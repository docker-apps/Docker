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FEE44" w14:textId="77777777" w:rsidR="000E2C38" w:rsidRDefault="000E2C38" w:rsidP="000E2C38">
      <w:pPr>
        <w:pStyle w:val="Titel"/>
      </w:pPr>
      <w:r>
        <w:t>Projektskizze</w:t>
      </w:r>
      <w:r w:rsidR="000D7977">
        <w:t xml:space="preserve"> Docker</w:t>
      </w:r>
    </w:p>
    <w:p w14:paraId="0C246486" w14:textId="77777777" w:rsidR="00F12FAF" w:rsidRDefault="002931BA" w:rsidP="00414D6D">
      <w:pPr>
        <w:pStyle w:val="berschrift1"/>
      </w:pPr>
      <w:r>
        <w:t>Idee</w:t>
      </w:r>
    </w:p>
    <w:p w14:paraId="6B311689" w14:textId="77777777" w:rsidR="00485EF2" w:rsidRDefault="00485EF2" w:rsidP="00485EF2"/>
    <w:p w14:paraId="553A65E7" w14:textId="77777777" w:rsidR="00485EF2" w:rsidRDefault="00485EF2" w:rsidP="00485EF2">
      <w:r>
        <w:t>Für das Modul SEPS soll innert 14 Wochen ein Softwareprojekt durchgeführt werden, mit dem Fokus auf Projektmanagement und objektorientiertes Design.</w:t>
      </w:r>
    </w:p>
    <w:p w14:paraId="3C642A8E" w14:textId="77777777" w:rsidR="00485EF2" w:rsidRDefault="00485EF2" w:rsidP="00485EF2">
      <w:r>
        <w:t xml:space="preserve">Ziemlich schnell war für das Team klar, dass eine Android Applikation entwickelt werden sollte. Die Bedienung und das Konzept sollte demnach auf einen Touchscreen angepasst werden. Die anfängliche </w:t>
      </w:r>
      <w:ins w:id="0" w:author="HAL9000" w:date="2014-09-29T11:19:00Z">
        <w:r w:rsidR="000964C6">
          <w:t xml:space="preserve">Idee </w:t>
        </w:r>
      </w:ins>
      <w:r>
        <w:t xml:space="preserve">eines Rollenspiels wurde jedoch wegen fehlender Innovationen für die Bedienung wieder verworfen. Spontan kamen wir auf die Idee das Ur-Spiel </w:t>
      </w:r>
      <w:proofErr w:type="spellStart"/>
      <w:r>
        <w:t>Tetris</w:t>
      </w:r>
      <w:proofErr w:type="spellEnd"/>
      <w:r>
        <w:t xml:space="preserve"> mit weiteren Themen zu paaren, </w:t>
      </w:r>
      <w:del w:id="1" w:author="HAL9000" w:date="2014-09-29T11:20:00Z">
        <w:r w:rsidDel="000964C6">
          <w:delText>wobei es zur schlussendlichen</w:delText>
        </w:r>
      </w:del>
      <w:ins w:id="2" w:author="HAL9000" w:date="2014-09-29T11:20:00Z">
        <w:r w:rsidR="000964C6">
          <w:t>und kamen so auf</w:t>
        </w:r>
      </w:ins>
      <w:r>
        <w:t xml:space="preserve"> Idee für das Spiel Docker</w:t>
      </w:r>
      <w:del w:id="3" w:author="HAL9000" w:date="2014-09-29T11:20:00Z">
        <w:r w:rsidDel="000964C6">
          <w:delText xml:space="preserve"> kam</w:delText>
        </w:r>
      </w:del>
      <w:r>
        <w:t>.</w:t>
      </w:r>
    </w:p>
    <w:p w14:paraId="69C1690B" w14:textId="77777777" w:rsidR="00485EF2" w:rsidRDefault="00485EF2" w:rsidP="005D1CD2">
      <w:r>
        <w:t>Bei</w:t>
      </w:r>
      <w:ins w:id="4" w:author="HAL9000" w:date="2014-09-29T11:20:00Z">
        <w:r w:rsidR="000964C6">
          <w:t xml:space="preserve"> </w:t>
        </w:r>
      </w:ins>
      <w:del w:id="5" w:author="HAL9000" w:date="2014-09-29T11:20:00Z">
        <w:r w:rsidDel="000964C6">
          <w:delText xml:space="preserve">m Spiel </w:delText>
        </w:r>
      </w:del>
      <w:r>
        <w:t>Docker geht es darum</w:t>
      </w:r>
      <w:ins w:id="6" w:author="HAL9000" w:date="2014-09-29T11:20:00Z">
        <w:r w:rsidR="000964C6">
          <w:t>,</w:t>
        </w:r>
      </w:ins>
      <w:r>
        <w:t xml:space="preserve"> ein Frachtschiff mit Containern zu beladen, wobei diese möglichst kompakt und gleichmässig verteilt </w:t>
      </w:r>
      <w:del w:id="7" w:author="HAL9000" w:date="2014-09-29T11:21:00Z">
        <w:r w:rsidDel="000964C6">
          <w:delText xml:space="preserve">verladen </w:delText>
        </w:r>
      </w:del>
      <w:r>
        <w:t xml:space="preserve">werden müssen. Der Spieler muss dabei nicht nur geschickt </w:t>
      </w:r>
      <w:del w:id="8" w:author="HAL9000" w:date="2014-09-29T11:21:00Z">
        <w:r w:rsidDel="000964C6">
          <w:delText>sein</w:delText>
        </w:r>
      </w:del>
      <w:ins w:id="9" w:author="HAL9000" w:date="2014-09-29T11:21:00Z">
        <w:r w:rsidR="000964C6">
          <w:t>stapeln</w:t>
        </w:r>
      </w:ins>
      <w:r>
        <w:t>, sondern auch gegen die Zeit ankämpfen.</w:t>
      </w:r>
    </w:p>
    <w:p w14:paraId="3BE7B492" w14:textId="77777777" w:rsidR="002931BA" w:rsidRDefault="002931BA" w:rsidP="00414D6D">
      <w:pPr>
        <w:pStyle w:val="berschrift1"/>
      </w:pPr>
      <w:r>
        <w:t>Hauptanwendungsfall</w:t>
      </w:r>
    </w:p>
    <w:p w14:paraId="43071C41" w14:textId="77777777" w:rsidR="00CA3ED0" w:rsidRPr="00CA3ED0" w:rsidRDefault="00CA3ED0" w:rsidP="00CA3ED0"/>
    <w:p w14:paraId="02D3D3F1" w14:textId="77777777" w:rsidR="009113CD" w:rsidRDefault="00802B68" w:rsidP="009113CD">
      <w:r>
        <w:rPr>
          <w:noProof/>
          <w:lang w:eastAsia="de-CH"/>
        </w:rPr>
        <w:drawing>
          <wp:inline distT="0" distB="0" distL="0" distR="0" wp14:anchorId="508C731E" wp14:editId="3729238F">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r>
        <w:t xml:space="preserve">   </w:t>
      </w:r>
    </w:p>
    <w:p w14:paraId="13766E5D" w14:textId="77777777" w:rsidR="005D1CD2" w:rsidRDefault="005D1CD2" w:rsidP="005D1CD2">
      <w:pPr>
        <w:pStyle w:val="berschrift2"/>
      </w:pPr>
      <w:r>
        <w:t>Das Spielziel</w:t>
      </w:r>
    </w:p>
    <w:p w14:paraId="4174A6E7" w14:textId="77777777" w:rsidR="005D1CD2" w:rsidRDefault="005D1CD2" w:rsidP="005D1CD2">
      <w:r>
        <w:t>Die Aufgabe besteht darin, Container in einer vorgegebenen Zeit, möglichst effizient auf einem Frachtschiff zu verladen. Das Gewicht soll so verteilt werden, dass an keinem Ort eine übermässige Belastung besteht oder allzu hoch gestapelt werden muss.</w:t>
      </w:r>
    </w:p>
    <w:p w14:paraId="3333B07A" w14:textId="77777777" w:rsidR="005D1CD2" w:rsidRPr="009060EA" w:rsidRDefault="005D1CD2" w:rsidP="005D1CD2">
      <w:pPr>
        <w:pStyle w:val="berschrift2"/>
      </w:pPr>
      <w:r>
        <w:lastRenderedPageBreak/>
        <w:t xml:space="preserve">Der </w:t>
      </w:r>
      <w:r w:rsidRPr="009060EA">
        <w:t>Spielablauf</w:t>
      </w:r>
    </w:p>
    <w:p w14:paraId="610619E0" w14:textId="77777777" w:rsidR="005D1CD2" w:rsidRDefault="005D1CD2" w:rsidP="005D1CD2">
      <w:r>
        <w:t>Im oberen Bildschirmabschnitt fährt ein Güterzug mit den zu verladenden Containern von links nach rechts. Die Container müssen in der vorgegeben Reihenfolge mit dem Kran auf dem Schiff positioniert werden. Sie haben verschiedene Grössen und Gewichte. Wenn ein Container den rechten Bildschirmrand erreicht ist er verloren.</w:t>
      </w:r>
    </w:p>
    <w:p w14:paraId="421B933F" w14:textId="77777777" w:rsidR="005D1CD2" w:rsidRDefault="005D1CD2" w:rsidP="005D1CD2">
      <w:r>
        <w:t>Das Spiel ist zu Ende wenn:</w:t>
      </w:r>
    </w:p>
    <w:p w14:paraId="36ECAECE" w14:textId="77777777" w:rsidR="005D1CD2" w:rsidRDefault="005D1CD2" w:rsidP="005D1CD2">
      <w:pPr>
        <w:pStyle w:val="Listenabsatz"/>
        <w:numPr>
          <w:ilvl w:val="0"/>
          <w:numId w:val="1"/>
        </w:numPr>
        <w:spacing w:after="160" w:line="259" w:lineRule="auto"/>
      </w:pPr>
      <w:r>
        <w:t>das Schiff fertig beladen ist</w:t>
      </w:r>
    </w:p>
    <w:p w14:paraId="30FAE349" w14:textId="77777777" w:rsidR="005D1CD2" w:rsidRDefault="005D1CD2" w:rsidP="005D1CD2">
      <w:pPr>
        <w:pStyle w:val="Listenabsatz"/>
        <w:numPr>
          <w:ilvl w:val="0"/>
          <w:numId w:val="1"/>
        </w:numPr>
        <w:spacing w:after="160" w:line="259" w:lineRule="auto"/>
      </w:pPr>
      <w:r>
        <w:t>mehr als zwei Container verloren gehen</w:t>
      </w:r>
    </w:p>
    <w:p w14:paraId="23EE482E" w14:textId="77777777" w:rsidR="005D1CD2" w:rsidRDefault="005D1CD2" w:rsidP="005D1CD2">
      <w:pPr>
        <w:pStyle w:val="Listenabsatz"/>
        <w:numPr>
          <w:ilvl w:val="0"/>
          <w:numId w:val="1"/>
        </w:numPr>
        <w:spacing w:after="160" w:line="259" w:lineRule="auto"/>
      </w:pPr>
      <w:r>
        <w:t>die Zeit abläuft</w:t>
      </w:r>
    </w:p>
    <w:p w14:paraId="0753CC54" w14:textId="77777777" w:rsidR="005D1CD2" w:rsidRDefault="005D1CD2" w:rsidP="005D1CD2">
      <w:pPr>
        <w:pStyle w:val="berschrift2"/>
      </w:pPr>
      <w:r w:rsidRPr="0074561A">
        <w:t>Punkte</w:t>
      </w:r>
      <w:r>
        <w:t>verteilung</w:t>
      </w:r>
    </w:p>
    <w:p w14:paraId="34D26E29" w14:textId="77777777" w:rsidR="009113CD" w:rsidRDefault="005D1CD2" w:rsidP="009113CD">
      <w:r>
        <w:t>Erst wenn das Spiel zu Ende ist</w:t>
      </w:r>
      <w:ins w:id="10" w:author="HAL9000" w:date="2014-09-29T11:24:00Z">
        <w:r w:rsidR="000964C6">
          <w:t>,</w:t>
        </w:r>
      </w:ins>
      <w:r>
        <w:t xml:space="preserve"> zeigt sich, ob gut gestapelt wurde. Ist die Last an einem Punkt </w:t>
      </w:r>
      <w:del w:id="11" w:author="HAL9000" w:date="2014-09-29T11:38:00Z">
        <w:r w:rsidDel="00CA038D">
          <w:delText xml:space="preserve">zu </w:delText>
        </w:r>
      </w:del>
      <w:del w:id="12" w:author="HAL9000" w:date="2014-09-29T11:36:00Z">
        <w:r w:rsidDel="00CA038D">
          <w:delText xml:space="preserve">zentral </w:delText>
        </w:r>
      </w:del>
      <w:ins w:id="13" w:author="HAL9000" w:date="2014-09-29T11:36:00Z">
        <w:r w:rsidR="00CA038D">
          <w:t xml:space="preserve">unverhältnismässig </w:t>
        </w:r>
      </w:ins>
      <w:ins w:id="14" w:author="HAL9000" w:date="2014-09-29T11:38:00Z">
        <w:r w:rsidR="00CA038D">
          <w:t>hoch,</w:t>
        </w:r>
      </w:ins>
      <w:ins w:id="15" w:author="HAL9000" w:date="2014-09-29T11:36:00Z">
        <w:r w:rsidR="00CA038D">
          <w:t xml:space="preserve"> </w:t>
        </w:r>
      </w:ins>
      <w:r>
        <w:t xml:space="preserve">zerbricht </w:t>
      </w:r>
      <w:del w:id="16" w:author="HAL9000" w:date="2014-09-29T11:38:00Z">
        <w:r w:rsidDel="00CA038D">
          <w:delText>es</w:delText>
        </w:r>
      </w:del>
      <w:ins w:id="17" w:author="HAL9000" w:date="2014-09-29T11:38:00Z">
        <w:r w:rsidR="00CA038D">
          <w:t>das Schiff.</w:t>
        </w:r>
      </w:ins>
      <w:del w:id="18" w:author="HAL9000" w:date="2014-09-29T11:38:00Z">
        <w:r w:rsidDel="00CA038D">
          <w:delText>, i</w:delText>
        </w:r>
      </w:del>
      <w:ins w:id="19" w:author="HAL9000" w:date="2014-09-29T11:38:00Z">
        <w:r w:rsidR="00CA038D">
          <w:t xml:space="preserve"> I</w:t>
        </w:r>
      </w:ins>
      <w:r>
        <w:t>st sie einseitig</w:t>
      </w:r>
      <w:ins w:id="20" w:author="HAL9000" w:date="2014-09-29T11:40:00Z">
        <w:r w:rsidR="00CA038D">
          <w:t>,</w:t>
        </w:r>
      </w:ins>
      <w:r>
        <w:t xml:space="preserve"> sinkt </w:t>
      </w:r>
      <w:ins w:id="21" w:author="HAL9000" w:date="2014-09-29T11:40:00Z">
        <w:r w:rsidR="00CA038D">
          <w:t>es, was zu</w:t>
        </w:r>
      </w:ins>
      <w:del w:id="22" w:author="HAL9000" w:date="2014-09-29T11:38:00Z">
        <w:r w:rsidDel="00CA038D">
          <w:delText xml:space="preserve">das Schiff </w:delText>
        </w:r>
      </w:del>
      <w:del w:id="23" w:author="HAL9000" w:date="2014-09-29T11:40:00Z">
        <w:r w:rsidDel="00CA038D">
          <w:delText>und es führt zu</w:delText>
        </w:r>
      </w:del>
      <w:r>
        <w:t xml:space="preserve"> einem Punkteabzug</w:t>
      </w:r>
      <w:ins w:id="24" w:author="HAL9000" w:date="2014-09-29T11:40:00Z">
        <w:r w:rsidR="00CA038D">
          <w:t xml:space="preserve"> führt</w:t>
        </w:r>
      </w:ins>
      <w:r>
        <w:t>. Zusatzpunkte verdient man sich</w:t>
      </w:r>
      <w:ins w:id="25" w:author="HAL9000" w:date="2014-09-29T11:39:00Z">
        <w:r w:rsidR="00CA038D">
          <w:t xml:space="preserve">, indem man die Container möglichst niedrig </w:t>
        </w:r>
        <w:commentRangeStart w:id="26"/>
        <w:r w:rsidR="00CA038D">
          <w:t>stapelt</w:t>
        </w:r>
      </w:ins>
      <w:commentRangeEnd w:id="26"/>
      <w:ins w:id="27" w:author="HAL9000" w:date="2014-09-29T11:43:00Z">
        <w:r w:rsidR="00CA038D">
          <w:rPr>
            <w:rStyle w:val="Kommentarzeichen"/>
            <w:rFonts w:asciiTheme="minorHAnsi" w:hAnsiTheme="minorHAnsi"/>
          </w:rPr>
          <w:commentReference w:id="26"/>
        </w:r>
      </w:ins>
      <w:ins w:id="28" w:author="HAL9000" w:date="2014-09-29T11:39:00Z">
        <w:r w:rsidR="00CA038D">
          <w:t>.</w:t>
        </w:r>
      </w:ins>
      <w:del w:id="29" w:author="HAL9000" w:date="2014-09-29T11:39:00Z">
        <w:r w:rsidDel="00CA038D">
          <w:delText xml:space="preserve"> </w:delText>
        </w:r>
      </w:del>
    </w:p>
    <w:p w14:paraId="07D8E4DA" w14:textId="77777777" w:rsidR="002931BA" w:rsidRDefault="002931BA" w:rsidP="00414D6D">
      <w:pPr>
        <w:pStyle w:val="berschrift1"/>
      </w:pPr>
      <w:r>
        <w:t>Weitere Anforderungen</w:t>
      </w:r>
    </w:p>
    <w:p w14:paraId="26D03D63" w14:textId="77777777" w:rsidR="002931BA" w:rsidRDefault="002931BA" w:rsidP="00414D6D">
      <w:pPr>
        <w:pStyle w:val="berschrift2"/>
      </w:pPr>
      <w:r>
        <w:t>Nicht-Funktional</w:t>
      </w:r>
    </w:p>
    <w:tbl>
      <w:tblPr>
        <w:tblStyle w:val="HelleSchattierung"/>
        <w:tblW w:w="0" w:type="auto"/>
        <w:tblLook w:val="04A0" w:firstRow="1" w:lastRow="0" w:firstColumn="1" w:lastColumn="0" w:noHBand="0" w:noVBand="1"/>
      </w:tblPr>
      <w:tblGrid>
        <w:gridCol w:w="519"/>
        <w:gridCol w:w="2240"/>
        <w:gridCol w:w="4453"/>
        <w:gridCol w:w="2076"/>
      </w:tblGrid>
      <w:tr w:rsidR="00802B68" w14:paraId="3F588E03" w14:textId="77777777" w:rsidTr="00D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DCFCFAA" w14:textId="77777777" w:rsidR="00802B68" w:rsidRDefault="00802B68" w:rsidP="008F3223">
            <w:r>
              <w:t>Nr.</w:t>
            </w:r>
          </w:p>
        </w:tc>
        <w:tc>
          <w:tcPr>
            <w:tcW w:w="2166" w:type="dxa"/>
          </w:tcPr>
          <w:p w14:paraId="485E7849"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Anforderung</w:t>
            </w:r>
          </w:p>
        </w:tc>
        <w:tc>
          <w:tcPr>
            <w:tcW w:w="4503" w:type="dxa"/>
          </w:tcPr>
          <w:p w14:paraId="6B3965F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Beschreibung</w:t>
            </w:r>
          </w:p>
        </w:tc>
        <w:tc>
          <w:tcPr>
            <w:tcW w:w="2100" w:type="dxa"/>
          </w:tcPr>
          <w:p w14:paraId="14092EE4" w14:textId="77777777" w:rsidR="00802B68" w:rsidRDefault="00802B68" w:rsidP="008F3223">
            <w:pPr>
              <w:cnfStyle w:val="100000000000" w:firstRow="1" w:lastRow="0" w:firstColumn="0" w:lastColumn="0" w:oddVBand="0" w:evenVBand="0" w:oddHBand="0" w:evenHBand="0" w:firstRowFirstColumn="0" w:firstRowLastColumn="0" w:lastRowFirstColumn="0" w:lastRowLastColumn="0"/>
            </w:pPr>
            <w:r>
              <w:t>Priorität</w:t>
            </w:r>
          </w:p>
        </w:tc>
      </w:tr>
      <w:tr w:rsidR="00802B68" w14:paraId="68BC951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434CD0DF" w14:textId="77777777" w:rsidR="00802B68" w:rsidRDefault="00802B68" w:rsidP="008F3223">
            <w:r>
              <w:t>1</w:t>
            </w:r>
          </w:p>
        </w:tc>
        <w:tc>
          <w:tcPr>
            <w:tcW w:w="2166" w:type="dxa"/>
            <w:shd w:val="clear" w:color="auto" w:fill="D9D9D9" w:themeFill="background1" w:themeFillShade="D9"/>
          </w:tcPr>
          <w:p w14:paraId="74F5D54C"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Entwicklungsplattform Android</w:t>
            </w:r>
          </w:p>
        </w:tc>
        <w:tc>
          <w:tcPr>
            <w:tcW w:w="4503" w:type="dxa"/>
            <w:shd w:val="clear" w:color="auto" w:fill="D9D9D9" w:themeFill="background1" w:themeFillShade="D9"/>
          </w:tcPr>
          <w:p w14:paraId="1604C01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 xml:space="preserve">Ziel ist, am Ende des Projekts eine lauffähige Android-Applikation zu haben. </w:t>
            </w:r>
          </w:p>
        </w:tc>
        <w:tc>
          <w:tcPr>
            <w:tcW w:w="2100" w:type="dxa"/>
            <w:shd w:val="clear" w:color="auto" w:fill="D9D9D9" w:themeFill="background1" w:themeFillShade="D9"/>
          </w:tcPr>
          <w:p w14:paraId="4F4A1962"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Hoch</w:t>
            </w:r>
          </w:p>
        </w:tc>
      </w:tr>
      <w:tr w:rsidR="00802B68" w14:paraId="6034F45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5AFD6E4" w14:textId="77777777" w:rsidR="00802B68" w:rsidRDefault="00802B68" w:rsidP="008F3223">
            <w:r>
              <w:t>2</w:t>
            </w:r>
          </w:p>
        </w:tc>
        <w:tc>
          <w:tcPr>
            <w:tcW w:w="2166" w:type="dxa"/>
          </w:tcPr>
          <w:p w14:paraId="65D3AC4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Systemsprache Englisch</w:t>
            </w:r>
          </w:p>
        </w:tc>
        <w:tc>
          <w:tcPr>
            <w:tcW w:w="4503" w:type="dxa"/>
          </w:tcPr>
          <w:p w14:paraId="04847277"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Die Systemsprache der Applikation soll Englisch sein.</w:t>
            </w:r>
          </w:p>
        </w:tc>
        <w:tc>
          <w:tcPr>
            <w:tcW w:w="2100" w:type="dxa"/>
          </w:tcPr>
          <w:p w14:paraId="6827F6D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126B146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6A8D7DF9" w14:textId="77777777" w:rsidR="00802B68" w:rsidRDefault="00802B68" w:rsidP="008F3223">
            <w:r>
              <w:t>3</w:t>
            </w:r>
          </w:p>
        </w:tc>
        <w:tc>
          <w:tcPr>
            <w:tcW w:w="2166" w:type="dxa"/>
            <w:shd w:val="clear" w:color="auto" w:fill="D9D9D9" w:themeFill="background1" w:themeFillShade="D9"/>
          </w:tcPr>
          <w:p w14:paraId="51269C49"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Schneller Spieleinstieg</w:t>
            </w:r>
          </w:p>
        </w:tc>
        <w:tc>
          <w:tcPr>
            <w:tcW w:w="4503" w:type="dxa"/>
            <w:shd w:val="clear" w:color="auto" w:fill="D9D9D9" w:themeFill="background1" w:themeFillShade="D9"/>
          </w:tcPr>
          <w:p w14:paraId="51468CC3"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Für Mobile-Spiele ist ein schneller Einstieg ins Spielgeschehen wichtig. Dazu soll es möglichst wenige Bedienhürden etc. geben.</w:t>
            </w:r>
          </w:p>
        </w:tc>
        <w:tc>
          <w:tcPr>
            <w:tcW w:w="2100" w:type="dxa"/>
            <w:shd w:val="clear" w:color="auto" w:fill="D9D9D9" w:themeFill="background1" w:themeFillShade="D9"/>
          </w:tcPr>
          <w:p w14:paraId="1A92F26E"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588D3EF6"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30FB1807" w14:textId="77777777" w:rsidR="00802B68" w:rsidRDefault="00802B68" w:rsidP="008F3223">
            <w:r>
              <w:t>4</w:t>
            </w:r>
          </w:p>
        </w:tc>
        <w:tc>
          <w:tcPr>
            <w:tcW w:w="2166" w:type="dxa"/>
          </w:tcPr>
          <w:p w14:paraId="2BD57F23"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Kurze Ladezeiten</w:t>
            </w:r>
          </w:p>
        </w:tc>
        <w:tc>
          <w:tcPr>
            <w:tcW w:w="4503" w:type="dxa"/>
          </w:tcPr>
          <w:p w14:paraId="387B3D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 xml:space="preserve">Hängt mit dem schnellen Spieleinstieg zusammen. Die Ladezeit soll möglichst kurz, aber sicher unter </w:t>
            </w:r>
            <w:commentRangeStart w:id="30"/>
            <w:r>
              <w:t>10</w:t>
            </w:r>
            <w:commentRangeEnd w:id="30"/>
            <w:r>
              <w:rPr>
                <w:rStyle w:val="Kommentarzeichen"/>
              </w:rPr>
              <w:commentReference w:id="30"/>
            </w:r>
            <w:r>
              <w:t xml:space="preserve"> Sekunden gehalten werden.</w:t>
            </w:r>
          </w:p>
        </w:tc>
        <w:tc>
          <w:tcPr>
            <w:tcW w:w="2100" w:type="dxa"/>
          </w:tcPr>
          <w:p w14:paraId="6AE7C569"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Mittel</w:t>
            </w:r>
          </w:p>
        </w:tc>
      </w:tr>
      <w:tr w:rsidR="00802B68" w14:paraId="0269759B"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3DB539E9" w14:textId="77777777" w:rsidR="00802B68" w:rsidRDefault="00802B68" w:rsidP="008F3223">
            <w:r>
              <w:t>5</w:t>
            </w:r>
          </w:p>
        </w:tc>
        <w:tc>
          <w:tcPr>
            <w:tcW w:w="2166" w:type="dxa"/>
            <w:shd w:val="clear" w:color="auto" w:fill="D9D9D9" w:themeFill="background1" w:themeFillShade="D9"/>
          </w:tcPr>
          <w:p w14:paraId="6C7B719D"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Geringe Speicheranforderung</w:t>
            </w:r>
          </w:p>
        </w:tc>
        <w:tc>
          <w:tcPr>
            <w:tcW w:w="4503" w:type="dxa"/>
            <w:shd w:val="clear" w:color="auto" w:fill="D9D9D9" w:themeFill="background1" w:themeFillShade="D9"/>
          </w:tcPr>
          <w:p w14:paraId="56C2894C" w14:textId="77777777" w:rsidR="00802B68" w:rsidRDefault="00802B68" w:rsidP="001A6808">
            <w:pPr>
              <w:cnfStyle w:val="000000100000" w:firstRow="0" w:lastRow="0" w:firstColumn="0" w:lastColumn="0" w:oddVBand="0" w:evenVBand="0" w:oddHBand="1" w:evenHBand="0" w:firstRowFirstColumn="0" w:firstRowLastColumn="0" w:lastRowFirstColumn="0" w:lastRowLastColumn="0"/>
            </w:pPr>
            <w:r>
              <w:t xml:space="preserve">Mit Rücksicht auf den begrenzten Mobiltelefonspeicher und evtl. langsame Datenverbindungen sollte </w:t>
            </w:r>
            <w:del w:id="31" w:author="HAL9000" w:date="2014-09-29T11:46:00Z">
              <w:r w:rsidDel="00CA038D">
                <w:delText>das Produkt</w:delText>
              </w:r>
            </w:del>
            <w:ins w:id="32" w:author="HAL9000" w:date="2014-09-29T11:46:00Z">
              <w:r w:rsidR="00CA038D">
                <w:t>die Anwendung</w:t>
              </w:r>
            </w:ins>
            <w:r>
              <w:t xml:space="preserve"> möglichst wenig, aber sicher weniger als </w:t>
            </w:r>
            <w:commentRangeStart w:id="33"/>
            <w:r>
              <w:t xml:space="preserve">10 </w:t>
            </w:r>
            <w:commentRangeEnd w:id="33"/>
            <w:r>
              <w:rPr>
                <w:rStyle w:val="Kommentarzeichen"/>
              </w:rPr>
              <w:commentReference w:id="33"/>
            </w:r>
            <w:r>
              <w:t>Megabyte Speicher beanspruchen.</w:t>
            </w:r>
          </w:p>
        </w:tc>
        <w:tc>
          <w:tcPr>
            <w:tcW w:w="2100" w:type="dxa"/>
            <w:shd w:val="clear" w:color="auto" w:fill="D9D9D9" w:themeFill="background1" w:themeFillShade="D9"/>
          </w:tcPr>
          <w:p w14:paraId="001A0CCB"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r w:rsidR="00802B68" w14:paraId="0B752870" w14:textId="77777777" w:rsidTr="00D33636">
        <w:tc>
          <w:tcPr>
            <w:cnfStyle w:val="001000000000" w:firstRow="0" w:lastRow="0" w:firstColumn="1" w:lastColumn="0" w:oddVBand="0" w:evenVBand="0" w:oddHBand="0" w:evenHBand="0" w:firstRowFirstColumn="0" w:firstRowLastColumn="0" w:lastRowFirstColumn="0" w:lastRowLastColumn="0"/>
            <w:tcW w:w="519" w:type="dxa"/>
          </w:tcPr>
          <w:p w14:paraId="22D17515" w14:textId="77777777" w:rsidR="00802B68" w:rsidRDefault="00802B68" w:rsidP="008F3223">
            <w:r>
              <w:t>6</w:t>
            </w:r>
          </w:p>
        </w:tc>
        <w:tc>
          <w:tcPr>
            <w:tcW w:w="2166" w:type="dxa"/>
          </w:tcPr>
          <w:p w14:paraId="58856A34"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Intuitive Bedienung</w:t>
            </w:r>
          </w:p>
        </w:tc>
        <w:tc>
          <w:tcPr>
            <w:tcW w:w="4503" w:type="dxa"/>
          </w:tcPr>
          <w:p w14:paraId="114820B3" w14:textId="77777777" w:rsidR="00802B68" w:rsidRDefault="00802B68" w:rsidP="001A6808">
            <w:pPr>
              <w:cnfStyle w:val="000000000000" w:firstRow="0" w:lastRow="0" w:firstColumn="0" w:lastColumn="0" w:oddVBand="0" w:evenVBand="0" w:oddHBand="0" w:evenHBand="0" w:firstRowFirstColumn="0" w:firstRowLastColumn="0" w:lastRowFirstColumn="0" w:lastRowLastColumn="0"/>
            </w:pPr>
            <w:r>
              <w:t xml:space="preserve">Die Bedienung der Anwendung, sowohl </w:t>
            </w:r>
            <w:del w:id="34" w:author="HAL9000" w:date="2014-09-29T11:48:00Z">
              <w:r w:rsidDel="001939C6">
                <w:delText xml:space="preserve">die </w:delText>
              </w:r>
            </w:del>
            <w:ins w:id="35" w:author="HAL9000" w:date="2014-09-29T11:48:00Z">
              <w:r w:rsidR="001939C6">
                <w:t xml:space="preserve">in den </w:t>
              </w:r>
            </w:ins>
            <w:r>
              <w:t xml:space="preserve">Menüs als auch </w:t>
            </w:r>
            <w:del w:id="36" w:author="HAL9000" w:date="2014-09-29T11:48:00Z">
              <w:r w:rsidDel="001939C6">
                <w:delText xml:space="preserve">das </w:delText>
              </w:r>
            </w:del>
            <w:ins w:id="37" w:author="HAL9000" w:date="2014-09-29T11:48:00Z">
              <w:r w:rsidR="001939C6">
                <w:t xml:space="preserve">im </w:t>
              </w:r>
            </w:ins>
            <w:r>
              <w:t>Spiel selber, soll</w:t>
            </w:r>
            <w:del w:id="38" w:author="HAL9000" w:date="2014-09-29T11:51:00Z">
              <w:r w:rsidDel="001939C6">
                <w:delText>en</w:delText>
              </w:r>
            </w:del>
            <w:r>
              <w:t xml:space="preserve"> möglichst einfach und intuitiv gehalten werden.</w:t>
            </w:r>
          </w:p>
        </w:tc>
        <w:tc>
          <w:tcPr>
            <w:tcW w:w="2100" w:type="dxa"/>
          </w:tcPr>
          <w:p w14:paraId="171B400E" w14:textId="77777777" w:rsidR="00802B68" w:rsidRDefault="00802B68" w:rsidP="008F3223">
            <w:pPr>
              <w:cnfStyle w:val="000000000000" w:firstRow="0" w:lastRow="0" w:firstColumn="0" w:lastColumn="0" w:oddVBand="0" w:evenVBand="0" w:oddHBand="0" w:evenHBand="0" w:firstRowFirstColumn="0" w:firstRowLastColumn="0" w:lastRowFirstColumn="0" w:lastRowLastColumn="0"/>
            </w:pPr>
            <w:r>
              <w:t>Hoch</w:t>
            </w:r>
          </w:p>
        </w:tc>
      </w:tr>
      <w:tr w:rsidR="00802B68" w14:paraId="3C6B8F83" w14:textId="77777777" w:rsidTr="00C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shd w:val="clear" w:color="auto" w:fill="D9D9D9" w:themeFill="background1" w:themeFillShade="D9"/>
          </w:tcPr>
          <w:p w14:paraId="289D11E0" w14:textId="77777777" w:rsidR="00802B68" w:rsidRDefault="00802B68" w:rsidP="008F3223">
            <w:r>
              <w:t>7</w:t>
            </w:r>
          </w:p>
        </w:tc>
        <w:tc>
          <w:tcPr>
            <w:tcW w:w="2166" w:type="dxa"/>
            <w:shd w:val="clear" w:color="auto" w:fill="D9D9D9" w:themeFill="background1" w:themeFillShade="D9"/>
          </w:tcPr>
          <w:p w14:paraId="2CC39944"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Ansprechendes Design</w:t>
            </w:r>
          </w:p>
        </w:tc>
        <w:tc>
          <w:tcPr>
            <w:tcW w:w="4503" w:type="dxa"/>
            <w:shd w:val="clear" w:color="auto" w:fill="D9D9D9" w:themeFill="background1" w:themeFillShade="D9"/>
          </w:tcPr>
          <w:p w14:paraId="66DB85D7"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Die Anwendung soll optisch ansprechend und konsistent gestaltet werden.</w:t>
            </w:r>
          </w:p>
        </w:tc>
        <w:tc>
          <w:tcPr>
            <w:tcW w:w="2100" w:type="dxa"/>
            <w:shd w:val="clear" w:color="auto" w:fill="D9D9D9" w:themeFill="background1" w:themeFillShade="D9"/>
          </w:tcPr>
          <w:p w14:paraId="0EAA7588" w14:textId="77777777" w:rsidR="00802B68" w:rsidRDefault="00802B68" w:rsidP="008F3223">
            <w:pPr>
              <w:cnfStyle w:val="000000100000" w:firstRow="0" w:lastRow="0" w:firstColumn="0" w:lastColumn="0" w:oddVBand="0" w:evenVBand="0" w:oddHBand="1" w:evenHBand="0" w:firstRowFirstColumn="0" w:firstRowLastColumn="0" w:lastRowFirstColumn="0" w:lastRowLastColumn="0"/>
            </w:pPr>
            <w:r>
              <w:t>Mittel</w:t>
            </w:r>
          </w:p>
        </w:tc>
      </w:tr>
    </w:tbl>
    <w:p w14:paraId="056D7BC5" w14:textId="77777777" w:rsidR="00802B68" w:rsidRDefault="00802B68" w:rsidP="00802B68">
      <w:pPr>
        <w:pStyle w:val="berschrift2"/>
      </w:pPr>
      <w:r>
        <w:t>Abgrenzung</w:t>
      </w:r>
    </w:p>
    <w:p w14:paraId="5431EC9D" w14:textId="77777777" w:rsidR="00802B68" w:rsidRDefault="00802B68" w:rsidP="00802B68">
      <w:pPr>
        <w:pStyle w:val="Listenabsatz"/>
        <w:numPr>
          <w:ilvl w:val="0"/>
          <w:numId w:val="7"/>
        </w:numPr>
        <w:spacing w:after="160" w:line="259" w:lineRule="auto"/>
      </w:pPr>
      <w:r>
        <w:t>Eine iOS-Version wird im Rahmen dieses Projekts nicht angestrebt. Grund dafür ist hauptsächlich die nicht vorhandene Hardware (iPhones, Mac OS X).</w:t>
      </w:r>
    </w:p>
    <w:p w14:paraId="1A4F17C8" w14:textId="77777777" w:rsidR="00802B68" w:rsidRDefault="00802B68" w:rsidP="00802B68">
      <w:pPr>
        <w:pStyle w:val="Listenabsatz"/>
        <w:numPr>
          <w:ilvl w:val="0"/>
          <w:numId w:val="7"/>
        </w:numPr>
        <w:spacing w:after="160" w:line="259" w:lineRule="auto"/>
      </w:pPr>
      <w:r>
        <w:lastRenderedPageBreak/>
        <w:t xml:space="preserve">Zusätzliche Desktop- oder HTML5-Versionen sind rein </w:t>
      </w:r>
      <w:del w:id="39" w:author="HAL9000" w:date="2014-09-29T11:52:00Z">
        <w:r w:rsidDel="001939C6">
          <w:delText>op</w:delText>
        </w:r>
      </w:del>
      <w:ins w:id="40" w:author="HAL9000" w:date="2014-09-29T11:52:00Z">
        <w:r w:rsidR="001939C6">
          <w:t>optional, auch wenn die Desktop-Version u.U. zu Debugging-Zwecken verwendet wird.</w:t>
        </w:r>
      </w:ins>
      <w:del w:id="41" w:author="HAL9000" w:date="2014-09-29T11:52:00Z">
        <w:r w:rsidDel="001939C6">
          <w:delText>tional.</w:delText>
        </w:r>
      </w:del>
    </w:p>
    <w:p w14:paraId="675017D7" w14:textId="77777777" w:rsidR="00785F3A" w:rsidRDefault="00802B68" w:rsidP="00802B68">
      <w:pPr>
        <w:pStyle w:val="Listenabsatz"/>
        <w:numPr>
          <w:ilvl w:val="0"/>
          <w:numId w:val="7"/>
        </w:numPr>
        <w:spacing w:after="160" w:line="259" w:lineRule="auto"/>
      </w:pPr>
      <w:r>
        <w:t>Es ist keine Mehrsprachigkeit geplant.</w:t>
      </w:r>
    </w:p>
    <w:p w14:paraId="06AF7830" w14:textId="77777777" w:rsidR="00CA3ED0" w:rsidDel="001939C6" w:rsidRDefault="002931BA" w:rsidP="006D700A">
      <w:pPr>
        <w:pStyle w:val="berschrift1"/>
        <w:rPr>
          <w:del w:id="42" w:author="HAL9000" w:date="2014-09-29T11:52:00Z"/>
        </w:rPr>
      </w:pPr>
      <w:r>
        <w:t>Ressourcen</w:t>
      </w:r>
    </w:p>
    <w:p w14:paraId="14A27E31" w14:textId="77777777" w:rsidR="006D700A" w:rsidRPr="006D700A" w:rsidRDefault="006D700A" w:rsidP="001939C6">
      <w:pPr>
        <w:pStyle w:val="berschrift1"/>
        <w:pPrChange w:id="43" w:author="HAL9000" w:date="2014-09-29T11:52:00Z">
          <w:pPr/>
        </w:pPrChange>
      </w:pPr>
    </w:p>
    <w:p w14:paraId="38CFCC7B" w14:textId="77777777" w:rsidR="00554EAC" w:rsidRDefault="00554EAC" w:rsidP="00CA3ED0">
      <w:r>
        <w:t>Für die Projektrealisation des Android-Spiels Docker wird ein Team von 4 Personen vorausgesetzt. Alle Teammitglieder sollten Erfahrung in der Programmierung mit Java besitzen. Weitere Programmierkenntnisse sowie Spezialwissen in OOP und Softwaredesign sind auf jeden Fall erwünscht.</w:t>
      </w:r>
    </w:p>
    <w:p w14:paraId="16E46ABF" w14:textId="77777777" w:rsidR="00554EAC" w:rsidRDefault="00554EAC" w:rsidP="00CA3ED0">
      <w:r>
        <w:t>Fehlendes Wissen in Verbindung mit Android muss auf jeden Fall aufgearbeitet werden.</w:t>
      </w:r>
    </w:p>
    <w:p w14:paraId="53DFCF9E" w14:textId="77777777" w:rsidR="001D7828" w:rsidRDefault="0099005C" w:rsidP="00CA3ED0">
      <w:pPr>
        <w:rPr>
          <w:ins w:id="44" w:author="HAL9000" w:date="2014-09-29T11:58:00Z"/>
        </w:rPr>
      </w:pPr>
      <w:r>
        <w:t>Da eine g</w:t>
      </w:r>
      <w:r w:rsidR="00554EAC">
        <w:t>rundlegende Spielphysik für die Realisierung notwendig ist, sind ebenfalls Kenntnisse in Physik und Mathematik unabdingbar.</w:t>
      </w:r>
    </w:p>
    <w:p w14:paraId="4C2CBD02" w14:textId="77777777" w:rsidR="00554EAC" w:rsidRPr="00CA3ED0" w:rsidRDefault="001D7828" w:rsidP="001D7828">
      <w:pPr>
        <w:pStyle w:val="berschrift2"/>
        <w:pPrChange w:id="45" w:author="HAL9000" w:date="2014-09-29T11:58:00Z">
          <w:pPr/>
        </w:pPrChange>
      </w:pPr>
      <w:ins w:id="46" w:author="HAL9000" w:date="2014-09-29T11:58:00Z">
        <w:r>
          <w:t>Projektteam</w:t>
        </w:r>
      </w:ins>
      <w:del w:id="47" w:author="HAL9000" w:date="2014-09-29T11:58:00Z">
        <w:r w:rsidR="00554EAC" w:rsidDel="001D7828">
          <w:delText xml:space="preserve"> </w:delText>
        </w:r>
      </w:del>
    </w:p>
    <w:p w14:paraId="6B5BE30B" w14:textId="77777777" w:rsidR="00597CE4" w:rsidRDefault="00597CE4" w:rsidP="00597CE4">
      <w:pPr>
        <w:pStyle w:val="Listenabsatz"/>
        <w:numPr>
          <w:ilvl w:val="0"/>
          <w:numId w:val="4"/>
        </w:numPr>
      </w:pPr>
      <w:r>
        <w:t xml:space="preserve">Remo </w:t>
      </w:r>
      <w:proofErr w:type="spellStart"/>
      <w:r>
        <w:t>Höppli</w:t>
      </w:r>
      <w:proofErr w:type="spellEnd"/>
      <w:r>
        <w:t xml:space="preserve"> (RH)</w:t>
      </w:r>
    </w:p>
    <w:p w14:paraId="3F221DB9" w14:textId="77777777" w:rsidR="00597CE4" w:rsidRDefault="00597CE4" w:rsidP="00597CE4">
      <w:pPr>
        <w:pStyle w:val="Listenabsatz"/>
        <w:numPr>
          <w:ilvl w:val="1"/>
          <w:numId w:val="4"/>
        </w:numPr>
      </w:pPr>
      <w:r>
        <w:t>Projektleitung</w:t>
      </w:r>
    </w:p>
    <w:p w14:paraId="1ADB1E72" w14:textId="77777777" w:rsidR="00554EAC" w:rsidRDefault="00554EAC" w:rsidP="00554EAC">
      <w:pPr>
        <w:pStyle w:val="Listenabsatz"/>
        <w:numPr>
          <w:ilvl w:val="1"/>
          <w:numId w:val="4"/>
        </w:numPr>
      </w:pPr>
      <w:r>
        <w:t>Etwas Programmiererfahrung (ZHAW Niveau)</w:t>
      </w:r>
    </w:p>
    <w:p w14:paraId="632BC5E4" w14:textId="77777777" w:rsidR="00597CE4" w:rsidRDefault="00597CE4" w:rsidP="00597CE4">
      <w:pPr>
        <w:pStyle w:val="Listenabsatz"/>
        <w:numPr>
          <w:ilvl w:val="0"/>
          <w:numId w:val="4"/>
        </w:numPr>
      </w:pPr>
      <w:proofErr w:type="spellStart"/>
      <w:r>
        <w:t>Yacine</w:t>
      </w:r>
      <w:proofErr w:type="spellEnd"/>
      <w:r>
        <w:t xml:space="preserve"> </w:t>
      </w:r>
      <w:proofErr w:type="spellStart"/>
      <w:r>
        <w:t>Mekesser</w:t>
      </w:r>
      <w:proofErr w:type="spellEnd"/>
      <w:r>
        <w:t xml:space="preserve"> (YM)</w:t>
      </w:r>
    </w:p>
    <w:p w14:paraId="2153AACD" w14:textId="77777777" w:rsidR="00597CE4" w:rsidRDefault="00597CE4" w:rsidP="00597CE4">
      <w:pPr>
        <w:pStyle w:val="Listenabsatz"/>
        <w:numPr>
          <w:ilvl w:val="1"/>
          <w:numId w:val="4"/>
        </w:numPr>
      </w:pPr>
      <w:r>
        <w:t>Softwareentwicklung (Python, Java)</w:t>
      </w:r>
    </w:p>
    <w:p w14:paraId="21CC2E53" w14:textId="77777777" w:rsidR="00597CE4" w:rsidRDefault="00234CDE" w:rsidP="00597CE4">
      <w:pPr>
        <w:pStyle w:val="Listenabsatz"/>
        <w:numPr>
          <w:ilvl w:val="1"/>
          <w:numId w:val="4"/>
        </w:numPr>
      </w:pPr>
      <w:r>
        <w:t>Etwas Android-E</w:t>
      </w:r>
      <w:r w:rsidR="00597CE4">
        <w:t>rfahrung</w:t>
      </w:r>
    </w:p>
    <w:p w14:paraId="3119F44E" w14:textId="77777777" w:rsidR="00597CE4" w:rsidRDefault="00597CE4" w:rsidP="00597CE4">
      <w:pPr>
        <w:pStyle w:val="Listenabsatz"/>
        <w:numPr>
          <w:ilvl w:val="0"/>
          <w:numId w:val="4"/>
        </w:numPr>
      </w:pPr>
      <w:r>
        <w:t xml:space="preserve">Emil </w:t>
      </w:r>
      <w:proofErr w:type="spellStart"/>
      <w:r>
        <w:t>Wangler</w:t>
      </w:r>
      <w:proofErr w:type="spellEnd"/>
      <w:r>
        <w:t xml:space="preserve"> (EW)</w:t>
      </w:r>
      <w:del w:id="48" w:author="HAL9000" w:date="2014-09-29T12:02:00Z">
        <w:r w:rsidRPr="00597CE4" w:rsidDel="004C4B00">
          <w:delText xml:space="preserve"> </w:delText>
        </w:r>
      </w:del>
    </w:p>
    <w:p w14:paraId="4BBE191F" w14:textId="77777777" w:rsidR="00597CE4" w:rsidRDefault="00597CE4" w:rsidP="00597CE4">
      <w:pPr>
        <w:pStyle w:val="Listenabsatz"/>
        <w:numPr>
          <w:ilvl w:val="1"/>
          <w:numId w:val="4"/>
        </w:numPr>
      </w:pPr>
      <w:r>
        <w:t>Softwareentwicklung (Java)</w:t>
      </w:r>
    </w:p>
    <w:p w14:paraId="56D68A5C" w14:textId="77777777" w:rsidR="00597CE4" w:rsidRDefault="00234CDE" w:rsidP="00597CE4">
      <w:pPr>
        <w:pStyle w:val="Listenabsatz"/>
        <w:numPr>
          <w:ilvl w:val="1"/>
          <w:numId w:val="4"/>
        </w:numPr>
      </w:pPr>
      <w:r>
        <w:t>Etwas Android-E</w:t>
      </w:r>
      <w:r w:rsidR="00597CE4">
        <w:t>rfahrung</w:t>
      </w:r>
    </w:p>
    <w:p w14:paraId="7F86CBED" w14:textId="77777777" w:rsidR="00597CE4" w:rsidRDefault="00597CE4" w:rsidP="00597CE4">
      <w:pPr>
        <w:pStyle w:val="Listenabsatz"/>
        <w:numPr>
          <w:ilvl w:val="0"/>
          <w:numId w:val="4"/>
        </w:numPr>
      </w:pPr>
      <w:r>
        <w:t>Christoph Mathis (CM)</w:t>
      </w:r>
      <w:del w:id="49" w:author="HAL9000" w:date="2014-09-29T12:02:00Z">
        <w:r w:rsidRPr="00597CE4" w:rsidDel="004C4B00">
          <w:delText xml:space="preserve"> </w:delText>
        </w:r>
      </w:del>
    </w:p>
    <w:p w14:paraId="714A4180" w14:textId="77777777" w:rsidR="00597CE4" w:rsidRDefault="00597CE4" w:rsidP="00597CE4">
      <w:pPr>
        <w:pStyle w:val="Listenabsatz"/>
        <w:numPr>
          <w:ilvl w:val="1"/>
          <w:numId w:val="4"/>
        </w:numPr>
      </w:pPr>
      <w:r>
        <w:t>Softwareentwicklung (Java)</w:t>
      </w:r>
    </w:p>
    <w:p w14:paraId="48BFB5D3" w14:textId="77777777" w:rsidR="00597CE4" w:rsidRPr="00597CE4" w:rsidRDefault="00234CDE" w:rsidP="00597CE4">
      <w:pPr>
        <w:pStyle w:val="Listenabsatz"/>
        <w:numPr>
          <w:ilvl w:val="1"/>
          <w:numId w:val="4"/>
        </w:numPr>
      </w:pPr>
      <w:r>
        <w:t>Etwas Android-E</w:t>
      </w:r>
      <w:r w:rsidR="00597CE4">
        <w:t>rfahrung</w:t>
      </w:r>
    </w:p>
    <w:p w14:paraId="7DAF2FE6" w14:textId="77777777" w:rsidR="007A45DA" w:rsidDel="001D7828" w:rsidRDefault="00234CDE">
      <w:pPr>
        <w:rPr>
          <w:del w:id="50" w:author="HAL9000" w:date="2014-09-29T11:59:00Z"/>
        </w:rPr>
      </w:pPr>
      <w:r>
        <w:t xml:space="preserve">Der Gesamtaufwand für die Realisierung von Docker wird auf ca. </w:t>
      </w:r>
      <w:commentRangeStart w:id="51"/>
      <w:r>
        <w:t xml:space="preserve">10 „Mann-Wochen“ geschätzt (400 </w:t>
      </w:r>
      <w:commentRangeEnd w:id="51"/>
      <w:r w:rsidR="001D7828">
        <w:rPr>
          <w:rStyle w:val="Kommentarzeichen"/>
          <w:rFonts w:asciiTheme="minorHAnsi" w:hAnsiTheme="minorHAnsi"/>
        </w:rPr>
        <w:commentReference w:id="51"/>
      </w:r>
      <w:r>
        <w:t>Arbeitsstunden).</w:t>
      </w:r>
    </w:p>
    <w:p w14:paraId="44CD7900" w14:textId="77777777" w:rsidR="00261079" w:rsidRDefault="00261079">
      <w:pPr>
        <w:rPr>
          <w:rFonts w:asciiTheme="majorHAnsi" w:eastAsiaTheme="majorEastAsia" w:hAnsiTheme="majorHAnsi" w:cstheme="majorBidi"/>
          <w:color w:val="2E74B5" w:themeColor="accent1" w:themeShade="BF"/>
          <w:sz w:val="32"/>
          <w:szCs w:val="32"/>
        </w:rPr>
        <w:sectPr w:rsidR="00261079">
          <w:headerReference w:type="default" r:id="rId11"/>
          <w:footerReference w:type="default" r:id="rId12"/>
          <w:pgSz w:w="11906" w:h="16838"/>
          <w:pgMar w:top="1417" w:right="1417" w:bottom="1134" w:left="1417" w:header="708" w:footer="708" w:gutter="0"/>
          <w:cols w:space="708"/>
          <w:docGrid w:linePitch="360"/>
        </w:sectPr>
      </w:pPr>
    </w:p>
    <w:p w14:paraId="19A7C4F3" w14:textId="77777777" w:rsidR="005D0B70" w:rsidRDefault="002931BA" w:rsidP="005D0B70">
      <w:pPr>
        <w:pStyle w:val="berschrift1"/>
      </w:pPr>
      <w:r>
        <w:lastRenderedPageBreak/>
        <w:t>Risiken</w:t>
      </w:r>
    </w:p>
    <w:p w14:paraId="543B70D9" w14:textId="77777777" w:rsidR="000370EC" w:rsidRPr="000370EC" w:rsidRDefault="000370EC" w:rsidP="000370EC"/>
    <w:tbl>
      <w:tblPr>
        <w:tblW w:w="5000" w:type="pct"/>
        <w:tblLayout w:type="fixed"/>
        <w:tblCellMar>
          <w:left w:w="70" w:type="dxa"/>
          <w:right w:w="70" w:type="dxa"/>
        </w:tblCellMar>
        <w:tblLook w:val="04A0" w:firstRow="1" w:lastRow="0" w:firstColumn="1" w:lastColumn="0" w:noHBand="0" w:noVBand="1"/>
        <w:tblPrChange w:id="52" w:author="HAL9000" w:date="2014-09-29T12:13:00Z">
          <w:tblPr>
            <w:tblW w:w="5000" w:type="pct"/>
            <w:tblCellMar>
              <w:left w:w="70" w:type="dxa"/>
              <w:right w:w="70" w:type="dxa"/>
            </w:tblCellMar>
            <w:tblLook w:val="04A0" w:firstRow="1" w:lastRow="0" w:firstColumn="1" w:lastColumn="0" w:noHBand="0" w:noVBand="1"/>
          </w:tblPr>
        </w:tblPrChange>
      </w:tblPr>
      <w:tblGrid>
        <w:gridCol w:w="496"/>
        <w:gridCol w:w="2603"/>
        <w:gridCol w:w="4094"/>
        <w:gridCol w:w="1241"/>
        <w:gridCol w:w="851"/>
        <w:gridCol w:w="5142"/>
        <w:tblGridChange w:id="53">
          <w:tblGrid>
            <w:gridCol w:w="422"/>
            <w:gridCol w:w="74"/>
            <w:gridCol w:w="2603"/>
            <w:gridCol w:w="1"/>
            <w:gridCol w:w="4091"/>
            <w:gridCol w:w="2"/>
            <w:gridCol w:w="1241"/>
            <w:gridCol w:w="363"/>
            <w:gridCol w:w="488"/>
            <w:gridCol w:w="247"/>
            <w:gridCol w:w="4895"/>
          </w:tblGrid>
        </w:tblGridChange>
      </w:tblGrid>
      <w:tr w:rsidR="000370EC" w:rsidRPr="005D0B70" w14:paraId="08F1C454" w14:textId="77777777" w:rsidTr="008F3223">
        <w:trPr>
          <w:trHeight w:val="282"/>
          <w:trPrChange w:id="54" w:author="HAL9000" w:date="2014-09-29T12:13:00Z">
            <w:trPr>
              <w:trHeight w:val="282"/>
            </w:trPr>
          </w:trPrChange>
        </w:trPr>
        <w:tc>
          <w:tcPr>
            <w:tcW w:w="172" w:type="pct"/>
            <w:tcBorders>
              <w:top w:val="single" w:sz="4" w:space="0" w:color="000000"/>
              <w:left w:val="nil"/>
              <w:bottom w:val="single" w:sz="4" w:space="0" w:color="000000"/>
              <w:right w:val="nil"/>
            </w:tcBorders>
            <w:shd w:val="clear" w:color="auto" w:fill="auto"/>
            <w:vAlign w:val="bottom"/>
            <w:hideMark/>
            <w:tcPrChange w:id="55" w:author="HAL9000" w:date="2014-09-29T12:13:00Z">
              <w:tcPr>
                <w:tcW w:w="147" w:type="pct"/>
                <w:tcBorders>
                  <w:top w:val="single" w:sz="4" w:space="0" w:color="000000"/>
                  <w:left w:val="nil"/>
                  <w:bottom w:val="single" w:sz="4" w:space="0" w:color="000000"/>
                  <w:right w:val="nil"/>
                </w:tcBorders>
                <w:shd w:val="clear" w:color="auto" w:fill="auto"/>
                <w:vAlign w:val="bottom"/>
                <w:hideMark/>
              </w:tcPr>
            </w:tcPrChange>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Change w:id="56" w:author="HAL9000" w:date="2014-09-29T12:13:00Z">
              <w:tcPr>
                <w:tcW w:w="958" w:type="pct"/>
                <w:gridSpan w:val="3"/>
                <w:tcBorders>
                  <w:top w:val="single" w:sz="4" w:space="0" w:color="000000"/>
                  <w:left w:val="nil"/>
                  <w:bottom w:val="single" w:sz="4" w:space="0" w:color="000000"/>
                  <w:right w:val="nil"/>
                </w:tcBorders>
                <w:shd w:val="clear" w:color="auto" w:fill="auto"/>
                <w:vAlign w:val="bottom"/>
                <w:hideMark/>
              </w:tcPr>
            </w:tcPrChange>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Change w:id="57" w:author="HAL9000" w:date="2014-09-29T12:13:00Z">
              <w:tcPr>
                <w:tcW w:w="1433" w:type="pct"/>
                <w:tcBorders>
                  <w:top w:val="single" w:sz="4" w:space="0" w:color="000000"/>
                  <w:left w:val="nil"/>
                  <w:bottom w:val="single" w:sz="4" w:space="0" w:color="000000"/>
                  <w:right w:val="nil"/>
                </w:tcBorders>
                <w:shd w:val="clear" w:color="auto" w:fill="auto"/>
                <w:vAlign w:val="bottom"/>
                <w:hideMark/>
              </w:tcPr>
            </w:tcPrChange>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Change w:id="58" w:author="HAL9000" w:date="2014-09-29T12:13:00Z">
              <w:tcPr>
                <w:tcW w:w="481" w:type="pct"/>
                <w:gridSpan w:val="3"/>
                <w:tcBorders>
                  <w:top w:val="single" w:sz="4" w:space="0" w:color="000000"/>
                  <w:left w:val="nil"/>
                  <w:bottom w:val="single" w:sz="4" w:space="0" w:color="000000"/>
                  <w:right w:val="nil"/>
                </w:tcBorders>
                <w:shd w:val="clear" w:color="auto" w:fill="auto"/>
                <w:vAlign w:val="bottom"/>
                <w:hideMark/>
              </w:tcPr>
            </w:tcPrChange>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Change w:id="59" w:author="HAL9000" w:date="2014-09-29T12:13:00Z">
              <w:tcPr>
                <w:tcW w:w="256" w:type="pct"/>
                <w:gridSpan w:val="2"/>
                <w:tcBorders>
                  <w:top w:val="single" w:sz="4" w:space="0" w:color="000000"/>
                  <w:left w:val="nil"/>
                  <w:bottom w:val="single" w:sz="4" w:space="0" w:color="000000"/>
                  <w:right w:val="nil"/>
                </w:tcBorders>
                <w:shd w:val="clear" w:color="auto" w:fill="auto"/>
                <w:vAlign w:val="bottom"/>
                <w:hideMark/>
              </w:tcPr>
            </w:tcPrChange>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Change w:id="60" w:author="HAL9000" w:date="2014-09-29T12:13:00Z">
              <w:tcPr>
                <w:tcW w:w="1725" w:type="pct"/>
                <w:tcBorders>
                  <w:top w:val="single" w:sz="4" w:space="0" w:color="000000"/>
                  <w:left w:val="nil"/>
                  <w:bottom w:val="single" w:sz="4" w:space="0" w:color="000000"/>
                  <w:right w:val="nil"/>
                </w:tcBorders>
                <w:shd w:val="clear" w:color="auto" w:fill="auto"/>
                <w:vAlign w:val="bottom"/>
                <w:hideMark/>
              </w:tcPr>
            </w:tcPrChange>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ins w:id="61"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276379EA" w14:textId="157DB517" w:rsidR="005D0B70" w:rsidRPr="005D0B70" w:rsidRDefault="005D0B70" w:rsidP="005D0B70">
            <w:pPr>
              <w:spacing w:after="0" w:line="240" w:lineRule="auto"/>
              <w:rPr>
                <w:rFonts w:eastAsia="Times New Roman" w:cs="Times New Roman"/>
                <w:color w:val="000000"/>
                <w:lang w:eastAsia="de-CH"/>
              </w:rPr>
            </w:pPr>
            <w:del w:id="62" w:author="HAL9000" w:date="2014-09-29T12:10:00Z">
              <w:r w:rsidRPr="005D0B70" w:rsidDel="00286676">
                <w:rPr>
                  <w:rFonts w:eastAsia="Times New Roman" w:cs="Times New Roman"/>
                  <w:color w:val="000000"/>
                  <w:lang w:eastAsia="de-CH"/>
                </w:rPr>
                <w:delText xml:space="preserve">sehr </w:delText>
              </w:r>
            </w:del>
            <w:ins w:id="63" w:author="HAL9000" w:date="2014-09-29T12:10:00Z">
              <w:r w:rsidR="00286676">
                <w:rPr>
                  <w:rFonts w:eastAsia="Times New Roman" w:cs="Times New Roman"/>
                  <w:color w:val="000000"/>
                  <w:lang w:eastAsia="de-CH"/>
                </w:rPr>
                <w:t>S</w:t>
              </w:r>
              <w:r w:rsidR="00286676" w:rsidRPr="005D0B70">
                <w:rPr>
                  <w:rFonts w:eastAsia="Times New Roman" w:cs="Times New Roman"/>
                  <w:color w:val="000000"/>
                  <w:lang w:eastAsia="de-CH"/>
                </w:rPr>
                <w:t xml:space="preserve">ehr </w:t>
              </w:r>
            </w:ins>
            <w:r w:rsidRPr="005D0B70">
              <w:rPr>
                <w:rFonts w:eastAsia="Times New Roman" w:cs="Times New Roman"/>
                <w:color w:val="000000"/>
                <w:lang w:eastAsia="de-CH"/>
              </w:rPr>
              <w:t xml:space="preserve">wahr-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ins w:id="64" w:author="HAL9000" w:date="2014-09-29T14:23:00Z">
              <w:r w:rsidR="00A60B38">
                <w:rPr>
                  <w:rFonts w:eastAsia="Times New Roman" w:cs="Times New Roman"/>
                  <w:color w:val="000000"/>
                  <w:lang w:eastAsia="de-CH"/>
                </w:rPr>
                <w:t>.</w:t>
              </w:r>
            </w:ins>
          </w:p>
        </w:tc>
      </w:tr>
      <w:tr w:rsidR="000370EC" w:rsidRPr="005D0B70" w14:paraId="58A4E320" w14:textId="77777777" w:rsidTr="008F3223">
        <w:tc>
          <w:tcPr>
            <w:tcW w:w="172" w:type="pct"/>
            <w:tcBorders>
              <w:top w:val="nil"/>
              <w:left w:val="nil"/>
              <w:bottom w:val="nil"/>
              <w:right w:val="nil"/>
            </w:tcBorders>
            <w:shd w:val="clear" w:color="auto" w:fill="auto"/>
            <w:hideMark/>
            <w:tcPrChange w:id="65" w:author="HAL9000" w:date="2014-09-29T12:13:00Z">
              <w:tcPr>
                <w:tcW w:w="147" w:type="pct"/>
                <w:tcBorders>
                  <w:top w:val="nil"/>
                  <w:left w:val="nil"/>
                  <w:bottom w:val="nil"/>
                  <w:right w:val="nil"/>
                </w:tcBorders>
                <w:shd w:val="clear" w:color="auto" w:fill="auto"/>
                <w:hideMark/>
              </w:tcPr>
            </w:tcPrChange>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Change w:id="66" w:author="HAL9000" w:date="2014-09-29T12:13:00Z">
              <w:tcPr>
                <w:tcW w:w="958" w:type="pct"/>
                <w:gridSpan w:val="3"/>
                <w:tcBorders>
                  <w:top w:val="nil"/>
                  <w:left w:val="nil"/>
                  <w:bottom w:val="nil"/>
                  <w:right w:val="nil"/>
                </w:tcBorders>
                <w:shd w:val="clear" w:color="auto" w:fill="auto"/>
                <w:hideMark/>
              </w:tcPr>
            </w:tcPrChange>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Change w:id="67" w:author="HAL9000" w:date="2014-09-29T12:13:00Z">
              <w:tcPr>
                <w:tcW w:w="1433" w:type="pct"/>
                <w:tcBorders>
                  <w:top w:val="nil"/>
                  <w:left w:val="nil"/>
                  <w:bottom w:val="nil"/>
                  <w:right w:val="nil"/>
                </w:tcBorders>
                <w:shd w:val="clear" w:color="auto" w:fill="auto"/>
                <w:hideMark/>
              </w:tcPr>
            </w:tcPrChange>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ins w:id="68"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69" w:author="HAL9000" w:date="2014-09-29T12:13:00Z">
              <w:tcPr>
                <w:tcW w:w="481" w:type="pct"/>
                <w:gridSpan w:val="3"/>
                <w:tcBorders>
                  <w:top w:val="nil"/>
                  <w:left w:val="nil"/>
                  <w:bottom w:val="nil"/>
                  <w:right w:val="nil"/>
                </w:tcBorders>
                <w:shd w:val="clear" w:color="auto" w:fill="auto"/>
                <w:hideMark/>
              </w:tcPr>
            </w:tcPrChange>
          </w:tcPr>
          <w:p w14:paraId="5D36423D" w14:textId="1202435D" w:rsidR="005D0B70" w:rsidRPr="005D0B70" w:rsidRDefault="005D0B70" w:rsidP="005D0B70">
            <w:pPr>
              <w:spacing w:after="0" w:line="240" w:lineRule="auto"/>
              <w:rPr>
                <w:rFonts w:eastAsia="Times New Roman" w:cs="Times New Roman"/>
                <w:color w:val="000000"/>
                <w:lang w:eastAsia="de-CH"/>
              </w:rPr>
            </w:pPr>
            <w:del w:id="70" w:author="HAL9000" w:date="2014-09-29T12:10:00Z">
              <w:r w:rsidRPr="005D0B70" w:rsidDel="00286676">
                <w:rPr>
                  <w:rFonts w:eastAsia="Times New Roman" w:cs="Times New Roman"/>
                  <w:color w:val="000000"/>
                  <w:lang w:eastAsia="de-CH"/>
                </w:rPr>
                <w:delText>wahr</w:delText>
              </w:r>
            </w:del>
            <w:ins w:id="71" w:author="HAL9000" w:date="2014-09-29T12:10:00Z">
              <w:r w:rsidR="00286676">
                <w:rPr>
                  <w:rFonts w:eastAsia="Times New Roman" w:cs="Times New Roman"/>
                  <w:color w:val="000000"/>
                  <w:lang w:eastAsia="de-CH"/>
                </w:rPr>
                <w:t>W</w:t>
              </w:r>
              <w:r w:rsidR="00286676" w:rsidRPr="005D0B70">
                <w:rPr>
                  <w:rFonts w:eastAsia="Times New Roman" w:cs="Times New Roman"/>
                  <w:color w:val="000000"/>
                  <w:lang w:eastAsia="de-CH"/>
                </w:rPr>
                <w:t>ahr</w:t>
              </w:r>
            </w:ins>
            <w:r w:rsidRPr="005D0B70">
              <w:rPr>
                <w:rFonts w:eastAsia="Times New Roman" w:cs="Times New Roman"/>
                <w:color w:val="000000"/>
                <w:lang w:eastAsia="de-CH"/>
              </w:rPr>
              <w:t>-</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Change w:id="72" w:author="HAL9000" w:date="2014-09-29T12:13:00Z">
              <w:tcPr>
                <w:tcW w:w="256" w:type="pct"/>
                <w:gridSpan w:val="2"/>
                <w:tcBorders>
                  <w:top w:val="nil"/>
                  <w:left w:val="nil"/>
                  <w:bottom w:val="nil"/>
                  <w:right w:val="nil"/>
                </w:tcBorders>
                <w:shd w:val="clear" w:color="auto" w:fill="auto"/>
                <w:hideMark/>
              </w:tcPr>
            </w:tcPrChange>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73" w:author="HAL9000" w:date="2014-09-29T12:13:00Z">
              <w:tcPr>
                <w:tcW w:w="1725" w:type="pct"/>
                <w:tcBorders>
                  <w:top w:val="nil"/>
                  <w:left w:val="nil"/>
                  <w:bottom w:val="nil"/>
                  <w:right w:val="nil"/>
                </w:tcBorders>
                <w:shd w:val="clear" w:color="auto" w:fill="auto"/>
                <w:hideMark/>
              </w:tcPr>
            </w:tcPrChange>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ins w:id="74" w:author="HAL9000" w:date="2014-09-29T14:23:00Z">
              <w:r w:rsidR="00A60B38">
                <w:rPr>
                  <w:rFonts w:eastAsia="Times New Roman" w:cs="Times New Roman"/>
                  <w:color w:val="000000"/>
                  <w:lang w:eastAsia="de-CH"/>
                </w:rPr>
                <w:t>.</w:t>
              </w:r>
            </w:ins>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ins w:id="75"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3A7642B8" w14:textId="768C709F" w:rsidR="005D0B70" w:rsidRPr="005D0B70" w:rsidRDefault="005D0B70" w:rsidP="005D0B70">
            <w:pPr>
              <w:spacing w:after="0" w:line="240" w:lineRule="auto"/>
              <w:rPr>
                <w:rFonts w:eastAsia="Times New Roman" w:cs="Times New Roman"/>
                <w:color w:val="000000"/>
                <w:lang w:eastAsia="de-CH"/>
              </w:rPr>
            </w:pPr>
            <w:del w:id="76" w:author="HAL9000" w:date="2014-09-29T12:10:00Z">
              <w:r w:rsidRPr="005D0B70" w:rsidDel="00286676">
                <w:rPr>
                  <w:rFonts w:eastAsia="Times New Roman" w:cs="Times New Roman"/>
                  <w:color w:val="000000"/>
                  <w:lang w:eastAsia="de-CH"/>
                </w:rPr>
                <w:delText>möglich</w:delText>
              </w:r>
            </w:del>
            <w:ins w:id="77"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8F3223">
        <w:tc>
          <w:tcPr>
            <w:tcW w:w="172" w:type="pct"/>
            <w:tcBorders>
              <w:top w:val="nil"/>
              <w:left w:val="nil"/>
              <w:bottom w:val="nil"/>
              <w:right w:val="nil"/>
            </w:tcBorders>
            <w:shd w:val="clear" w:color="auto" w:fill="auto"/>
            <w:hideMark/>
            <w:tcPrChange w:id="78" w:author="HAL9000" w:date="2014-09-29T12:13:00Z">
              <w:tcPr>
                <w:tcW w:w="147" w:type="pct"/>
                <w:tcBorders>
                  <w:top w:val="nil"/>
                  <w:left w:val="nil"/>
                  <w:bottom w:val="nil"/>
                  <w:right w:val="nil"/>
                </w:tcBorders>
                <w:shd w:val="clear" w:color="auto" w:fill="auto"/>
                <w:hideMark/>
              </w:tcPr>
            </w:tcPrChange>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Change w:id="79" w:author="HAL9000" w:date="2014-09-29T12:13:00Z">
              <w:tcPr>
                <w:tcW w:w="958" w:type="pct"/>
                <w:gridSpan w:val="3"/>
                <w:tcBorders>
                  <w:top w:val="nil"/>
                  <w:left w:val="nil"/>
                  <w:bottom w:val="nil"/>
                  <w:right w:val="nil"/>
                </w:tcBorders>
                <w:shd w:val="clear" w:color="auto" w:fill="auto"/>
                <w:hideMark/>
              </w:tcPr>
            </w:tcPrChange>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ins w:id="80" w:author="HAL9000" w:date="2014-09-29T14:23:00Z">
              <w:r w:rsidR="00A60B38">
                <w:rPr>
                  <w:rFonts w:eastAsia="Times New Roman" w:cs="Times New Roman"/>
                  <w:color w:val="000000"/>
                  <w:lang w:eastAsia="de-CH"/>
                </w:rPr>
                <w:t>ausfall</w:t>
              </w:r>
            </w:ins>
          </w:p>
        </w:tc>
        <w:tc>
          <w:tcPr>
            <w:tcW w:w="1419" w:type="pct"/>
            <w:tcBorders>
              <w:top w:val="nil"/>
              <w:left w:val="nil"/>
              <w:bottom w:val="nil"/>
              <w:right w:val="nil"/>
            </w:tcBorders>
            <w:shd w:val="clear" w:color="auto" w:fill="auto"/>
            <w:hideMark/>
            <w:tcPrChange w:id="81" w:author="HAL9000" w:date="2014-09-29T12:13:00Z">
              <w:tcPr>
                <w:tcW w:w="1433" w:type="pct"/>
                <w:tcBorders>
                  <w:top w:val="nil"/>
                  <w:left w:val="nil"/>
                  <w:bottom w:val="nil"/>
                  <w:right w:val="nil"/>
                </w:tcBorders>
                <w:shd w:val="clear" w:color="auto" w:fill="auto"/>
                <w:hideMark/>
              </w:tcPr>
            </w:tcPrChange>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ins w:id="82"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83" w:author="HAL9000" w:date="2014-09-29T12:13:00Z">
              <w:tcPr>
                <w:tcW w:w="481" w:type="pct"/>
                <w:gridSpan w:val="3"/>
                <w:tcBorders>
                  <w:top w:val="nil"/>
                  <w:left w:val="nil"/>
                  <w:bottom w:val="nil"/>
                  <w:right w:val="nil"/>
                </w:tcBorders>
                <w:shd w:val="clear" w:color="auto" w:fill="auto"/>
                <w:hideMark/>
              </w:tcPr>
            </w:tcPrChange>
          </w:tcPr>
          <w:p w14:paraId="1F0AD930" w14:textId="6BC626DB" w:rsidR="005D0B70" w:rsidRPr="005D0B70" w:rsidRDefault="005D0B70" w:rsidP="005D0B70">
            <w:pPr>
              <w:spacing w:after="0" w:line="240" w:lineRule="auto"/>
              <w:rPr>
                <w:rFonts w:eastAsia="Times New Roman" w:cs="Times New Roman"/>
                <w:color w:val="000000"/>
                <w:lang w:eastAsia="de-CH"/>
              </w:rPr>
            </w:pPr>
            <w:del w:id="84" w:author="HAL9000" w:date="2014-09-29T12:10:00Z">
              <w:r w:rsidRPr="005D0B70" w:rsidDel="00286676">
                <w:rPr>
                  <w:rFonts w:eastAsia="Times New Roman" w:cs="Times New Roman"/>
                  <w:color w:val="000000"/>
                  <w:lang w:eastAsia="de-CH"/>
                </w:rPr>
                <w:delText>möglich</w:delText>
              </w:r>
            </w:del>
            <w:ins w:id="85"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86" w:author="HAL9000" w:date="2014-09-29T12:13:00Z">
              <w:tcPr>
                <w:tcW w:w="256" w:type="pct"/>
                <w:gridSpan w:val="2"/>
                <w:tcBorders>
                  <w:top w:val="nil"/>
                  <w:left w:val="nil"/>
                  <w:bottom w:val="nil"/>
                  <w:right w:val="nil"/>
                </w:tcBorders>
                <w:shd w:val="clear" w:color="auto" w:fill="auto"/>
                <w:hideMark/>
              </w:tcPr>
            </w:tcPrChange>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Change w:id="87" w:author="HAL9000" w:date="2014-09-29T12:13:00Z">
              <w:tcPr>
                <w:tcW w:w="1725" w:type="pct"/>
                <w:tcBorders>
                  <w:top w:val="nil"/>
                  <w:left w:val="nil"/>
                  <w:bottom w:val="nil"/>
                  <w:right w:val="nil"/>
                </w:tcBorders>
                <w:shd w:val="clear" w:color="auto" w:fill="auto"/>
                <w:hideMark/>
              </w:tcPr>
            </w:tcPrChange>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ins w:id="88" w:author="HAL9000" w:date="2014-09-29T14:23:00Z">
              <w:r w:rsidR="00A60B38">
                <w:rPr>
                  <w:rFonts w:eastAsia="Times New Roman" w:cs="Times New Roman"/>
                  <w:color w:val="000000"/>
                  <w:lang w:eastAsia="de-CH"/>
                </w:rPr>
                <w:t>.</w:t>
              </w:r>
            </w:ins>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ins w:id="89"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0BFE254" w14:textId="644545E4" w:rsidR="005D0B70" w:rsidRPr="005D0B70" w:rsidRDefault="005D0B70" w:rsidP="005D0B70">
            <w:pPr>
              <w:spacing w:after="0" w:line="240" w:lineRule="auto"/>
              <w:rPr>
                <w:rFonts w:eastAsia="Times New Roman" w:cs="Times New Roman"/>
                <w:color w:val="000000"/>
                <w:lang w:eastAsia="de-CH"/>
              </w:rPr>
            </w:pPr>
            <w:del w:id="90" w:author="HAL9000" w:date="2014-09-29T12:10:00Z">
              <w:r w:rsidRPr="005D0B70" w:rsidDel="00286676">
                <w:rPr>
                  <w:rFonts w:eastAsia="Times New Roman" w:cs="Times New Roman"/>
                  <w:color w:val="000000"/>
                  <w:lang w:eastAsia="de-CH"/>
                </w:rPr>
                <w:delText>möglich</w:delText>
              </w:r>
            </w:del>
            <w:ins w:id="91"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ins w:id="92" w:author="HAL9000" w:date="2014-09-29T14:23:00Z">
              <w:r w:rsidR="00A60B38">
                <w:rPr>
                  <w:rFonts w:eastAsia="Times New Roman" w:cs="Times New Roman"/>
                  <w:color w:val="000000"/>
                  <w:lang w:eastAsia="de-CH"/>
                </w:rPr>
                <w:t>.</w:t>
              </w:r>
            </w:ins>
          </w:p>
        </w:tc>
      </w:tr>
      <w:tr w:rsidR="000370EC" w:rsidRPr="005D0B70" w14:paraId="5FB4A467" w14:textId="77777777" w:rsidTr="008F3223">
        <w:tc>
          <w:tcPr>
            <w:tcW w:w="172" w:type="pct"/>
            <w:tcBorders>
              <w:top w:val="nil"/>
              <w:left w:val="nil"/>
              <w:bottom w:val="nil"/>
              <w:right w:val="nil"/>
            </w:tcBorders>
            <w:shd w:val="clear" w:color="auto" w:fill="auto"/>
            <w:hideMark/>
            <w:tcPrChange w:id="93" w:author="HAL9000" w:date="2014-09-29T12:13:00Z">
              <w:tcPr>
                <w:tcW w:w="147" w:type="pct"/>
                <w:tcBorders>
                  <w:top w:val="nil"/>
                  <w:left w:val="nil"/>
                  <w:bottom w:val="nil"/>
                  <w:right w:val="nil"/>
                </w:tcBorders>
                <w:shd w:val="clear" w:color="auto" w:fill="auto"/>
                <w:hideMark/>
              </w:tcPr>
            </w:tcPrChange>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Change w:id="94" w:author="HAL9000" w:date="2014-09-29T12:13:00Z">
              <w:tcPr>
                <w:tcW w:w="958" w:type="pct"/>
                <w:gridSpan w:val="3"/>
                <w:tcBorders>
                  <w:top w:val="nil"/>
                  <w:left w:val="nil"/>
                  <w:bottom w:val="nil"/>
                  <w:right w:val="nil"/>
                </w:tcBorders>
                <w:shd w:val="clear" w:color="auto" w:fill="auto"/>
                <w:hideMark/>
              </w:tcPr>
            </w:tcPrChange>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Change w:id="95" w:author="HAL9000" w:date="2014-09-29T12:13:00Z">
              <w:tcPr>
                <w:tcW w:w="1433" w:type="pct"/>
                <w:tcBorders>
                  <w:top w:val="nil"/>
                  <w:left w:val="nil"/>
                  <w:bottom w:val="nil"/>
                  <w:right w:val="nil"/>
                </w:tcBorders>
                <w:shd w:val="clear" w:color="auto" w:fill="auto"/>
                <w:hideMark/>
              </w:tcPr>
            </w:tcPrChange>
          </w:tcPr>
          <w:p w14:paraId="34922F76" w14:textId="191A300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ins w:id="96"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auto" w:fill="auto"/>
            <w:hideMark/>
            <w:tcPrChange w:id="97" w:author="HAL9000" w:date="2014-09-29T12:13:00Z">
              <w:tcPr>
                <w:tcW w:w="481" w:type="pct"/>
                <w:gridSpan w:val="3"/>
                <w:tcBorders>
                  <w:top w:val="nil"/>
                  <w:left w:val="nil"/>
                  <w:bottom w:val="nil"/>
                  <w:right w:val="nil"/>
                </w:tcBorders>
                <w:shd w:val="clear" w:color="auto" w:fill="auto"/>
                <w:hideMark/>
              </w:tcPr>
            </w:tcPrChange>
          </w:tcPr>
          <w:p w14:paraId="6733981C" w14:textId="2E6C2029" w:rsidR="005D0B70" w:rsidRPr="005D0B70" w:rsidRDefault="005D0B70" w:rsidP="005D0B70">
            <w:pPr>
              <w:spacing w:after="0" w:line="240" w:lineRule="auto"/>
              <w:rPr>
                <w:rFonts w:eastAsia="Times New Roman" w:cs="Times New Roman"/>
                <w:color w:val="000000"/>
                <w:lang w:eastAsia="de-CH"/>
              </w:rPr>
            </w:pPr>
            <w:del w:id="98" w:author="HAL9000" w:date="2014-09-29T12:10:00Z">
              <w:r w:rsidRPr="005D0B70" w:rsidDel="00286676">
                <w:rPr>
                  <w:rFonts w:eastAsia="Times New Roman" w:cs="Times New Roman"/>
                  <w:color w:val="000000"/>
                  <w:lang w:eastAsia="de-CH"/>
                </w:rPr>
                <w:delText>möglich</w:delText>
              </w:r>
            </w:del>
            <w:ins w:id="99" w:author="HAL9000" w:date="2014-09-29T12:10: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nil"/>
              <w:right w:val="nil"/>
            </w:tcBorders>
            <w:shd w:val="clear" w:color="auto" w:fill="auto"/>
            <w:hideMark/>
            <w:tcPrChange w:id="100" w:author="HAL9000" w:date="2014-09-29T12:13:00Z">
              <w:tcPr>
                <w:tcW w:w="256" w:type="pct"/>
                <w:gridSpan w:val="2"/>
                <w:tcBorders>
                  <w:top w:val="nil"/>
                  <w:left w:val="nil"/>
                  <w:bottom w:val="nil"/>
                  <w:right w:val="nil"/>
                </w:tcBorders>
                <w:shd w:val="clear" w:color="auto" w:fill="auto"/>
                <w:hideMark/>
              </w:tcPr>
            </w:tcPrChange>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Change w:id="101" w:author="HAL9000" w:date="2014-09-29T12:13:00Z">
              <w:tcPr>
                <w:tcW w:w="1725" w:type="pct"/>
                <w:tcBorders>
                  <w:top w:val="nil"/>
                  <w:left w:val="nil"/>
                  <w:bottom w:val="nil"/>
                  <w:right w:val="nil"/>
                </w:tcBorders>
                <w:shd w:val="clear" w:color="auto" w:fill="auto"/>
                <w:hideMark/>
              </w:tcPr>
            </w:tcPrChange>
          </w:tcPr>
          <w:p w14:paraId="7F25943B" w14:textId="56883267" w:rsidR="005D0B70" w:rsidRPr="005D0B70" w:rsidRDefault="005D0B70" w:rsidP="001A6808">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Velo Helm aufsetzen, Rechtsvortritt beachten und jeden Tag ein Glas </w:t>
            </w:r>
            <w:del w:id="102" w:author="HAL9000" w:date="2014-09-29T14:22:00Z">
              <w:r w:rsidRPr="005D0B70" w:rsidDel="00C62DD9">
                <w:rPr>
                  <w:rFonts w:eastAsia="Times New Roman" w:cs="Times New Roman"/>
                  <w:color w:val="000000"/>
                  <w:lang w:eastAsia="de-CH"/>
                </w:rPr>
                <w:delText xml:space="preserve">O'saft </w:delText>
              </w:r>
            </w:del>
            <w:ins w:id="103" w:author="HAL9000" w:date="2014-09-29T14:22:00Z">
              <w:r w:rsidR="00C62DD9" w:rsidRPr="005D0B70">
                <w:rPr>
                  <w:rFonts w:eastAsia="Times New Roman" w:cs="Times New Roman"/>
                  <w:color w:val="000000"/>
                  <w:lang w:eastAsia="de-CH"/>
                </w:rPr>
                <w:t>O</w:t>
              </w:r>
              <w:r w:rsidR="00C62DD9">
                <w:rPr>
                  <w:rFonts w:eastAsia="Times New Roman" w:cs="Times New Roman"/>
                  <w:color w:val="000000"/>
                  <w:lang w:eastAsia="de-CH"/>
                </w:rPr>
                <w:t>-S</w:t>
              </w:r>
              <w:r w:rsidR="00C62DD9" w:rsidRPr="005D0B70">
                <w:rPr>
                  <w:rFonts w:eastAsia="Times New Roman" w:cs="Times New Roman"/>
                  <w:color w:val="000000"/>
                  <w:lang w:eastAsia="de-CH"/>
                </w:rPr>
                <w:t xml:space="preserve">aft </w:t>
              </w:r>
            </w:ins>
            <w:r w:rsidRPr="005D0B70">
              <w:rPr>
                <w:rFonts w:eastAsia="Times New Roman" w:cs="Times New Roman"/>
                <w:color w:val="000000"/>
                <w:lang w:eastAsia="de-CH"/>
              </w:rPr>
              <w:t>trinken</w:t>
            </w:r>
            <w:r w:rsidR="0099005C">
              <w:rPr>
                <w:rFonts w:eastAsia="Times New Roman" w:cs="Times New Roman"/>
                <w:color w:val="000000"/>
                <w:lang w:eastAsia="de-CH"/>
              </w:rPr>
              <w:t>. Viel Wissenstransfer</w:t>
            </w:r>
            <w:ins w:id="104" w:author="HAL9000" w:date="2014-09-29T14:23:00Z">
              <w:r w:rsidR="00A60B38">
                <w:rPr>
                  <w:rFonts w:eastAsia="Times New Roman" w:cs="Times New Roman"/>
                  <w:color w:val="000000"/>
                  <w:lang w:eastAsia="de-CH"/>
                </w:rPr>
                <w:t xml:space="preserve"> &amp; flexible Planung.</w:t>
              </w:r>
            </w:ins>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ins w:id="105" w:author="HAL9000" w:date="2014-09-29T14:23:00Z">
              <w:r w:rsidR="00A60B38">
                <w:rPr>
                  <w:rFonts w:eastAsia="Times New Roman" w:cs="Times New Roman"/>
                  <w:color w:val="000000"/>
                  <w:lang w:eastAsia="de-CH"/>
                </w:rPr>
                <w:t>.</w:t>
              </w:r>
            </w:ins>
          </w:p>
        </w:tc>
        <w:tc>
          <w:tcPr>
            <w:tcW w:w="430" w:type="pct"/>
            <w:tcBorders>
              <w:top w:val="nil"/>
              <w:left w:val="nil"/>
              <w:bottom w:val="nil"/>
              <w:right w:val="nil"/>
            </w:tcBorders>
            <w:shd w:val="clear" w:color="D9D9D9" w:fill="D9D9D9"/>
            <w:hideMark/>
          </w:tcPr>
          <w:p w14:paraId="02C861F3" w14:textId="18F3F95B" w:rsidR="005D0B70" w:rsidRPr="005D0B70" w:rsidRDefault="005D0B70" w:rsidP="005D0B70">
            <w:pPr>
              <w:spacing w:after="0" w:line="240" w:lineRule="auto"/>
              <w:rPr>
                <w:rFonts w:eastAsia="Times New Roman" w:cs="Times New Roman"/>
                <w:color w:val="000000"/>
                <w:lang w:eastAsia="de-CH"/>
              </w:rPr>
            </w:pPr>
            <w:del w:id="106" w:author="HAL9000" w:date="2014-09-29T12:10:00Z">
              <w:r w:rsidRPr="005D0B70" w:rsidDel="00286676">
                <w:rPr>
                  <w:rFonts w:eastAsia="Times New Roman" w:cs="Times New Roman"/>
                  <w:color w:val="000000"/>
                  <w:lang w:eastAsia="de-CH"/>
                </w:rPr>
                <w:delText>unwahr</w:delText>
              </w:r>
            </w:del>
            <w:ins w:id="107" w:author="HAL9000" w:date="2014-09-29T12:10:00Z">
              <w:r w:rsidR="00286676">
                <w:rPr>
                  <w:rFonts w:eastAsia="Times New Roman" w:cs="Times New Roman"/>
                  <w:color w:val="000000"/>
                  <w:lang w:eastAsia="de-CH"/>
                </w:rPr>
                <w:t>U</w:t>
              </w:r>
              <w:r w:rsidR="00286676" w:rsidRPr="005D0B70">
                <w:rPr>
                  <w:rFonts w:eastAsia="Times New Roman" w:cs="Times New Roman"/>
                  <w:color w:val="000000"/>
                  <w:lang w:eastAsia="de-CH"/>
                </w:rPr>
                <w:t>nwahr</w:t>
              </w:r>
            </w:ins>
            <w:r w:rsidRPr="005D0B70">
              <w:rPr>
                <w:rFonts w:eastAsia="Times New Roman" w:cs="Times New Roman"/>
                <w:color w:val="000000"/>
                <w:lang w:eastAsia="de-CH"/>
              </w:rPr>
              <w:t xml:space="preserve">- </w:t>
            </w:r>
            <w:proofErr w:type="spellStart"/>
            <w:r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ins w:id="108" w:author="HAL9000" w:date="2014-09-29T14:23:00Z">
              <w:r w:rsidR="00A60B38">
                <w:rPr>
                  <w:rFonts w:eastAsia="Times New Roman" w:cs="Times New Roman"/>
                  <w:color w:val="000000"/>
                  <w:lang w:eastAsia="de-CH"/>
                </w:rPr>
                <w:t>.</w:t>
              </w:r>
            </w:ins>
          </w:p>
        </w:tc>
      </w:tr>
      <w:tr w:rsidR="000370EC" w:rsidRPr="005D0B70" w14:paraId="11CDDA0A" w14:textId="77777777" w:rsidTr="008F3223">
        <w:tc>
          <w:tcPr>
            <w:tcW w:w="172" w:type="pct"/>
            <w:tcBorders>
              <w:top w:val="nil"/>
              <w:left w:val="nil"/>
              <w:bottom w:val="single" w:sz="4" w:space="0" w:color="000000"/>
              <w:right w:val="nil"/>
            </w:tcBorders>
            <w:shd w:val="clear" w:color="auto" w:fill="auto"/>
            <w:hideMark/>
            <w:tcPrChange w:id="109" w:author="HAL9000" w:date="2014-09-29T12:13:00Z">
              <w:tcPr>
                <w:tcW w:w="147" w:type="pct"/>
                <w:tcBorders>
                  <w:top w:val="nil"/>
                  <w:left w:val="nil"/>
                  <w:bottom w:val="single" w:sz="4" w:space="0" w:color="000000"/>
                  <w:right w:val="nil"/>
                </w:tcBorders>
                <w:shd w:val="clear" w:color="auto" w:fill="auto"/>
                <w:hideMark/>
              </w:tcPr>
            </w:tcPrChange>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Change w:id="110" w:author="HAL9000" w:date="2014-09-29T12:13:00Z">
              <w:tcPr>
                <w:tcW w:w="958" w:type="pct"/>
                <w:gridSpan w:val="3"/>
                <w:tcBorders>
                  <w:top w:val="nil"/>
                  <w:left w:val="nil"/>
                  <w:bottom w:val="single" w:sz="4" w:space="0" w:color="000000"/>
                  <w:right w:val="nil"/>
                </w:tcBorders>
                <w:shd w:val="clear" w:color="auto" w:fill="auto"/>
                <w:hideMark/>
              </w:tcPr>
            </w:tcPrChange>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Change w:id="111" w:author="HAL9000" w:date="2014-09-29T12:13:00Z">
              <w:tcPr>
                <w:tcW w:w="1433" w:type="pct"/>
                <w:tcBorders>
                  <w:top w:val="nil"/>
                  <w:left w:val="nil"/>
                  <w:bottom w:val="single" w:sz="4" w:space="0" w:color="000000"/>
                  <w:right w:val="nil"/>
                </w:tcBorders>
                <w:shd w:val="clear" w:color="auto" w:fill="auto"/>
                <w:hideMark/>
              </w:tcPr>
            </w:tcPrChange>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Change w:id="112" w:author="HAL9000" w:date="2014-09-29T12:13:00Z">
              <w:tcPr>
                <w:tcW w:w="481" w:type="pct"/>
                <w:gridSpan w:val="3"/>
                <w:tcBorders>
                  <w:top w:val="nil"/>
                  <w:left w:val="nil"/>
                  <w:bottom w:val="single" w:sz="4" w:space="0" w:color="000000"/>
                  <w:right w:val="nil"/>
                </w:tcBorders>
                <w:shd w:val="clear" w:color="auto" w:fill="auto"/>
                <w:hideMark/>
              </w:tcPr>
            </w:tcPrChange>
          </w:tcPr>
          <w:p w14:paraId="7FE3F6EC" w14:textId="5125777E" w:rsidR="005D0B70" w:rsidRPr="005D0B70" w:rsidRDefault="005D0B70" w:rsidP="005D0B70">
            <w:pPr>
              <w:spacing w:after="0" w:line="240" w:lineRule="auto"/>
              <w:rPr>
                <w:rFonts w:eastAsia="Times New Roman" w:cs="Times New Roman"/>
                <w:color w:val="000000"/>
                <w:lang w:eastAsia="de-CH"/>
              </w:rPr>
            </w:pPr>
            <w:del w:id="113" w:author="HAL9000" w:date="2014-09-29T12:13:00Z">
              <w:r w:rsidRPr="005D0B70" w:rsidDel="00286676">
                <w:rPr>
                  <w:rFonts w:eastAsia="Times New Roman" w:cs="Times New Roman"/>
                  <w:color w:val="000000"/>
                  <w:lang w:eastAsia="de-CH"/>
                </w:rPr>
                <w:delText>möglich</w:delText>
              </w:r>
            </w:del>
            <w:ins w:id="114" w:author="HAL9000" w:date="2014-09-29T12:13:00Z">
              <w:r w:rsidR="00286676">
                <w:rPr>
                  <w:rFonts w:eastAsia="Times New Roman" w:cs="Times New Roman"/>
                  <w:color w:val="000000"/>
                  <w:lang w:eastAsia="de-CH"/>
                </w:rPr>
                <w:t>M</w:t>
              </w:r>
              <w:r w:rsidR="00286676" w:rsidRPr="005D0B70">
                <w:rPr>
                  <w:rFonts w:eastAsia="Times New Roman" w:cs="Times New Roman"/>
                  <w:color w:val="000000"/>
                  <w:lang w:eastAsia="de-CH"/>
                </w:rPr>
                <w:t>öglich</w:t>
              </w:r>
            </w:ins>
          </w:p>
        </w:tc>
        <w:tc>
          <w:tcPr>
            <w:tcW w:w="295" w:type="pct"/>
            <w:tcBorders>
              <w:top w:val="nil"/>
              <w:left w:val="nil"/>
              <w:bottom w:val="single" w:sz="4" w:space="0" w:color="000000"/>
              <w:right w:val="nil"/>
            </w:tcBorders>
            <w:shd w:val="clear" w:color="auto" w:fill="auto"/>
            <w:hideMark/>
            <w:tcPrChange w:id="115" w:author="HAL9000" w:date="2014-09-29T12:13:00Z">
              <w:tcPr>
                <w:tcW w:w="256" w:type="pct"/>
                <w:gridSpan w:val="2"/>
                <w:tcBorders>
                  <w:top w:val="nil"/>
                  <w:left w:val="nil"/>
                  <w:bottom w:val="single" w:sz="4" w:space="0" w:color="000000"/>
                  <w:right w:val="nil"/>
                </w:tcBorders>
                <w:shd w:val="clear" w:color="auto" w:fill="auto"/>
                <w:hideMark/>
              </w:tcPr>
            </w:tcPrChange>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Change w:id="116" w:author="HAL9000" w:date="2014-09-29T12:13:00Z">
              <w:tcPr>
                <w:tcW w:w="1725" w:type="pct"/>
                <w:tcBorders>
                  <w:top w:val="nil"/>
                  <w:left w:val="nil"/>
                  <w:bottom w:val="single" w:sz="4" w:space="0" w:color="000000"/>
                  <w:right w:val="nil"/>
                </w:tcBorders>
                <w:shd w:val="clear" w:color="auto" w:fill="auto"/>
                <w:hideMark/>
              </w:tcPr>
            </w:tcPrChange>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ins w:id="117" w:author="HAL9000" w:date="2014-09-29T14:23:00Z">
              <w:r w:rsidR="00A60B38">
                <w:rPr>
                  <w:rFonts w:eastAsia="Times New Roman" w:cs="Times New Roman"/>
                  <w:color w:val="000000"/>
                  <w:lang w:eastAsia="de-CH"/>
                </w:rPr>
                <w:t>.</w:t>
              </w:r>
            </w:ins>
          </w:p>
        </w:tc>
      </w:tr>
      <w:tr w:rsidR="000370EC" w:rsidRPr="005D0B70" w14:paraId="4483D904" w14:textId="77777777" w:rsidTr="00286676">
        <w:trPr>
          <w:trHeight w:val="282"/>
          <w:trPrChange w:id="118" w:author="HAL9000" w:date="2014-09-29T12:13:00Z">
            <w:trPr>
              <w:trHeight w:val="282"/>
            </w:trPr>
          </w:trPrChange>
        </w:trPr>
        <w:tc>
          <w:tcPr>
            <w:tcW w:w="2493" w:type="pct"/>
            <w:gridSpan w:val="3"/>
            <w:tcBorders>
              <w:top w:val="nil"/>
              <w:left w:val="nil"/>
              <w:bottom w:val="nil"/>
              <w:right w:val="nil"/>
            </w:tcBorders>
            <w:shd w:val="clear" w:color="auto" w:fill="auto"/>
            <w:noWrap/>
            <w:vAlign w:val="bottom"/>
            <w:hideMark/>
            <w:tcPrChange w:id="119" w:author="HAL9000" w:date="2014-09-29T12:13:00Z">
              <w:tcPr>
                <w:tcW w:w="2538" w:type="pct"/>
                <w:gridSpan w:val="5"/>
                <w:tcBorders>
                  <w:top w:val="nil"/>
                  <w:left w:val="nil"/>
                  <w:bottom w:val="nil"/>
                  <w:right w:val="nil"/>
                </w:tcBorders>
                <w:shd w:val="clear" w:color="auto" w:fill="auto"/>
                <w:noWrap/>
                <w:vAlign w:val="bottom"/>
                <w:hideMark/>
              </w:tcPr>
            </w:tcPrChange>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Change w:id="120" w:author="HAL9000" w:date="2014-09-29T12:13:00Z">
              <w:tcPr>
                <w:tcW w:w="481" w:type="pct"/>
                <w:gridSpan w:val="3"/>
                <w:tcBorders>
                  <w:top w:val="nil"/>
                  <w:left w:val="nil"/>
                  <w:bottom w:val="nil"/>
                  <w:right w:val="nil"/>
                </w:tcBorders>
                <w:shd w:val="clear" w:color="auto" w:fill="auto"/>
                <w:noWrap/>
                <w:vAlign w:val="bottom"/>
                <w:hideMark/>
              </w:tcPr>
            </w:tcPrChange>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Change w:id="121" w:author="HAL9000" w:date="2014-09-29T12:13:00Z">
              <w:tcPr>
                <w:tcW w:w="256" w:type="pct"/>
                <w:gridSpan w:val="2"/>
                <w:tcBorders>
                  <w:top w:val="nil"/>
                  <w:left w:val="nil"/>
                  <w:bottom w:val="nil"/>
                  <w:right w:val="nil"/>
                </w:tcBorders>
                <w:shd w:val="clear" w:color="auto" w:fill="auto"/>
                <w:noWrap/>
                <w:vAlign w:val="bottom"/>
                <w:hideMark/>
              </w:tcPr>
            </w:tcPrChange>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Change w:id="122" w:author="HAL9000" w:date="2014-09-29T12:13:00Z">
              <w:tcPr>
                <w:tcW w:w="1725" w:type="pct"/>
                <w:tcBorders>
                  <w:top w:val="nil"/>
                  <w:left w:val="nil"/>
                  <w:bottom w:val="nil"/>
                  <w:right w:val="nil"/>
                </w:tcBorders>
                <w:shd w:val="clear" w:color="auto" w:fill="auto"/>
                <w:noWrap/>
                <w:vAlign w:val="bottom"/>
                <w:hideMark/>
              </w:tcPr>
            </w:tcPrChange>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77777777" w:rsidR="005D0B70" w:rsidRDefault="005D0B70" w:rsidP="005D0B70"/>
    <w:p w14:paraId="7F52D1AA" w14:textId="77777777" w:rsidR="000370EC" w:rsidRDefault="000370EC" w:rsidP="005D0B70"/>
    <w:p w14:paraId="27425F2B" w14:textId="77777777" w:rsidR="005D0B70" w:rsidRDefault="005D0B70" w:rsidP="005D0B70"/>
    <w:p w14:paraId="3849CA91" w14:textId="77777777" w:rsidR="000370EC" w:rsidRDefault="000370EC" w:rsidP="005D0B70"/>
    <w:p w14:paraId="01ECDD45" w14:textId="77777777" w:rsidR="000370EC" w:rsidRDefault="000370EC" w:rsidP="000370EC">
      <w:pPr>
        <w:pStyle w:val="berschrift2"/>
      </w:pPr>
      <w:r>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0370EC" w:rsidRPr="000370EC" w14:paraId="32539CCD" w14:textId="77777777" w:rsidTr="000370EC">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79C0F5D0" w:rsidR="000370EC" w:rsidRPr="000370EC" w:rsidRDefault="000370EC" w:rsidP="001A6808">
            <w:pPr>
              <w:spacing w:after="0" w:line="240" w:lineRule="auto"/>
              <w:jc w:val="center"/>
              <w:rPr>
                <w:rFonts w:eastAsia="Times New Roman" w:cs="Times New Roman"/>
                <w:b/>
                <w:bCs/>
                <w:color w:val="000000"/>
                <w:lang w:eastAsia="de-CH"/>
              </w:rPr>
            </w:pPr>
            <w:del w:id="123" w:author="HAL9000" w:date="2014-09-29T14:24:00Z">
              <w:r w:rsidRPr="000370EC" w:rsidDel="0017090A">
                <w:rPr>
                  <w:rFonts w:eastAsia="Times New Roman" w:cs="Times New Roman"/>
                  <w:b/>
                  <w:bCs/>
                  <w:color w:val="000000"/>
                  <w:lang w:eastAsia="de-CH"/>
                </w:rPr>
                <w:delText xml:space="preserve">Eintretens </w:delText>
              </w:r>
            </w:del>
            <w:ins w:id="124" w:author="HAL9000" w:date="2014-09-29T14:24:00Z">
              <w:r w:rsidR="0017090A" w:rsidRPr="000370EC">
                <w:rPr>
                  <w:rFonts w:eastAsia="Times New Roman" w:cs="Times New Roman"/>
                  <w:b/>
                  <w:bCs/>
                  <w:color w:val="000000"/>
                  <w:lang w:eastAsia="de-CH"/>
                </w:rPr>
                <w:t>Eintr</w:t>
              </w:r>
              <w:r w:rsidR="0017090A">
                <w:rPr>
                  <w:rFonts w:eastAsia="Times New Roman" w:cs="Times New Roman"/>
                  <w:b/>
                  <w:bCs/>
                  <w:color w:val="000000"/>
                  <w:lang w:eastAsia="de-CH"/>
                </w:rPr>
                <w:t>itt</w:t>
              </w:r>
              <w:r w:rsidR="0017090A" w:rsidRPr="000370EC">
                <w:rPr>
                  <w:rFonts w:eastAsia="Times New Roman" w:cs="Times New Roman"/>
                  <w:b/>
                  <w:bCs/>
                  <w:color w:val="000000"/>
                  <w:lang w:eastAsia="de-CH"/>
                </w:rPr>
                <w:t>s</w:t>
              </w:r>
              <w:r w:rsidR="0017090A">
                <w:rPr>
                  <w:rFonts w:eastAsia="Times New Roman" w:cs="Times New Roman"/>
                  <w:b/>
                  <w:bCs/>
                  <w:color w:val="000000"/>
                  <w:lang w:eastAsia="de-CH"/>
                </w:rPr>
                <w:t>w</w:t>
              </w:r>
            </w:ins>
            <w:del w:id="125" w:author="HAL9000" w:date="2014-09-29T14:24:00Z">
              <w:r w:rsidRPr="000370EC" w:rsidDel="0017090A">
                <w:rPr>
                  <w:rFonts w:eastAsia="Times New Roman" w:cs="Times New Roman"/>
                  <w:b/>
                  <w:bCs/>
                  <w:color w:val="000000"/>
                  <w:lang w:eastAsia="de-CH"/>
                </w:rPr>
                <w:delText>W</w:delText>
              </w:r>
            </w:del>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7CEF5E54" w:rsidR="000370EC" w:rsidRPr="000370EC" w:rsidRDefault="000370EC" w:rsidP="000370EC">
            <w:pPr>
              <w:spacing w:after="0" w:line="240" w:lineRule="auto"/>
              <w:jc w:val="center"/>
              <w:rPr>
                <w:rFonts w:eastAsia="Times New Roman" w:cs="Times New Roman"/>
                <w:color w:val="000000"/>
                <w:sz w:val="20"/>
                <w:szCs w:val="20"/>
                <w:lang w:eastAsia="de-CH"/>
              </w:rPr>
            </w:pPr>
            <w:del w:id="126" w:author="HAL9000" w:date="2014-09-29T14:24:00Z">
              <w:r w:rsidRPr="000370EC" w:rsidDel="0017090A">
                <w:rPr>
                  <w:rFonts w:eastAsia="Times New Roman" w:cs="Times New Roman"/>
                  <w:color w:val="000000"/>
                  <w:sz w:val="20"/>
                  <w:szCs w:val="20"/>
                  <w:lang w:eastAsia="de-CH"/>
                </w:rPr>
                <w:delText xml:space="preserve">sehr </w:delText>
              </w:r>
            </w:del>
            <w:ins w:id="127" w:author="HAL9000" w:date="2014-09-29T14:24:00Z">
              <w:r w:rsidR="0017090A">
                <w:rPr>
                  <w:rFonts w:eastAsia="Times New Roman" w:cs="Times New Roman"/>
                  <w:color w:val="000000"/>
                  <w:sz w:val="20"/>
                  <w:szCs w:val="20"/>
                  <w:lang w:eastAsia="de-CH"/>
                </w:rPr>
                <w:t>S</w:t>
              </w:r>
              <w:r w:rsidR="0017090A" w:rsidRPr="000370EC">
                <w:rPr>
                  <w:rFonts w:eastAsia="Times New Roman" w:cs="Times New Roman"/>
                  <w:color w:val="000000"/>
                  <w:sz w:val="20"/>
                  <w:szCs w:val="20"/>
                  <w:lang w:eastAsia="de-CH"/>
                </w:rPr>
                <w:t xml:space="preserve">ehr </w:t>
              </w:r>
            </w:ins>
            <w:r w:rsidRPr="000370EC">
              <w:rPr>
                <w:rFonts w:eastAsia="Times New Roman" w:cs="Times New Roman"/>
                <w:color w:val="000000"/>
                <w:sz w:val="20"/>
                <w:szCs w:val="20"/>
                <w:lang w:eastAsia="de-CH"/>
              </w:rPr>
              <w:t xml:space="preserve">wahr- </w:t>
            </w:r>
            <w:proofErr w:type="spellStart"/>
            <w:r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bottom"/>
            <w:hideMark/>
          </w:tcPr>
          <w:p w14:paraId="1A96701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4CE8E7C6" w:rsidR="000370EC" w:rsidRPr="000370EC" w:rsidRDefault="000370EC" w:rsidP="000370EC">
            <w:pPr>
              <w:spacing w:after="0" w:line="240" w:lineRule="auto"/>
              <w:jc w:val="center"/>
              <w:rPr>
                <w:rFonts w:eastAsia="Times New Roman" w:cs="Times New Roman"/>
                <w:color w:val="000000"/>
                <w:sz w:val="20"/>
                <w:szCs w:val="20"/>
                <w:lang w:eastAsia="de-CH"/>
              </w:rPr>
            </w:pPr>
            <w:del w:id="128" w:author="HAL9000" w:date="2014-09-29T14:24:00Z">
              <w:r w:rsidRPr="000370EC" w:rsidDel="0017090A">
                <w:rPr>
                  <w:rFonts w:eastAsia="Times New Roman" w:cs="Times New Roman"/>
                  <w:color w:val="000000"/>
                  <w:sz w:val="20"/>
                  <w:szCs w:val="20"/>
                  <w:lang w:eastAsia="de-CH"/>
                </w:rPr>
                <w:delText>wahrscheinlich</w:delText>
              </w:r>
            </w:del>
            <w:ins w:id="129" w:author="HAL9000" w:date="2014-09-29T14:24:00Z">
              <w:r w:rsidR="0017090A">
                <w:rPr>
                  <w:rFonts w:eastAsia="Times New Roman" w:cs="Times New Roman"/>
                  <w:color w:val="000000"/>
                  <w:sz w:val="20"/>
                  <w:szCs w:val="20"/>
                  <w:lang w:eastAsia="de-CH"/>
                </w:rPr>
                <w:t>W</w:t>
              </w:r>
              <w:r w:rsidR="0017090A" w:rsidRPr="000370EC">
                <w:rPr>
                  <w:rFonts w:eastAsia="Times New Roman" w:cs="Times New Roman"/>
                  <w:color w:val="000000"/>
                  <w:sz w:val="20"/>
                  <w:szCs w:val="20"/>
                  <w:lang w:eastAsia="de-CH"/>
                </w:rPr>
                <w:t>ahrscheinlich</w:t>
              </w:r>
            </w:ins>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5F941EB8" w:rsidR="000370EC" w:rsidRPr="000370EC" w:rsidRDefault="000370EC" w:rsidP="000370EC">
            <w:pPr>
              <w:spacing w:after="0" w:line="240" w:lineRule="auto"/>
              <w:jc w:val="center"/>
              <w:rPr>
                <w:rFonts w:eastAsia="Times New Roman" w:cs="Times New Roman"/>
                <w:color w:val="000000"/>
                <w:sz w:val="20"/>
                <w:szCs w:val="20"/>
                <w:lang w:eastAsia="de-CH"/>
              </w:rPr>
            </w:pPr>
            <w:del w:id="130" w:author="HAL9000" w:date="2014-09-29T14:24:00Z">
              <w:r w:rsidRPr="000370EC" w:rsidDel="0017090A">
                <w:rPr>
                  <w:rFonts w:eastAsia="Times New Roman" w:cs="Times New Roman"/>
                  <w:color w:val="000000"/>
                  <w:sz w:val="20"/>
                  <w:szCs w:val="20"/>
                  <w:lang w:eastAsia="de-CH"/>
                </w:rPr>
                <w:delText>möglich</w:delText>
              </w:r>
            </w:del>
            <w:ins w:id="131" w:author="HAL9000" w:date="2014-09-29T14:24:00Z">
              <w:r w:rsidR="0017090A">
                <w:rPr>
                  <w:rFonts w:eastAsia="Times New Roman" w:cs="Times New Roman"/>
                  <w:color w:val="000000"/>
                  <w:sz w:val="20"/>
                  <w:szCs w:val="20"/>
                  <w:lang w:eastAsia="de-CH"/>
                </w:rPr>
                <w:t>M</w:t>
              </w:r>
              <w:r w:rsidR="0017090A" w:rsidRPr="000370EC">
                <w:rPr>
                  <w:rFonts w:eastAsia="Times New Roman" w:cs="Times New Roman"/>
                  <w:color w:val="000000"/>
                  <w:sz w:val="20"/>
                  <w:szCs w:val="20"/>
                  <w:lang w:eastAsia="de-CH"/>
                </w:rPr>
                <w:t>öglich</w:t>
              </w:r>
            </w:ins>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6</w:t>
            </w: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5E34D5F7" w:rsidR="000370EC" w:rsidRPr="000370EC" w:rsidRDefault="00AD24B6" w:rsidP="000370EC">
            <w:pPr>
              <w:spacing w:after="0" w:line="240" w:lineRule="auto"/>
              <w:jc w:val="center"/>
              <w:rPr>
                <w:rFonts w:eastAsia="Times New Roman" w:cs="Times New Roman"/>
                <w:color w:val="000000"/>
                <w:sz w:val="20"/>
                <w:szCs w:val="20"/>
                <w:lang w:eastAsia="de-CH"/>
              </w:rPr>
            </w:pPr>
            <w:del w:id="132" w:author="HAL9000" w:date="2014-09-29T14:24:00Z">
              <w:r w:rsidDel="0017090A">
                <w:rPr>
                  <w:rFonts w:eastAsia="Times New Roman" w:cs="Times New Roman"/>
                  <w:color w:val="000000"/>
                  <w:sz w:val="20"/>
                  <w:szCs w:val="20"/>
                  <w:lang w:eastAsia="de-CH"/>
                </w:rPr>
                <w:delText>unwahr</w:delText>
              </w:r>
              <w:r w:rsidR="000370EC" w:rsidRPr="000370EC" w:rsidDel="0017090A">
                <w:rPr>
                  <w:rFonts w:eastAsia="Times New Roman" w:cs="Times New Roman"/>
                  <w:color w:val="000000"/>
                  <w:sz w:val="20"/>
                  <w:szCs w:val="20"/>
                  <w:lang w:eastAsia="de-CH"/>
                </w:rPr>
                <w:delText>scheinlich</w:delText>
              </w:r>
            </w:del>
            <w:ins w:id="133" w:author="HAL9000" w:date="2014-09-29T14:24:00Z">
              <w:r w:rsidR="0017090A">
                <w:rPr>
                  <w:rFonts w:eastAsia="Times New Roman" w:cs="Times New Roman"/>
                  <w:color w:val="000000"/>
                  <w:sz w:val="20"/>
                  <w:szCs w:val="20"/>
                  <w:lang w:eastAsia="de-CH"/>
                </w:rPr>
                <w:t>U</w:t>
              </w:r>
              <w:r w:rsidR="0017090A">
                <w:rPr>
                  <w:rFonts w:eastAsia="Times New Roman" w:cs="Times New Roman"/>
                  <w:color w:val="000000"/>
                  <w:sz w:val="20"/>
                  <w:szCs w:val="20"/>
                  <w:lang w:eastAsia="de-CH"/>
                </w:rPr>
                <w:t>nwahr</w:t>
              </w:r>
              <w:r w:rsidR="0017090A" w:rsidRPr="000370EC">
                <w:rPr>
                  <w:rFonts w:eastAsia="Times New Roman" w:cs="Times New Roman"/>
                  <w:color w:val="000000"/>
                  <w:sz w:val="20"/>
                  <w:szCs w:val="20"/>
                  <w:lang w:eastAsia="de-CH"/>
                </w:rPr>
                <w:t>scheinlich</w:t>
              </w:r>
            </w:ins>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35089719" w14:textId="77777777" w:rsidR="005D0B70" w:rsidRDefault="000370EC" w:rsidP="005D0B70">
      <w:r>
        <w:br w:type="page"/>
      </w:r>
    </w:p>
    <w:p w14:paraId="25997ABE" w14:textId="77777777" w:rsidR="002931BA" w:rsidDel="00CB2C81" w:rsidRDefault="002931BA" w:rsidP="00414D6D">
      <w:pPr>
        <w:pStyle w:val="berschrift1"/>
        <w:rPr>
          <w:del w:id="134" w:author="HAL9000" w:date="2014-09-29T14:26:00Z"/>
        </w:rPr>
      </w:pPr>
      <w:proofErr w:type="spellStart"/>
      <w:r>
        <w:lastRenderedPageBreak/>
        <w:t>Grobplanung</w:t>
      </w:r>
      <w:bookmarkStart w:id="135" w:name="_GoBack"/>
      <w:bookmarkEnd w:id="135"/>
    </w:p>
    <w:p w14:paraId="0C068AA4" w14:textId="714277D0" w:rsidR="00CA3ED0" w:rsidDel="001A6808" w:rsidRDefault="00CA3ED0" w:rsidP="00CB2C81">
      <w:pPr>
        <w:pStyle w:val="berschrift1"/>
        <w:rPr>
          <w:del w:id="136" w:author="HAL9000" w:date="2014-09-29T14:41:00Z"/>
        </w:rPr>
        <w:pPrChange w:id="137" w:author="HAL9000" w:date="2014-09-29T14:26:00Z">
          <w:pPr/>
        </w:pPrChange>
      </w:pPr>
    </w:p>
    <w:tbl>
      <w:tblPr>
        <w:tblW w:w="5000" w:type="pct"/>
        <w:jc w:val="center"/>
        <w:tblCellMar>
          <w:left w:w="70" w:type="dxa"/>
          <w:right w:w="70" w:type="dxa"/>
        </w:tblCellMar>
        <w:tblLook w:val="04A0" w:firstRow="1" w:lastRow="0" w:firstColumn="1" w:lastColumn="0" w:noHBand="0" w:noVBand="1"/>
      </w:tblPr>
      <w:tblGrid>
        <w:gridCol w:w="2536"/>
        <w:gridCol w:w="1682"/>
        <w:gridCol w:w="10209"/>
      </w:tblGrid>
      <w:tr w:rsidR="006B4B10" w:rsidRPr="006B4B10" w14:paraId="50523ED8" w14:textId="77777777" w:rsidTr="000D7977">
        <w:trPr>
          <w:jc w:val="center"/>
        </w:trPr>
        <w:tc>
          <w:tcPr>
            <w:tcW w:w="879" w:type="pct"/>
            <w:tcBorders>
              <w:top w:val="single" w:sz="4" w:space="0" w:color="000000"/>
              <w:left w:val="nil"/>
              <w:bottom w:val="single" w:sz="4" w:space="0" w:color="000000"/>
              <w:right w:val="nil"/>
            </w:tcBorders>
            <w:shd w:val="clear" w:color="auto" w:fill="auto"/>
            <w:noWrap/>
            <w:vAlign w:val="center"/>
            <w:hideMark/>
          </w:tcPr>
          <w:p w14:paraId="72017138" w14:textId="09FB737D"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Phase</w:t>
            </w:r>
            <w:proofErr w:type="spellEnd"/>
          </w:p>
        </w:tc>
        <w:tc>
          <w:tcPr>
            <w:tcW w:w="583" w:type="pct"/>
            <w:tcBorders>
              <w:top w:val="single" w:sz="4" w:space="0" w:color="000000"/>
              <w:left w:val="nil"/>
              <w:bottom w:val="single" w:sz="4" w:space="0" w:color="000000"/>
              <w:right w:val="nil"/>
            </w:tcBorders>
            <w:shd w:val="clear" w:color="auto" w:fill="auto"/>
            <w:noWrap/>
            <w:vAlign w:val="center"/>
            <w:hideMark/>
          </w:tcPr>
          <w:p w14:paraId="3C6161A9"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Iteration</w:t>
            </w:r>
          </w:p>
        </w:tc>
        <w:tc>
          <w:tcPr>
            <w:tcW w:w="3538" w:type="pct"/>
            <w:tcBorders>
              <w:top w:val="single" w:sz="4" w:space="0" w:color="000000"/>
              <w:left w:val="nil"/>
              <w:bottom w:val="single" w:sz="4" w:space="0" w:color="000000"/>
              <w:right w:val="nil"/>
            </w:tcBorders>
            <w:shd w:val="clear" w:color="auto" w:fill="auto"/>
            <w:noWrap/>
            <w:vAlign w:val="center"/>
            <w:hideMark/>
          </w:tcPr>
          <w:p w14:paraId="7EEC7505" w14:textId="77777777" w:rsidR="006B4B10" w:rsidRPr="006B4B10" w:rsidRDefault="006B4B10" w:rsidP="006B4B10">
            <w:pPr>
              <w:spacing w:after="0" w:line="240" w:lineRule="auto"/>
              <w:rPr>
                <w:rFonts w:eastAsia="Times New Roman" w:cs="Times New Roman"/>
                <w:b/>
                <w:bCs/>
                <w:color w:val="000000"/>
                <w:lang w:eastAsia="de-CH"/>
              </w:rPr>
            </w:pPr>
            <w:r w:rsidRPr="006B4B10">
              <w:rPr>
                <w:rFonts w:eastAsia="Times New Roman" w:cs="Times New Roman"/>
                <w:b/>
                <w:bCs/>
                <w:color w:val="000000"/>
                <w:lang w:eastAsia="de-CH"/>
              </w:rPr>
              <w:t>Ziele</w:t>
            </w:r>
          </w:p>
        </w:tc>
      </w:tr>
      <w:tr w:rsidR="006B4B10" w:rsidRPr="006B4B10" w14:paraId="2D2A613A" w14:textId="77777777" w:rsidTr="000D7977">
        <w:trPr>
          <w:trHeight w:val="624"/>
          <w:jc w:val="center"/>
        </w:trPr>
        <w:tc>
          <w:tcPr>
            <w:tcW w:w="879" w:type="pct"/>
            <w:tcBorders>
              <w:top w:val="nil"/>
              <w:left w:val="nil"/>
              <w:bottom w:val="nil"/>
              <w:right w:val="nil"/>
            </w:tcBorders>
            <w:shd w:val="clear" w:color="D9D9D9" w:fill="D9D9D9"/>
            <w:vAlign w:val="center"/>
            <w:hideMark/>
          </w:tcPr>
          <w:p w14:paraId="7E41D263"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Inception</w:t>
            </w:r>
          </w:p>
        </w:tc>
        <w:tc>
          <w:tcPr>
            <w:tcW w:w="583" w:type="pct"/>
            <w:tcBorders>
              <w:top w:val="nil"/>
              <w:left w:val="nil"/>
              <w:bottom w:val="nil"/>
              <w:right w:val="nil"/>
            </w:tcBorders>
            <w:shd w:val="clear" w:color="D9D9D9" w:fill="D9D9D9"/>
            <w:vAlign w:val="center"/>
            <w:hideMark/>
          </w:tcPr>
          <w:p w14:paraId="3E310BB6"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I</w:t>
            </w:r>
            <w:r w:rsidR="006B4B10" w:rsidRPr="006B4B10">
              <w:rPr>
                <w:rFonts w:eastAsia="Times New Roman" w:cs="Times New Roman"/>
                <w:color w:val="000000"/>
                <w:lang w:eastAsia="de-CH"/>
              </w:rPr>
              <w:t>1</w:t>
            </w:r>
          </w:p>
        </w:tc>
        <w:tc>
          <w:tcPr>
            <w:tcW w:w="3538" w:type="pct"/>
            <w:tcBorders>
              <w:top w:val="nil"/>
              <w:left w:val="nil"/>
              <w:bottom w:val="nil"/>
              <w:right w:val="nil"/>
            </w:tcBorders>
            <w:shd w:val="clear" w:color="D9D9D9" w:fill="D9D9D9"/>
            <w:vAlign w:val="center"/>
            <w:hideMark/>
          </w:tcPr>
          <w:p w14:paraId="7A9B26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Projektskizze erstellt, IDE eingerichtet, erste Ausformulierung der Anwendungsfälle, erster Entwurf der Architektur</w:t>
            </w:r>
          </w:p>
        </w:tc>
      </w:tr>
      <w:tr w:rsidR="006B4B10" w:rsidRPr="006B4B10" w14:paraId="795D587E" w14:textId="77777777" w:rsidTr="000D7977">
        <w:trPr>
          <w:trHeight w:val="624"/>
          <w:jc w:val="center"/>
        </w:trPr>
        <w:tc>
          <w:tcPr>
            <w:tcW w:w="879" w:type="pct"/>
            <w:tcBorders>
              <w:top w:val="nil"/>
              <w:left w:val="nil"/>
              <w:bottom w:val="nil"/>
              <w:right w:val="nil"/>
            </w:tcBorders>
            <w:shd w:val="clear" w:color="auto" w:fill="auto"/>
            <w:vAlign w:val="center"/>
            <w:hideMark/>
          </w:tcPr>
          <w:p w14:paraId="4DE0C10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Elaboration</w:t>
            </w:r>
          </w:p>
        </w:tc>
        <w:tc>
          <w:tcPr>
            <w:tcW w:w="583" w:type="pct"/>
            <w:tcBorders>
              <w:top w:val="nil"/>
              <w:left w:val="nil"/>
              <w:bottom w:val="nil"/>
              <w:right w:val="nil"/>
            </w:tcBorders>
            <w:shd w:val="clear" w:color="auto" w:fill="auto"/>
            <w:vAlign w:val="center"/>
            <w:hideMark/>
          </w:tcPr>
          <w:p w14:paraId="42599337" w14:textId="77777777" w:rsidR="006B4B10" w:rsidRPr="006B4B10" w:rsidRDefault="001D24CD" w:rsidP="001D24CD">
            <w:pPr>
              <w:spacing w:after="0" w:line="240" w:lineRule="auto"/>
              <w:jc w:val="center"/>
              <w:rPr>
                <w:rFonts w:eastAsia="Times New Roman" w:cs="Times New Roman"/>
                <w:color w:val="000000"/>
                <w:lang w:eastAsia="de-CH"/>
              </w:rPr>
            </w:pPr>
            <w:r>
              <w:rPr>
                <w:rFonts w:eastAsia="Times New Roman" w:cs="Times New Roman"/>
                <w:color w:val="000000"/>
                <w:lang w:eastAsia="de-CH"/>
              </w:rPr>
              <w:t>E1</w:t>
            </w:r>
          </w:p>
        </w:tc>
        <w:tc>
          <w:tcPr>
            <w:tcW w:w="3538" w:type="pct"/>
            <w:tcBorders>
              <w:top w:val="nil"/>
              <w:left w:val="nil"/>
              <w:bottom w:val="nil"/>
              <w:right w:val="nil"/>
            </w:tcBorders>
            <w:shd w:val="clear" w:color="auto" w:fill="auto"/>
            <w:vAlign w:val="center"/>
            <w:hideMark/>
          </w:tcPr>
          <w:p w14:paraId="017179E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Anwendungsfälle definiert, Architektur und Domänenmodell fertig, GUI Designkonzept/Prototyp erstellt, 10% der Programmierungstasks abgeschlossen</w:t>
            </w:r>
          </w:p>
        </w:tc>
      </w:tr>
      <w:tr w:rsidR="006B4B10" w:rsidRPr="006B4B10" w14:paraId="2B9172A6" w14:textId="77777777" w:rsidTr="000D7977">
        <w:trPr>
          <w:trHeight w:val="624"/>
          <w:jc w:val="center"/>
        </w:trPr>
        <w:tc>
          <w:tcPr>
            <w:tcW w:w="879" w:type="pct"/>
            <w:tcBorders>
              <w:top w:val="nil"/>
              <w:left w:val="nil"/>
              <w:bottom w:val="nil"/>
              <w:right w:val="nil"/>
            </w:tcBorders>
            <w:shd w:val="clear" w:color="D9D9D9" w:fill="D9D9D9"/>
            <w:vAlign w:val="center"/>
            <w:hideMark/>
          </w:tcPr>
          <w:p w14:paraId="0D18DCFA"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D9D9D9" w:fill="D9D9D9"/>
            <w:vAlign w:val="center"/>
            <w:hideMark/>
          </w:tcPr>
          <w:p w14:paraId="0DE223F0"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C1</w:t>
            </w:r>
          </w:p>
        </w:tc>
        <w:tc>
          <w:tcPr>
            <w:tcW w:w="3538" w:type="pct"/>
            <w:tcBorders>
              <w:top w:val="nil"/>
              <w:left w:val="nil"/>
              <w:bottom w:val="nil"/>
              <w:right w:val="nil"/>
            </w:tcBorders>
            <w:shd w:val="clear" w:color="D9D9D9" w:fill="D9D9D9"/>
            <w:vAlign w:val="center"/>
            <w:hideMark/>
          </w:tcPr>
          <w:p w14:paraId="37895BB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50% der Programmierungstasks abgeschlossen</w:t>
            </w:r>
          </w:p>
        </w:tc>
      </w:tr>
      <w:tr w:rsidR="006B4B10" w:rsidRPr="006B4B10" w14:paraId="5F4191C7" w14:textId="77777777" w:rsidTr="000D7977">
        <w:trPr>
          <w:trHeight w:val="624"/>
          <w:jc w:val="center"/>
        </w:trPr>
        <w:tc>
          <w:tcPr>
            <w:tcW w:w="879" w:type="pct"/>
            <w:tcBorders>
              <w:top w:val="nil"/>
              <w:left w:val="nil"/>
              <w:bottom w:val="nil"/>
              <w:right w:val="nil"/>
            </w:tcBorders>
            <w:shd w:val="clear" w:color="auto" w:fill="auto"/>
            <w:vAlign w:val="center"/>
            <w:hideMark/>
          </w:tcPr>
          <w:p w14:paraId="05E80FFE"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Construction</w:t>
            </w:r>
          </w:p>
        </w:tc>
        <w:tc>
          <w:tcPr>
            <w:tcW w:w="583" w:type="pct"/>
            <w:tcBorders>
              <w:top w:val="nil"/>
              <w:left w:val="nil"/>
              <w:bottom w:val="nil"/>
              <w:right w:val="nil"/>
            </w:tcBorders>
            <w:shd w:val="clear" w:color="auto" w:fill="auto"/>
            <w:vAlign w:val="center"/>
            <w:hideMark/>
          </w:tcPr>
          <w:p w14:paraId="32BA33E7"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C2</w:t>
            </w:r>
          </w:p>
        </w:tc>
        <w:tc>
          <w:tcPr>
            <w:tcW w:w="3538" w:type="pct"/>
            <w:tcBorders>
              <w:top w:val="nil"/>
              <w:left w:val="nil"/>
              <w:bottom w:val="nil"/>
              <w:right w:val="nil"/>
            </w:tcBorders>
            <w:shd w:val="clear" w:color="auto" w:fill="auto"/>
            <w:vAlign w:val="center"/>
            <w:hideMark/>
          </w:tcPr>
          <w:p w14:paraId="2C65FA56"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90% der Programmierungstasks abgeschlossen, GUI Fertig</w:t>
            </w:r>
          </w:p>
        </w:tc>
      </w:tr>
      <w:tr w:rsidR="006B4B10" w:rsidRPr="006B4B10" w14:paraId="192CBB00" w14:textId="77777777" w:rsidTr="000D7977">
        <w:trPr>
          <w:trHeight w:val="624"/>
          <w:jc w:val="center"/>
        </w:trPr>
        <w:tc>
          <w:tcPr>
            <w:tcW w:w="879" w:type="pct"/>
            <w:tcBorders>
              <w:top w:val="nil"/>
              <w:left w:val="nil"/>
              <w:bottom w:val="single" w:sz="4" w:space="0" w:color="000000"/>
              <w:right w:val="nil"/>
            </w:tcBorders>
            <w:shd w:val="clear" w:color="D9D9D9" w:fill="D9D9D9"/>
            <w:vAlign w:val="center"/>
            <w:hideMark/>
          </w:tcPr>
          <w:p w14:paraId="718265A4" w14:textId="77777777" w:rsidR="006B4B10" w:rsidRPr="006B4B10" w:rsidRDefault="004A0713" w:rsidP="006B4B10">
            <w:pPr>
              <w:spacing w:after="0" w:line="240" w:lineRule="auto"/>
              <w:rPr>
                <w:rFonts w:eastAsia="Times New Roman" w:cs="Times New Roman"/>
                <w:color w:val="000000"/>
                <w:lang w:eastAsia="de-CH"/>
              </w:rPr>
            </w:pPr>
            <w:r>
              <w:rPr>
                <w:rFonts w:eastAsia="Times New Roman" w:cs="Times New Roman"/>
                <w:color w:val="000000"/>
                <w:lang w:eastAsia="de-CH"/>
              </w:rPr>
              <w:t>Transition</w:t>
            </w:r>
          </w:p>
        </w:tc>
        <w:tc>
          <w:tcPr>
            <w:tcW w:w="583" w:type="pct"/>
            <w:tcBorders>
              <w:top w:val="nil"/>
              <w:left w:val="nil"/>
              <w:bottom w:val="single" w:sz="4" w:space="0" w:color="000000"/>
              <w:right w:val="nil"/>
            </w:tcBorders>
            <w:shd w:val="clear" w:color="D9D9D9" w:fill="D9D9D9"/>
            <w:vAlign w:val="center"/>
            <w:hideMark/>
          </w:tcPr>
          <w:p w14:paraId="3282496D" w14:textId="77777777" w:rsidR="006B4B10" w:rsidRPr="006B4B10" w:rsidRDefault="001D24CD" w:rsidP="006B4B10">
            <w:pPr>
              <w:spacing w:after="0" w:line="240" w:lineRule="auto"/>
              <w:jc w:val="center"/>
              <w:rPr>
                <w:rFonts w:eastAsia="Times New Roman" w:cs="Times New Roman"/>
                <w:color w:val="000000"/>
                <w:lang w:eastAsia="de-CH"/>
              </w:rPr>
            </w:pPr>
            <w:r>
              <w:rPr>
                <w:rFonts w:eastAsia="Times New Roman" w:cs="Times New Roman"/>
                <w:color w:val="000000"/>
                <w:lang w:eastAsia="de-CH"/>
              </w:rPr>
              <w:t>T1</w:t>
            </w:r>
          </w:p>
        </w:tc>
        <w:tc>
          <w:tcPr>
            <w:tcW w:w="3538" w:type="pct"/>
            <w:tcBorders>
              <w:top w:val="nil"/>
              <w:left w:val="nil"/>
              <w:bottom w:val="single" w:sz="4" w:space="0" w:color="000000"/>
              <w:right w:val="nil"/>
            </w:tcBorders>
            <w:shd w:val="clear" w:color="D9D9D9" w:fill="D9D9D9"/>
            <w:vAlign w:val="center"/>
            <w:hideMark/>
          </w:tcPr>
          <w:p w14:paraId="4B47B662"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 xml:space="preserve">100% der Programmierungstasks abgeschlossen, </w:t>
            </w:r>
            <w:proofErr w:type="spellStart"/>
            <w:r w:rsidRPr="006B4B10">
              <w:rPr>
                <w:rFonts w:eastAsia="Times New Roman" w:cs="Times New Roman"/>
                <w:color w:val="000000"/>
                <w:lang w:eastAsia="de-CH"/>
              </w:rPr>
              <w:t>Testing</w:t>
            </w:r>
            <w:proofErr w:type="spellEnd"/>
            <w:r w:rsidRPr="006B4B10">
              <w:rPr>
                <w:rFonts w:eastAsia="Times New Roman" w:cs="Times New Roman"/>
                <w:color w:val="000000"/>
                <w:lang w:eastAsia="de-CH"/>
              </w:rPr>
              <w:t>, Dokumentation und Abschlussarbeiten</w:t>
            </w:r>
          </w:p>
        </w:tc>
      </w:tr>
      <w:tr w:rsidR="006B4B10" w:rsidRPr="006B4B10" w14:paraId="25C30C43" w14:textId="77777777" w:rsidTr="000D7977">
        <w:trPr>
          <w:trHeight w:val="312"/>
          <w:jc w:val="center"/>
        </w:trPr>
        <w:tc>
          <w:tcPr>
            <w:tcW w:w="879" w:type="pct"/>
            <w:tcBorders>
              <w:top w:val="nil"/>
              <w:left w:val="nil"/>
              <w:bottom w:val="nil"/>
              <w:right w:val="nil"/>
            </w:tcBorders>
            <w:shd w:val="clear" w:color="auto" w:fill="auto"/>
            <w:noWrap/>
            <w:vAlign w:val="bottom"/>
            <w:hideMark/>
          </w:tcPr>
          <w:p w14:paraId="640EA9F7" w14:textId="77777777" w:rsidR="006B4B10" w:rsidRPr="006B4B10" w:rsidRDefault="006B4B10" w:rsidP="006B4B10">
            <w:pPr>
              <w:spacing w:after="0" w:line="240" w:lineRule="auto"/>
              <w:rPr>
                <w:rFonts w:eastAsia="Times New Roman" w:cs="Times New Roman"/>
                <w:color w:val="000000"/>
                <w:lang w:eastAsia="de-CH"/>
              </w:rPr>
            </w:pPr>
          </w:p>
        </w:tc>
        <w:tc>
          <w:tcPr>
            <w:tcW w:w="583" w:type="pct"/>
            <w:tcBorders>
              <w:top w:val="nil"/>
              <w:left w:val="nil"/>
              <w:bottom w:val="nil"/>
              <w:right w:val="nil"/>
            </w:tcBorders>
            <w:shd w:val="clear" w:color="auto" w:fill="auto"/>
            <w:noWrap/>
            <w:vAlign w:val="bottom"/>
            <w:hideMark/>
          </w:tcPr>
          <w:p w14:paraId="219B6710" w14:textId="77777777" w:rsidR="006B4B10" w:rsidRPr="006B4B10" w:rsidRDefault="006B4B10" w:rsidP="006B4B10">
            <w:pPr>
              <w:spacing w:after="0" w:line="240" w:lineRule="auto"/>
              <w:rPr>
                <w:rFonts w:eastAsia="Times New Roman" w:cs="Times New Roman"/>
                <w:color w:val="000000"/>
                <w:lang w:eastAsia="de-CH"/>
              </w:rPr>
            </w:pPr>
          </w:p>
        </w:tc>
        <w:tc>
          <w:tcPr>
            <w:tcW w:w="3538" w:type="pct"/>
            <w:tcBorders>
              <w:top w:val="nil"/>
              <w:left w:val="nil"/>
              <w:bottom w:val="nil"/>
              <w:right w:val="nil"/>
            </w:tcBorders>
            <w:shd w:val="clear" w:color="auto" w:fill="auto"/>
            <w:noWrap/>
            <w:vAlign w:val="bottom"/>
            <w:hideMark/>
          </w:tcPr>
          <w:p w14:paraId="61CD8DBA" w14:textId="77777777" w:rsidR="006B4B10" w:rsidRPr="006B4B10" w:rsidRDefault="006B4B10" w:rsidP="006B4B10">
            <w:pPr>
              <w:spacing w:after="0" w:line="240" w:lineRule="auto"/>
              <w:rPr>
                <w:rFonts w:eastAsia="Times New Roman" w:cs="Times New Roman"/>
                <w:color w:val="000000"/>
                <w:lang w:eastAsia="de-CH"/>
              </w:rPr>
            </w:pPr>
          </w:p>
        </w:tc>
      </w:tr>
      <w:tr w:rsidR="006B4B10" w:rsidRPr="006B4B10" w14:paraId="0AC1159C" w14:textId="77777777" w:rsidTr="000D7977">
        <w:trPr>
          <w:trHeight w:val="312"/>
          <w:jc w:val="center"/>
        </w:trPr>
        <w:tc>
          <w:tcPr>
            <w:tcW w:w="1462" w:type="pct"/>
            <w:gridSpan w:val="2"/>
            <w:tcBorders>
              <w:top w:val="nil"/>
              <w:left w:val="nil"/>
              <w:bottom w:val="nil"/>
              <w:right w:val="nil"/>
            </w:tcBorders>
            <w:shd w:val="clear" w:color="auto" w:fill="auto"/>
            <w:noWrap/>
            <w:vAlign w:val="bottom"/>
            <w:hideMark/>
          </w:tcPr>
          <w:p w14:paraId="46BA2B33" w14:textId="094A5FFF" w:rsidR="001A6808"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Iterationsdauer: 2 -3 Wochen</w:t>
            </w:r>
          </w:p>
        </w:tc>
        <w:tc>
          <w:tcPr>
            <w:tcW w:w="3538" w:type="pct"/>
            <w:tcBorders>
              <w:top w:val="nil"/>
              <w:left w:val="nil"/>
              <w:bottom w:val="nil"/>
              <w:right w:val="nil"/>
            </w:tcBorders>
            <w:shd w:val="clear" w:color="auto" w:fill="auto"/>
            <w:noWrap/>
            <w:vAlign w:val="bottom"/>
            <w:hideMark/>
          </w:tcPr>
          <w:p w14:paraId="6F181A97" w14:textId="77777777" w:rsidR="006B4B10" w:rsidRPr="006B4B10" w:rsidRDefault="006B4B10" w:rsidP="006B4B10">
            <w:pPr>
              <w:spacing w:after="0" w:line="240" w:lineRule="auto"/>
              <w:rPr>
                <w:rFonts w:eastAsia="Times New Roman" w:cs="Times New Roman"/>
                <w:color w:val="000000"/>
                <w:lang w:eastAsia="de-CH"/>
              </w:rPr>
            </w:pPr>
          </w:p>
        </w:tc>
      </w:tr>
    </w:tbl>
    <w:p w14:paraId="2C66B3CD" w14:textId="00F757C7" w:rsidR="006B4B10" w:rsidDel="00CB2C81" w:rsidRDefault="006B4B10" w:rsidP="00CA3ED0">
      <w:pPr>
        <w:rPr>
          <w:del w:id="138" w:author="HAL9000" w:date="2014-09-29T14:26:00Z"/>
          <w:b/>
        </w:rPr>
      </w:pPr>
    </w:p>
    <w:p w14:paraId="7B0C86CD" w14:textId="77777777" w:rsidR="006B4B10" w:rsidRPr="006B4B10" w:rsidRDefault="006B4B10" w:rsidP="006B4B10">
      <w:pPr>
        <w:pStyle w:val="berschrift2"/>
        <w:rPr>
          <w:b w:val="0"/>
        </w:rPr>
      </w:pPr>
      <w:r>
        <w:rPr>
          <w:b w:val="0"/>
        </w:rPr>
        <w:t>Zeitplan</w:t>
      </w:r>
    </w:p>
    <w:tbl>
      <w:tblPr>
        <w:tblW w:w="5000" w:type="pct"/>
        <w:tblCellMar>
          <w:left w:w="70" w:type="dxa"/>
          <w:right w:w="70" w:type="dxa"/>
        </w:tblCellMar>
        <w:tblLook w:val="04A0" w:firstRow="1" w:lastRow="0" w:firstColumn="1" w:lastColumn="0" w:noHBand="0" w:noVBand="1"/>
        <w:tblPrChange w:id="139" w:author="HAL9000" w:date="2014-09-29T14:40:00Z">
          <w:tblPr>
            <w:tblW w:w="5000" w:type="pct"/>
            <w:tblCellMar>
              <w:left w:w="70" w:type="dxa"/>
              <w:right w:w="70" w:type="dxa"/>
            </w:tblCellMar>
            <w:tblLook w:val="04A0" w:firstRow="1" w:lastRow="0" w:firstColumn="1" w:lastColumn="0" w:noHBand="0" w:noVBand="1"/>
          </w:tblPr>
        </w:tblPrChange>
      </w:tblPr>
      <w:tblGrid>
        <w:gridCol w:w="1204"/>
        <w:gridCol w:w="1210"/>
        <w:gridCol w:w="1203"/>
        <w:gridCol w:w="1203"/>
        <w:gridCol w:w="1203"/>
        <w:gridCol w:w="1203"/>
        <w:gridCol w:w="1203"/>
        <w:gridCol w:w="1203"/>
        <w:gridCol w:w="1203"/>
        <w:gridCol w:w="1203"/>
        <w:gridCol w:w="1203"/>
        <w:gridCol w:w="1186"/>
        <w:tblGridChange w:id="140">
          <w:tblGrid>
            <w:gridCol w:w="1204"/>
            <w:gridCol w:w="1207"/>
            <w:gridCol w:w="1203"/>
            <w:gridCol w:w="1203"/>
            <w:gridCol w:w="1203"/>
            <w:gridCol w:w="1203"/>
            <w:gridCol w:w="1203"/>
            <w:gridCol w:w="1203"/>
            <w:gridCol w:w="1203"/>
            <w:gridCol w:w="1203"/>
            <w:gridCol w:w="1203"/>
            <w:gridCol w:w="1189"/>
          </w:tblGrid>
        </w:tblGridChange>
      </w:tblGrid>
      <w:tr w:rsidR="006B4B10" w:rsidRPr="006B4B10" w14:paraId="679A2E6F" w14:textId="77777777" w:rsidTr="001A6808">
        <w:trPr>
          <w:trHeight w:val="345"/>
          <w:trPrChange w:id="141" w:author="HAL9000" w:date="2014-09-29T14:40:00Z">
            <w:trPr>
              <w:trHeight w:val="345"/>
            </w:trPr>
          </w:trPrChange>
        </w:trPr>
        <w:tc>
          <w:tcPr>
            <w:tcW w:w="417" w:type="pct"/>
            <w:tcBorders>
              <w:top w:val="nil"/>
              <w:left w:val="nil"/>
              <w:bottom w:val="single" w:sz="4" w:space="0" w:color="auto"/>
              <w:right w:val="single" w:sz="4" w:space="0" w:color="auto"/>
            </w:tcBorders>
            <w:shd w:val="clear" w:color="auto" w:fill="auto"/>
            <w:noWrap/>
            <w:vAlign w:val="bottom"/>
            <w:hideMark/>
            <w:tcPrChange w:id="142"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2A9C63AE"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 Sep</w:t>
            </w:r>
          </w:p>
        </w:tc>
        <w:tc>
          <w:tcPr>
            <w:tcW w:w="418" w:type="pct"/>
            <w:tcBorders>
              <w:top w:val="nil"/>
              <w:left w:val="nil"/>
              <w:bottom w:val="nil"/>
              <w:right w:val="single" w:sz="8" w:space="0" w:color="auto"/>
            </w:tcBorders>
            <w:shd w:val="clear" w:color="auto" w:fill="auto"/>
            <w:noWrap/>
            <w:vAlign w:val="bottom"/>
            <w:hideMark/>
            <w:tcPrChange w:id="143"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4CA8D1C4"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30. Sep</w:t>
            </w:r>
          </w:p>
        </w:tc>
        <w:tc>
          <w:tcPr>
            <w:tcW w:w="417" w:type="pct"/>
            <w:tcBorders>
              <w:top w:val="nil"/>
              <w:left w:val="nil"/>
              <w:bottom w:val="single" w:sz="4" w:space="0" w:color="auto"/>
              <w:right w:val="single" w:sz="4" w:space="0" w:color="auto"/>
            </w:tcBorders>
            <w:shd w:val="clear" w:color="auto" w:fill="auto"/>
            <w:noWrap/>
            <w:vAlign w:val="bottom"/>
            <w:hideMark/>
            <w:tcPrChange w:id="144"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038437F4"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07. Okt</w:t>
            </w:r>
          </w:p>
        </w:tc>
        <w:tc>
          <w:tcPr>
            <w:tcW w:w="417" w:type="pct"/>
            <w:tcBorders>
              <w:top w:val="nil"/>
              <w:left w:val="nil"/>
              <w:bottom w:val="single" w:sz="4" w:space="0" w:color="auto"/>
              <w:right w:val="single" w:sz="4" w:space="0" w:color="auto"/>
            </w:tcBorders>
            <w:shd w:val="clear" w:color="auto" w:fill="auto"/>
            <w:noWrap/>
            <w:vAlign w:val="bottom"/>
            <w:hideMark/>
            <w:tcPrChange w:id="145"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026346C3"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14. Okt</w:t>
            </w:r>
          </w:p>
        </w:tc>
        <w:tc>
          <w:tcPr>
            <w:tcW w:w="417" w:type="pct"/>
            <w:tcBorders>
              <w:top w:val="nil"/>
              <w:left w:val="nil"/>
              <w:bottom w:val="nil"/>
              <w:right w:val="single" w:sz="8" w:space="0" w:color="auto"/>
            </w:tcBorders>
            <w:shd w:val="clear" w:color="auto" w:fill="auto"/>
            <w:noWrap/>
            <w:vAlign w:val="bottom"/>
            <w:hideMark/>
            <w:tcPrChange w:id="146"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359E6661"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21. Okt</w:t>
            </w:r>
          </w:p>
        </w:tc>
        <w:tc>
          <w:tcPr>
            <w:tcW w:w="417" w:type="pct"/>
            <w:tcBorders>
              <w:top w:val="nil"/>
              <w:left w:val="nil"/>
              <w:bottom w:val="single" w:sz="4" w:space="0" w:color="auto"/>
              <w:right w:val="single" w:sz="4" w:space="0" w:color="auto"/>
            </w:tcBorders>
            <w:shd w:val="clear" w:color="auto" w:fill="auto"/>
            <w:noWrap/>
            <w:vAlign w:val="bottom"/>
            <w:hideMark/>
            <w:tcPrChange w:id="147"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18CA7248"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28. Okt</w:t>
            </w:r>
          </w:p>
        </w:tc>
        <w:tc>
          <w:tcPr>
            <w:tcW w:w="417" w:type="pct"/>
            <w:tcBorders>
              <w:top w:val="nil"/>
              <w:left w:val="nil"/>
              <w:bottom w:val="single" w:sz="4" w:space="0" w:color="auto"/>
              <w:right w:val="single" w:sz="4" w:space="0" w:color="auto"/>
            </w:tcBorders>
            <w:shd w:val="clear" w:color="auto" w:fill="auto"/>
            <w:noWrap/>
            <w:vAlign w:val="bottom"/>
            <w:hideMark/>
            <w:tcPrChange w:id="148"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298EF2D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04. Nov</w:t>
            </w:r>
          </w:p>
        </w:tc>
        <w:tc>
          <w:tcPr>
            <w:tcW w:w="417" w:type="pct"/>
            <w:tcBorders>
              <w:top w:val="nil"/>
              <w:left w:val="nil"/>
              <w:bottom w:val="single" w:sz="4" w:space="0" w:color="auto"/>
              <w:right w:val="single" w:sz="4" w:space="0" w:color="auto"/>
            </w:tcBorders>
            <w:shd w:val="clear" w:color="auto" w:fill="auto"/>
            <w:noWrap/>
            <w:vAlign w:val="bottom"/>
            <w:hideMark/>
            <w:tcPrChange w:id="149"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6C08301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11. Nov</w:t>
            </w:r>
          </w:p>
        </w:tc>
        <w:tc>
          <w:tcPr>
            <w:tcW w:w="417" w:type="pct"/>
            <w:tcBorders>
              <w:top w:val="nil"/>
              <w:left w:val="nil"/>
              <w:bottom w:val="nil"/>
              <w:right w:val="single" w:sz="8" w:space="0" w:color="auto"/>
            </w:tcBorders>
            <w:shd w:val="clear" w:color="auto" w:fill="auto"/>
            <w:noWrap/>
            <w:vAlign w:val="bottom"/>
            <w:hideMark/>
            <w:tcPrChange w:id="150"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112B10AC"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18. Nov</w:t>
            </w:r>
          </w:p>
        </w:tc>
        <w:tc>
          <w:tcPr>
            <w:tcW w:w="417" w:type="pct"/>
            <w:tcBorders>
              <w:top w:val="nil"/>
              <w:left w:val="nil"/>
              <w:bottom w:val="single" w:sz="4" w:space="0" w:color="auto"/>
              <w:right w:val="single" w:sz="4" w:space="0" w:color="auto"/>
            </w:tcBorders>
            <w:shd w:val="clear" w:color="auto" w:fill="auto"/>
            <w:noWrap/>
            <w:vAlign w:val="bottom"/>
            <w:hideMark/>
            <w:tcPrChange w:id="151"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3C2B504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25. Nov</w:t>
            </w:r>
          </w:p>
        </w:tc>
        <w:tc>
          <w:tcPr>
            <w:tcW w:w="417" w:type="pct"/>
            <w:tcBorders>
              <w:top w:val="nil"/>
              <w:left w:val="nil"/>
              <w:bottom w:val="single" w:sz="4" w:space="0" w:color="auto"/>
              <w:right w:val="single" w:sz="4" w:space="0" w:color="auto"/>
            </w:tcBorders>
            <w:shd w:val="clear" w:color="auto" w:fill="auto"/>
            <w:noWrap/>
            <w:vAlign w:val="bottom"/>
            <w:hideMark/>
            <w:tcPrChange w:id="152" w:author="HAL9000" w:date="2014-09-29T14:40:00Z">
              <w:tcPr>
                <w:tcW w:w="417" w:type="pct"/>
                <w:tcBorders>
                  <w:top w:val="nil"/>
                  <w:left w:val="nil"/>
                  <w:bottom w:val="single" w:sz="4" w:space="0" w:color="auto"/>
                  <w:right w:val="single" w:sz="4" w:space="0" w:color="auto"/>
                </w:tcBorders>
                <w:shd w:val="clear" w:color="auto" w:fill="auto"/>
                <w:noWrap/>
                <w:vAlign w:val="bottom"/>
                <w:hideMark/>
              </w:tcPr>
            </w:tcPrChange>
          </w:tcPr>
          <w:p w14:paraId="64B2A92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02. Dez</w:t>
            </w:r>
          </w:p>
        </w:tc>
        <w:tc>
          <w:tcPr>
            <w:tcW w:w="412" w:type="pct"/>
            <w:tcBorders>
              <w:top w:val="nil"/>
              <w:left w:val="nil"/>
              <w:bottom w:val="nil"/>
              <w:right w:val="single" w:sz="8" w:space="0" w:color="auto"/>
            </w:tcBorders>
            <w:shd w:val="clear" w:color="auto" w:fill="auto"/>
            <w:noWrap/>
            <w:vAlign w:val="bottom"/>
            <w:hideMark/>
            <w:tcPrChange w:id="153" w:author="HAL9000" w:date="2014-09-29T14:40:00Z">
              <w:tcPr>
                <w:tcW w:w="413" w:type="pct"/>
                <w:tcBorders>
                  <w:top w:val="nil"/>
                  <w:left w:val="nil"/>
                  <w:bottom w:val="nil"/>
                  <w:right w:val="single" w:sz="8" w:space="0" w:color="auto"/>
                </w:tcBorders>
                <w:shd w:val="clear" w:color="auto" w:fill="auto"/>
                <w:noWrap/>
                <w:vAlign w:val="bottom"/>
                <w:hideMark/>
              </w:tcPr>
            </w:tcPrChange>
          </w:tcPr>
          <w:p w14:paraId="3510FBD7" w14:textId="77777777" w:rsidR="006B4B10" w:rsidRPr="006B4B10" w:rsidRDefault="006B4B10" w:rsidP="006B4B10">
            <w:pPr>
              <w:spacing w:after="0" w:line="240" w:lineRule="auto"/>
              <w:jc w:val="center"/>
              <w:rPr>
                <w:rFonts w:eastAsia="Times New Roman" w:cs="Times New Roman"/>
                <w:b/>
                <w:bCs/>
                <w:color w:val="000000"/>
                <w:lang w:eastAsia="de-CH"/>
              </w:rPr>
            </w:pPr>
            <w:r w:rsidRPr="006B4B10">
              <w:rPr>
                <w:rFonts w:eastAsia="Times New Roman" w:cs="Times New Roman"/>
                <w:b/>
                <w:bCs/>
                <w:color w:val="000000"/>
                <w:lang w:eastAsia="de-CH"/>
              </w:rPr>
              <w:t>09. Dez</w:t>
            </w:r>
          </w:p>
        </w:tc>
      </w:tr>
      <w:tr w:rsidR="0017090A" w:rsidRPr="006B4B10" w14:paraId="4B1CE607" w14:textId="77777777" w:rsidTr="001A6808">
        <w:trPr>
          <w:trHeight w:val="345"/>
          <w:ins w:id="154" w:author="HAL9000" w:date="2014-09-29T14:25:00Z"/>
          <w:trPrChange w:id="155" w:author="HAL9000" w:date="2014-09-29T14:40:00Z">
            <w:trPr>
              <w:trHeight w:val="345"/>
            </w:trPr>
          </w:trPrChange>
        </w:trPr>
        <w:tc>
          <w:tcPr>
            <w:tcW w:w="836" w:type="pct"/>
            <w:gridSpan w:val="2"/>
            <w:tcBorders>
              <w:top w:val="single" w:sz="4" w:space="0" w:color="auto"/>
              <w:left w:val="nil"/>
              <w:bottom w:val="single" w:sz="4" w:space="0" w:color="auto"/>
              <w:right w:val="single" w:sz="8" w:space="0" w:color="000000"/>
            </w:tcBorders>
            <w:shd w:val="clear" w:color="000000" w:fill="D9D9D9"/>
            <w:noWrap/>
            <w:vAlign w:val="bottom"/>
            <w:tcPrChange w:id="156" w:author="HAL9000" w:date="2014-09-29T14:40:00Z">
              <w:tcPr>
                <w:tcW w:w="833" w:type="pct"/>
                <w:gridSpan w:val="2"/>
                <w:tcBorders>
                  <w:top w:val="single" w:sz="4" w:space="0" w:color="auto"/>
                  <w:left w:val="nil"/>
                  <w:bottom w:val="single" w:sz="4" w:space="0" w:color="auto"/>
                  <w:right w:val="single" w:sz="8" w:space="0" w:color="000000"/>
                </w:tcBorders>
                <w:shd w:val="clear" w:color="000000" w:fill="D9D9D9"/>
                <w:noWrap/>
                <w:vAlign w:val="bottom"/>
              </w:tcPr>
            </w:tcPrChange>
          </w:tcPr>
          <w:p w14:paraId="719FFBB0" w14:textId="2EB183AB" w:rsidR="0017090A" w:rsidRDefault="0017090A" w:rsidP="006B4B10">
            <w:pPr>
              <w:spacing w:after="0" w:line="240" w:lineRule="auto"/>
              <w:jc w:val="center"/>
              <w:rPr>
                <w:ins w:id="157" w:author="HAL9000" w:date="2014-09-29T14:25:00Z"/>
                <w:rFonts w:eastAsia="Times New Roman" w:cs="Times New Roman"/>
                <w:b/>
                <w:bCs/>
                <w:color w:val="000000"/>
                <w:lang w:eastAsia="de-CH"/>
              </w:rPr>
            </w:pPr>
            <w:ins w:id="158" w:author="HAL9000" w:date="2014-09-29T14:25:00Z">
              <w:r>
                <w:rPr>
                  <w:rFonts w:eastAsia="Times New Roman" w:cs="Times New Roman"/>
                  <w:b/>
                  <w:bCs/>
                  <w:color w:val="000000"/>
                  <w:lang w:eastAsia="de-CH"/>
                </w:rPr>
                <w:t>Inception</w:t>
              </w:r>
            </w:ins>
          </w:p>
        </w:tc>
        <w:tc>
          <w:tcPr>
            <w:tcW w:w="1251" w:type="pct"/>
            <w:gridSpan w:val="3"/>
            <w:tcBorders>
              <w:top w:val="single" w:sz="4" w:space="0" w:color="auto"/>
              <w:left w:val="nil"/>
              <w:bottom w:val="single" w:sz="4" w:space="0" w:color="auto"/>
              <w:right w:val="single" w:sz="8" w:space="0" w:color="000000"/>
            </w:tcBorders>
            <w:shd w:val="clear" w:color="000000" w:fill="D9D9D9"/>
            <w:noWrap/>
            <w:vAlign w:val="bottom"/>
            <w:tcPrChange w:id="159" w:author="HAL9000" w:date="2014-09-29T14:40:00Z">
              <w:tcPr>
                <w:tcW w:w="1250" w:type="pct"/>
                <w:gridSpan w:val="3"/>
                <w:tcBorders>
                  <w:top w:val="single" w:sz="4" w:space="0" w:color="auto"/>
                  <w:left w:val="nil"/>
                  <w:bottom w:val="single" w:sz="4" w:space="0" w:color="auto"/>
                  <w:right w:val="single" w:sz="8" w:space="0" w:color="000000"/>
                </w:tcBorders>
                <w:shd w:val="clear" w:color="000000" w:fill="D9D9D9"/>
                <w:noWrap/>
                <w:vAlign w:val="bottom"/>
              </w:tcPr>
            </w:tcPrChange>
          </w:tcPr>
          <w:p w14:paraId="21879044" w14:textId="6B150AE3" w:rsidR="0017090A" w:rsidRDefault="0017090A" w:rsidP="006B4B10">
            <w:pPr>
              <w:spacing w:after="0" w:line="240" w:lineRule="auto"/>
              <w:jc w:val="center"/>
              <w:rPr>
                <w:ins w:id="160" w:author="HAL9000" w:date="2014-09-29T14:25:00Z"/>
                <w:rFonts w:eastAsia="Times New Roman" w:cs="Times New Roman"/>
                <w:b/>
                <w:bCs/>
                <w:color w:val="000000"/>
                <w:lang w:eastAsia="de-CH"/>
              </w:rPr>
            </w:pPr>
            <w:ins w:id="161" w:author="HAL9000" w:date="2014-09-29T14:25:00Z">
              <w:r>
                <w:rPr>
                  <w:rFonts w:eastAsia="Times New Roman" w:cs="Times New Roman"/>
                  <w:b/>
                  <w:bCs/>
                  <w:color w:val="000000"/>
                  <w:lang w:eastAsia="de-CH"/>
                </w:rPr>
                <w:t>Elaboration</w:t>
              </w:r>
            </w:ins>
          </w:p>
        </w:tc>
        <w:tc>
          <w:tcPr>
            <w:tcW w:w="1668" w:type="pct"/>
            <w:gridSpan w:val="4"/>
            <w:tcBorders>
              <w:top w:val="single" w:sz="4" w:space="0" w:color="auto"/>
              <w:left w:val="nil"/>
              <w:bottom w:val="single" w:sz="4" w:space="0" w:color="auto"/>
              <w:right w:val="single" w:sz="8" w:space="0" w:color="000000"/>
            </w:tcBorders>
            <w:shd w:val="clear" w:color="000000" w:fill="D9D9D9"/>
            <w:noWrap/>
            <w:vAlign w:val="bottom"/>
            <w:tcPrChange w:id="162" w:author="HAL9000" w:date="2014-09-29T14:40:00Z">
              <w:tcPr>
                <w:tcW w:w="1" w:type="pct"/>
                <w:gridSpan w:val="4"/>
                <w:tcBorders>
                  <w:top w:val="single" w:sz="4" w:space="0" w:color="auto"/>
                  <w:left w:val="nil"/>
                  <w:bottom w:val="single" w:sz="4" w:space="0" w:color="auto"/>
                  <w:right w:val="single" w:sz="8" w:space="0" w:color="000000"/>
                </w:tcBorders>
                <w:shd w:val="clear" w:color="000000" w:fill="D9D9D9"/>
                <w:noWrap/>
                <w:vAlign w:val="bottom"/>
              </w:tcPr>
            </w:tcPrChange>
          </w:tcPr>
          <w:p w14:paraId="33F3783E" w14:textId="0C5707B9" w:rsidR="0017090A" w:rsidRDefault="0017090A" w:rsidP="006B4B10">
            <w:pPr>
              <w:spacing w:after="0" w:line="240" w:lineRule="auto"/>
              <w:jc w:val="center"/>
              <w:rPr>
                <w:ins w:id="163" w:author="HAL9000" w:date="2014-09-29T14:25:00Z"/>
                <w:rFonts w:eastAsia="Times New Roman" w:cs="Times New Roman"/>
                <w:b/>
                <w:bCs/>
                <w:color w:val="000000"/>
                <w:lang w:eastAsia="de-CH"/>
              </w:rPr>
            </w:pPr>
            <w:ins w:id="164" w:author="HAL9000" w:date="2014-09-29T14:25:00Z">
              <w:r>
                <w:rPr>
                  <w:rFonts w:eastAsia="Times New Roman" w:cs="Times New Roman"/>
                  <w:b/>
                  <w:bCs/>
                  <w:color w:val="000000"/>
                  <w:lang w:eastAsia="de-CH"/>
                </w:rPr>
                <w:t>Construction</w:t>
              </w:r>
            </w:ins>
          </w:p>
        </w:tc>
        <w:tc>
          <w:tcPr>
            <w:tcW w:w="1246" w:type="pct"/>
            <w:gridSpan w:val="3"/>
            <w:tcBorders>
              <w:top w:val="single" w:sz="4" w:space="0" w:color="auto"/>
              <w:left w:val="nil"/>
              <w:bottom w:val="single" w:sz="4" w:space="0" w:color="auto"/>
              <w:right w:val="single" w:sz="8" w:space="0" w:color="000000"/>
            </w:tcBorders>
            <w:shd w:val="clear" w:color="000000" w:fill="D9D9D9"/>
            <w:noWrap/>
            <w:vAlign w:val="bottom"/>
            <w:tcPrChange w:id="165" w:author="HAL9000" w:date="2014-09-29T14:40:00Z">
              <w:tcPr>
                <w:tcW w:w="1250" w:type="pct"/>
                <w:gridSpan w:val="3"/>
                <w:tcBorders>
                  <w:top w:val="single" w:sz="4" w:space="0" w:color="auto"/>
                  <w:left w:val="nil"/>
                  <w:bottom w:val="single" w:sz="4" w:space="0" w:color="auto"/>
                  <w:right w:val="single" w:sz="8" w:space="0" w:color="000000"/>
                </w:tcBorders>
                <w:shd w:val="clear" w:color="000000" w:fill="D9D9D9"/>
                <w:noWrap/>
                <w:vAlign w:val="bottom"/>
              </w:tcPr>
            </w:tcPrChange>
          </w:tcPr>
          <w:p w14:paraId="1E58AE21" w14:textId="0826FAF5" w:rsidR="0017090A" w:rsidRDefault="0017090A" w:rsidP="006B4B10">
            <w:pPr>
              <w:spacing w:after="0" w:line="240" w:lineRule="auto"/>
              <w:jc w:val="center"/>
              <w:rPr>
                <w:ins w:id="166" w:author="HAL9000" w:date="2014-09-29T14:25:00Z"/>
                <w:rFonts w:eastAsia="Times New Roman" w:cs="Times New Roman"/>
                <w:b/>
                <w:bCs/>
                <w:color w:val="000000"/>
                <w:lang w:eastAsia="de-CH"/>
              </w:rPr>
            </w:pPr>
            <w:ins w:id="167" w:author="HAL9000" w:date="2014-09-29T14:25:00Z">
              <w:r>
                <w:rPr>
                  <w:rFonts w:eastAsia="Times New Roman" w:cs="Times New Roman"/>
                  <w:b/>
                  <w:bCs/>
                  <w:color w:val="000000"/>
                  <w:lang w:eastAsia="de-CH"/>
                </w:rPr>
                <w:t>Transition</w:t>
              </w:r>
            </w:ins>
          </w:p>
        </w:tc>
      </w:tr>
      <w:tr w:rsidR="006B4B10" w:rsidRPr="006B4B10" w14:paraId="735C99BA" w14:textId="77777777" w:rsidTr="001A6808">
        <w:trPr>
          <w:trHeight w:val="345"/>
          <w:trPrChange w:id="168" w:author="HAL9000" w:date="2014-09-29T14:40:00Z">
            <w:trPr>
              <w:trHeight w:val="345"/>
            </w:trPr>
          </w:trPrChange>
        </w:trPr>
        <w:tc>
          <w:tcPr>
            <w:tcW w:w="836" w:type="pct"/>
            <w:gridSpan w:val="2"/>
            <w:tcBorders>
              <w:top w:val="single" w:sz="4" w:space="0" w:color="auto"/>
              <w:left w:val="nil"/>
              <w:bottom w:val="single" w:sz="4" w:space="0" w:color="auto"/>
              <w:right w:val="single" w:sz="8" w:space="0" w:color="000000"/>
            </w:tcBorders>
            <w:shd w:val="clear" w:color="000000" w:fill="D9D9D9"/>
            <w:noWrap/>
            <w:vAlign w:val="bottom"/>
            <w:hideMark/>
            <w:tcPrChange w:id="169" w:author="HAL9000" w:date="2014-09-29T14:40:00Z">
              <w:tcPr>
                <w:tcW w:w="835" w:type="pct"/>
                <w:gridSpan w:val="2"/>
                <w:tcBorders>
                  <w:top w:val="single" w:sz="4" w:space="0" w:color="auto"/>
                  <w:left w:val="nil"/>
                  <w:bottom w:val="single" w:sz="4" w:space="0" w:color="auto"/>
                  <w:right w:val="single" w:sz="8" w:space="0" w:color="000000"/>
                </w:tcBorders>
                <w:shd w:val="clear" w:color="000000" w:fill="D9D9D9"/>
                <w:noWrap/>
                <w:vAlign w:val="bottom"/>
                <w:hideMark/>
              </w:tcPr>
            </w:tcPrChange>
          </w:tcPr>
          <w:p w14:paraId="20F45588"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I</w:t>
            </w:r>
            <w:r w:rsidR="006B4B10" w:rsidRPr="006B4B10">
              <w:rPr>
                <w:rFonts w:eastAsia="Times New Roman" w:cs="Times New Roman"/>
                <w:b/>
                <w:bCs/>
                <w:color w:val="000000"/>
                <w:lang w:eastAsia="de-CH"/>
              </w:rPr>
              <w:t>1</w:t>
            </w:r>
          </w:p>
        </w:tc>
        <w:tc>
          <w:tcPr>
            <w:tcW w:w="1251" w:type="pct"/>
            <w:gridSpan w:val="3"/>
            <w:tcBorders>
              <w:top w:val="single" w:sz="4" w:space="0" w:color="auto"/>
              <w:left w:val="nil"/>
              <w:bottom w:val="single" w:sz="4" w:space="0" w:color="auto"/>
              <w:right w:val="single" w:sz="8" w:space="0" w:color="000000"/>
            </w:tcBorders>
            <w:shd w:val="clear" w:color="000000" w:fill="D9D9D9"/>
            <w:noWrap/>
            <w:vAlign w:val="bottom"/>
            <w:hideMark/>
            <w:tcPrChange w:id="170" w:author="HAL9000" w:date="2014-09-29T14:40:00Z">
              <w:tcPr>
                <w:tcW w:w="1251" w:type="pct"/>
                <w:gridSpan w:val="3"/>
                <w:tcBorders>
                  <w:top w:val="single" w:sz="4" w:space="0" w:color="auto"/>
                  <w:left w:val="nil"/>
                  <w:bottom w:val="single" w:sz="4" w:space="0" w:color="auto"/>
                  <w:right w:val="single" w:sz="8" w:space="0" w:color="000000"/>
                </w:tcBorders>
                <w:shd w:val="clear" w:color="000000" w:fill="D9D9D9"/>
                <w:noWrap/>
                <w:vAlign w:val="bottom"/>
                <w:hideMark/>
              </w:tcPr>
            </w:tcPrChange>
          </w:tcPr>
          <w:p w14:paraId="588209E3"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E</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4" w:space="0" w:color="000000"/>
            </w:tcBorders>
            <w:shd w:val="clear" w:color="000000" w:fill="D9D9D9"/>
            <w:noWrap/>
            <w:vAlign w:val="bottom"/>
            <w:hideMark/>
            <w:tcPrChange w:id="171" w:author="HAL9000" w:date="2014-09-29T14:40:00Z">
              <w:tcPr>
                <w:tcW w:w="834" w:type="pct"/>
                <w:gridSpan w:val="2"/>
                <w:tcBorders>
                  <w:top w:val="single" w:sz="4" w:space="0" w:color="auto"/>
                  <w:left w:val="nil"/>
                  <w:bottom w:val="single" w:sz="4" w:space="0" w:color="auto"/>
                  <w:right w:val="single" w:sz="4" w:space="0" w:color="000000"/>
                </w:tcBorders>
                <w:shd w:val="clear" w:color="000000" w:fill="D9D9D9"/>
                <w:noWrap/>
                <w:vAlign w:val="bottom"/>
                <w:hideMark/>
              </w:tcPr>
            </w:tcPrChange>
          </w:tcPr>
          <w:p w14:paraId="0FC22E3F"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w:t>
            </w:r>
            <w:r w:rsidR="006B4B10" w:rsidRPr="006B4B10">
              <w:rPr>
                <w:rFonts w:eastAsia="Times New Roman" w:cs="Times New Roman"/>
                <w:b/>
                <w:bCs/>
                <w:color w:val="000000"/>
                <w:lang w:eastAsia="de-CH"/>
              </w:rPr>
              <w:t>1</w:t>
            </w:r>
          </w:p>
        </w:tc>
        <w:tc>
          <w:tcPr>
            <w:tcW w:w="834" w:type="pct"/>
            <w:gridSpan w:val="2"/>
            <w:tcBorders>
              <w:top w:val="single" w:sz="4" w:space="0" w:color="auto"/>
              <w:left w:val="nil"/>
              <w:bottom w:val="single" w:sz="4" w:space="0" w:color="auto"/>
              <w:right w:val="single" w:sz="8" w:space="0" w:color="000000"/>
            </w:tcBorders>
            <w:shd w:val="clear" w:color="000000" w:fill="D9D9D9"/>
            <w:noWrap/>
            <w:vAlign w:val="bottom"/>
            <w:hideMark/>
            <w:tcPrChange w:id="172" w:author="HAL9000" w:date="2014-09-29T14:40:00Z">
              <w:tcPr>
                <w:tcW w:w="834" w:type="pct"/>
                <w:gridSpan w:val="2"/>
                <w:tcBorders>
                  <w:top w:val="single" w:sz="4" w:space="0" w:color="auto"/>
                  <w:left w:val="nil"/>
                  <w:bottom w:val="single" w:sz="4" w:space="0" w:color="auto"/>
                  <w:right w:val="single" w:sz="8" w:space="0" w:color="000000"/>
                </w:tcBorders>
                <w:shd w:val="clear" w:color="000000" w:fill="D9D9D9"/>
                <w:noWrap/>
                <w:vAlign w:val="bottom"/>
                <w:hideMark/>
              </w:tcPr>
            </w:tcPrChange>
          </w:tcPr>
          <w:p w14:paraId="2774E621"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C2</w:t>
            </w:r>
          </w:p>
        </w:tc>
        <w:tc>
          <w:tcPr>
            <w:tcW w:w="1246" w:type="pct"/>
            <w:gridSpan w:val="3"/>
            <w:tcBorders>
              <w:top w:val="single" w:sz="4" w:space="0" w:color="auto"/>
              <w:left w:val="nil"/>
              <w:bottom w:val="single" w:sz="4" w:space="0" w:color="auto"/>
              <w:right w:val="single" w:sz="8" w:space="0" w:color="000000"/>
            </w:tcBorders>
            <w:shd w:val="clear" w:color="000000" w:fill="D9D9D9"/>
            <w:noWrap/>
            <w:vAlign w:val="bottom"/>
            <w:hideMark/>
            <w:tcPrChange w:id="173" w:author="HAL9000" w:date="2014-09-29T14:40:00Z">
              <w:tcPr>
                <w:tcW w:w="1247" w:type="pct"/>
                <w:gridSpan w:val="3"/>
                <w:tcBorders>
                  <w:top w:val="single" w:sz="4" w:space="0" w:color="auto"/>
                  <w:left w:val="nil"/>
                  <w:bottom w:val="single" w:sz="4" w:space="0" w:color="auto"/>
                  <w:right w:val="single" w:sz="8" w:space="0" w:color="000000"/>
                </w:tcBorders>
                <w:shd w:val="clear" w:color="000000" w:fill="D9D9D9"/>
                <w:noWrap/>
                <w:vAlign w:val="bottom"/>
                <w:hideMark/>
              </w:tcPr>
            </w:tcPrChange>
          </w:tcPr>
          <w:p w14:paraId="4AAD3F27" w14:textId="77777777" w:rsidR="006B4B10" w:rsidRPr="006B4B10" w:rsidRDefault="004A0713" w:rsidP="006B4B10">
            <w:pPr>
              <w:spacing w:after="0" w:line="240" w:lineRule="auto"/>
              <w:jc w:val="center"/>
              <w:rPr>
                <w:rFonts w:eastAsia="Times New Roman" w:cs="Times New Roman"/>
                <w:b/>
                <w:bCs/>
                <w:color w:val="000000"/>
                <w:lang w:eastAsia="de-CH"/>
              </w:rPr>
            </w:pPr>
            <w:r>
              <w:rPr>
                <w:rFonts w:eastAsia="Times New Roman" w:cs="Times New Roman"/>
                <w:b/>
                <w:bCs/>
                <w:color w:val="000000"/>
                <w:lang w:eastAsia="de-CH"/>
              </w:rPr>
              <w:t>T</w:t>
            </w:r>
            <w:r w:rsidR="006B4B10" w:rsidRPr="006B4B10">
              <w:rPr>
                <w:rFonts w:eastAsia="Times New Roman" w:cs="Times New Roman"/>
                <w:b/>
                <w:bCs/>
                <w:color w:val="000000"/>
                <w:lang w:eastAsia="de-CH"/>
              </w:rPr>
              <w:t>1</w:t>
            </w:r>
          </w:p>
        </w:tc>
      </w:tr>
      <w:tr w:rsidR="006B4B10" w:rsidRPr="006B4B10" w14:paraId="69249512" w14:textId="77777777" w:rsidTr="001A6808">
        <w:trPr>
          <w:trHeight w:val="345"/>
          <w:trPrChange w:id="174" w:author="HAL9000" w:date="2014-09-29T14:40:00Z">
            <w:trPr>
              <w:trHeight w:val="345"/>
            </w:trPr>
          </w:trPrChange>
        </w:trPr>
        <w:tc>
          <w:tcPr>
            <w:tcW w:w="417" w:type="pct"/>
            <w:tcBorders>
              <w:top w:val="nil"/>
              <w:left w:val="nil"/>
              <w:bottom w:val="nil"/>
              <w:right w:val="nil"/>
            </w:tcBorders>
            <w:shd w:val="clear" w:color="auto" w:fill="auto"/>
            <w:noWrap/>
            <w:vAlign w:val="bottom"/>
            <w:hideMark/>
            <w:tcPrChange w:id="175" w:author="HAL9000" w:date="2014-09-29T14:40:00Z">
              <w:tcPr>
                <w:tcW w:w="417" w:type="pct"/>
                <w:tcBorders>
                  <w:top w:val="nil"/>
                  <w:left w:val="nil"/>
                  <w:bottom w:val="nil"/>
                  <w:right w:val="nil"/>
                </w:tcBorders>
                <w:shd w:val="clear" w:color="auto" w:fill="auto"/>
                <w:noWrap/>
                <w:vAlign w:val="bottom"/>
                <w:hideMark/>
              </w:tcPr>
            </w:tcPrChange>
          </w:tcPr>
          <w:p w14:paraId="42825740" w14:textId="77777777" w:rsidR="006B4B10" w:rsidRPr="006B4B10" w:rsidRDefault="006B4B10" w:rsidP="006B4B10">
            <w:pPr>
              <w:spacing w:after="0" w:line="240" w:lineRule="auto"/>
              <w:rPr>
                <w:rFonts w:eastAsia="Times New Roman" w:cs="Times New Roman"/>
                <w:color w:val="000000"/>
                <w:lang w:eastAsia="de-CH"/>
              </w:rPr>
            </w:pPr>
          </w:p>
        </w:tc>
        <w:tc>
          <w:tcPr>
            <w:tcW w:w="418" w:type="pct"/>
            <w:tcBorders>
              <w:top w:val="nil"/>
              <w:left w:val="nil"/>
              <w:bottom w:val="nil"/>
              <w:right w:val="single" w:sz="8" w:space="0" w:color="auto"/>
            </w:tcBorders>
            <w:shd w:val="clear" w:color="auto" w:fill="auto"/>
            <w:noWrap/>
            <w:vAlign w:val="bottom"/>
            <w:hideMark/>
            <w:tcPrChange w:id="176"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1D5A14A2"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M1</w:t>
            </w:r>
          </w:p>
        </w:tc>
        <w:tc>
          <w:tcPr>
            <w:tcW w:w="417" w:type="pct"/>
            <w:tcBorders>
              <w:top w:val="nil"/>
              <w:left w:val="nil"/>
              <w:bottom w:val="nil"/>
              <w:right w:val="nil"/>
            </w:tcBorders>
            <w:shd w:val="clear" w:color="auto" w:fill="auto"/>
            <w:noWrap/>
            <w:vAlign w:val="bottom"/>
            <w:hideMark/>
            <w:tcPrChange w:id="177" w:author="HAL9000" w:date="2014-09-29T14:40:00Z">
              <w:tcPr>
                <w:tcW w:w="417" w:type="pct"/>
                <w:tcBorders>
                  <w:top w:val="nil"/>
                  <w:left w:val="nil"/>
                  <w:bottom w:val="nil"/>
                  <w:right w:val="nil"/>
                </w:tcBorders>
                <w:shd w:val="clear" w:color="auto" w:fill="auto"/>
                <w:noWrap/>
                <w:vAlign w:val="bottom"/>
                <w:hideMark/>
              </w:tcPr>
            </w:tcPrChange>
          </w:tcPr>
          <w:p w14:paraId="23D65149"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Change w:id="178" w:author="HAL9000" w:date="2014-09-29T14:40:00Z">
              <w:tcPr>
                <w:tcW w:w="417" w:type="pct"/>
                <w:tcBorders>
                  <w:top w:val="nil"/>
                  <w:left w:val="nil"/>
                  <w:bottom w:val="nil"/>
                  <w:right w:val="nil"/>
                </w:tcBorders>
                <w:shd w:val="clear" w:color="auto" w:fill="auto"/>
                <w:noWrap/>
                <w:vAlign w:val="bottom"/>
                <w:hideMark/>
              </w:tcPr>
            </w:tcPrChange>
          </w:tcPr>
          <w:p w14:paraId="6FF92D7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Change w:id="179"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4552272A"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M2</w:t>
            </w:r>
          </w:p>
        </w:tc>
        <w:tc>
          <w:tcPr>
            <w:tcW w:w="417" w:type="pct"/>
            <w:tcBorders>
              <w:top w:val="nil"/>
              <w:left w:val="nil"/>
              <w:bottom w:val="nil"/>
              <w:right w:val="nil"/>
            </w:tcBorders>
            <w:shd w:val="clear" w:color="auto" w:fill="auto"/>
            <w:noWrap/>
            <w:vAlign w:val="bottom"/>
            <w:hideMark/>
            <w:tcPrChange w:id="180" w:author="HAL9000" w:date="2014-09-29T14:40:00Z">
              <w:tcPr>
                <w:tcW w:w="417" w:type="pct"/>
                <w:tcBorders>
                  <w:top w:val="nil"/>
                  <w:left w:val="nil"/>
                  <w:bottom w:val="nil"/>
                  <w:right w:val="nil"/>
                </w:tcBorders>
                <w:shd w:val="clear" w:color="auto" w:fill="auto"/>
                <w:noWrap/>
                <w:vAlign w:val="bottom"/>
                <w:hideMark/>
              </w:tcPr>
            </w:tcPrChange>
          </w:tcPr>
          <w:p w14:paraId="7BB556B0"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Change w:id="181" w:author="HAL9000" w:date="2014-09-29T14:40:00Z">
              <w:tcPr>
                <w:tcW w:w="417" w:type="pct"/>
                <w:tcBorders>
                  <w:top w:val="nil"/>
                  <w:left w:val="nil"/>
                  <w:bottom w:val="nil"/>
                  <w:right w:val="nil"/>
                </w:tcBorders>
                <w:shd w:val="clear" w:color="auto" w:fill="auto"/>
                <w:noWrap/>
                <w:vAlign w:val="bottom"/>
                <w:hideMark/>
              </w:tcPr>
            </w:tcPrChange>
          </w:tcPr>
          <w:p w14:paraId="76CB955F"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nil"/>
            </w:tcBorders>
            <w:shd w:val="clear" w:color="auto" w:fill="auto"/>
            <w:noWrap/>
            <w:vAlign w:val="bottom"/>
            <w:hideMark/>
            <w:tcPrChange w:id="182" w:author="HAL9000" w:date="2014-09-29T14:40:00Z">
              <w:tcPr>
                <w:tcW w:w="417" w:type="pct"/>
                <w:tcBorders>
                  <w:top w:val="nil"/>
                  <w:left w:val="nil"/>
                  <w:bottom w:val="nil"/>
                  <w:right w:val="nil"/>
                </w:tcBorders>
                <w:shd w:val="clear" w:color="auto" w:fill="auto"/>
                <w:noWrap/>
                <w:vAlign w:val="bottom"/>
                <w:hideMark/>
              </w:tcPr>
            </w:tcPrChange>
          </w:tcPr>
          <w:p w14:paraId="7B2E4C07" w14:textId="77777777" w:rsidR="006B4B10" w:rsidRPr="006B4B10" w:rsidRDefault="006B4B10" w:rsidP="006B4B10">
            <w:pPr>
              <w:spacing w:after="0" w:line="240" w:lineRule="auto"/>
              <w:jc w:val="right"/>
              <w:rPr>
                <w:rFonts w:eastAsia="Times New Roman" w:cs="Times New Roman"/>
                <w:color w:val="000000"/>
                <w:lang w:eastAsia="de-CH"/>
              </w:rPr>
            </w:pPr>
          </w:p>
        </w:tc>
        <w:tc>
          <w:tcPr>
            <w:tcW w:w="417" w:type="pct"/>
            <w:tcBorders>
              <w:top w:val="nil"/>
              <w:left w:val="nil"/>
              <w:bottom w:val="nil"/>
              <w:right w:val="single" w:sz="8" w:space="0" w:color="auto"/>
            </w:tcBorders>
            <w:shd w:val="clear" w:color="auto" w:fill="auto"/>
            <w:noWrap/>
            <w:vAlign w:val="bottom"/>
            <w:hideMark/>
            <w:tcPrChange w:id="183" w:author="HAL9000" w:date="2014-09-29T14:40:00Z">
              <w:tcPr>
                <w:tcW w:w="417" w:type="pct"/>
                <w:tcBorders>
                  <w:top w:val="nil"/>
                  <w:left w:val="nil"/>
                  <w:bottom w:val="nil"/>
                  <w:right w:val="single" w:sz="8" w:space="0" w:color="auto"/>
                </w:tcBorders>
                <w:shd w:val="clear" w:color="auto" w:fill="auto"/>
                <w:noWrap/>
                <w:vAlign w:val="bottom"/>
                <w:hideMark/>
              </w:tcPr>
            </w:tcPrChange>
          </w:tcPr>
          <w:p w14:paraId="3A27A5C0"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M3</w:t>
            </w:r>
          </w:p>
        </w:tc>
        <w:tc>
          <w:tcPr>
            <w:tcW w:w="417" w:type="pct"/>
            <w:tcBorders>
              <w:top w:val="nil"/>
              <w:left w:val="nil"/>
              <w:bottom w:val="nil"/>
              <w:right w:val="nil"/>
            </w:tcBorders>
            <w:shd w:val="clear" w:color="auto" w:fill="auto"/>
            <w:noWrap/>
            <w:vAlign w:val="bottom"/>
            <w:hideMark/>
            <w:tcPrChange w:id="184" w:author="HAL9000" w:date="2014-09-29T14:40:00Z">
              <w:tcPr>
                <w:tcW w:w="417" w:type="pct"/>
                <w:tcBorders>
                  <w:top w:val="nil"/>
                  <w:left w:val="nil"/>
                  <w:bottom w:val="nil"/>
                  <w:right w:val="nil"/>
                </w:tcBorders>
                <w:shd w:val="clear" w:color="auto" w:fill="auto"/>
                <w:noWrap/>
                <w:vAlign w:val="bottom"/>
                <w:hideMark/>
              </w:tcPr>
            </w:tcPrChange>
          </w:tcPr>
          <w:p w14:paraId="1E0E7E4F" w14:textId="77777777" w:rsidR="006B4B10" w:rsidRPr="006B4B10" w:rsidRDefault="006B4B10" w:rsidP="006B4B10">
            <w:pPr>
              <w:spacing w:after="0" w:line="240" w:lineRule="auto"/>
              <w:jc w:val="right"/>
              <w:rPr>
                <w:rFonts w:eastAsia="Times New Roman" w:cs="Times New Roman"/>
                <w:color w:val="000000"/>
                <w:lang w:eastAsia="de-CH"/>
              </w:rPr>
            </w:pPr>
            <w:r w:rsidRPr="006B4B10">
              <w:rPr>
                <w:rFonts w:eastAsia="Times New Roman" w:cs="Times New Roman"/>
                <w:color w:val="000000"/>
                <w:lang w:eastAsia="de-CH"/>
              </w:rPr>
              <w:t> </w:t>
            </w:r>
          </w:p>
        </w:tc>
        <w:tc>
          <w:tcPr>
            <w:tcW w:w="417" w:type="pct"/>
            <w:tcBorders>
              <w:top w:val="nil"/>
              <w:left w:val="nil"/>
              <w:bottom w:val="nil"/>
              <w:right w:val="nil"/>
            </w:tcBorders>
            <w:shd w:val="clear" w:color="auto" w:fill="auto"/>
            <w:noWrap/>
            <w:vAlign w:val="bottom"/>
            <w:hideMark/>
            <w:tcPrChange w:id="185" w:author="HAL9000" w:date="2014-09-29T14:40:00Z">
              <w:tcPr>
                <w:tcW w:w="417" w:type="pct"/>
                <w:tcBorders>
                  <w:top w:val="nil"/>
                  <w:left w:val="nil"/>
                  <w:bottom w:val="nil"/>
                  <w:right w:val="nil"/>
                </w:tcBorders>
                <w:shd w:val="clear" w:color="auto" w:fill="auto"/>
                <w:noWrap/>
                <w:vAlign w:val="bottom"/>
                <w:hideMark/>
              </w:tcPr>
            </w:tcPrChange>
          </w:tcPr>
          <w:p w14:paraId="2D106216" w14:textId="77777777" w:rsidR="006B4B10" w:rsidRPr="006B4B10" w:rsidRDefault="006B4B10" w:rsidP="006B4B10">
            <w:pPr>
              <w:spacing w:after="0" w:line="240" w:lineRule="auto"/>
              <w:jc w:val="right"/>
              <w:rPr>
                <w:rFonts w:eastAsia="Times New Roman" w:cs="Times New Roman"/>
                <w:color w:val="000000"/>
                <w:lang w:eastAsia="de-CH"/>
              </w:rPr>
            </w:pPr>
          </w:p>
        </w:tc>
        <w:tc>
          <w:tcPr>
            <w:tcW w:w="412" w:type="pct"/>
            <w:tcBorders>
              <w:top w:val="nil"/>
              <w:left w:val="nil"/>
              <w:bottom w:val="nil"/>
              <w:right w:val="single" w:sz="8" w:space="0" w:color="auto"/>
            </w:tcBorders>
            <w:shd w:val="clear" w:color="auto" w:fill="auto"/>
            <w:noWrap/>
            <w:vAlign w:val="bottom"/>
            <w:hideMark/>
            <w:tcPrChange w:id="186" w:author="HAL9000" w:date="2014-09-29T14:40:00Z">
              <w:tcPr>
                <w:tcW w:w="413" w:type="pct"/>
                <w:tcBorders>
                  <w:top w:val="nil"/>
                  <w:left w:val="nil"/>
                  <w:bottom w:val="nil"/>
                  <w:right w:val="single" w:sz="8" w:space="0" w:color="auto"/>
                </w:tcBorders>
                <w:shd w:val="clear" w:color="auto" w:fill="auto"/>
                <w:noWrap/>
                <w:vAlign w:val="bottom"/>
                <w:hideMark/>
              </w:tcPr>
            </w:tcPrChange>
          </w:tcPr>
          <w:p w14:paraId="688FA11C" w14:textId="77777777" w:rsidR="006B4B10" w:rsidRPr="006B4B10" w:rsidRDefault="006B4B10" w:rsidP="006B4B10">
            <w:pPr>
              <w:spacing w:after="0" w:line="240" w:lineRule="auto"/>
              <w:jc w:val="right"/>
              <w:rPr>
                <w:rFonts w:eastAsia="Times New Roman" w:cs="Times New Roman"/>
                <w:b/>
                <w:bCs/>
                <w:color w:val="000000"/>
                <w:lang w:eastAsia="de-CH"/>
              </w:rPr>
            </w:pPr>
            <w:r w:rsidRPr="006B4B10">
              <w:rPr>
                <w:rFonts w:eastAsia="Times New Roman" w:cs="Times New Roman"/>
                <w:b/>
                <w:bCs/>
                <w:color w:val="000000"/>
                <w:lang w:eastAsia="de-CH"/>
              </w:rPr>
              <w:t>M4</w:t>
            </w:r>
          </w:p>
        </w:tc>
      </w:tr>
    </w:tbl>
    <w:p w14:paraId="3B77D4F1" w14:textId="053F6140" w:rsidR="006B4B10" w:rsidDel="001A6808" w:rsidRDefault="006B4B10" w:rsidP="00CA3ED0">
      <w:pPr>
        <w:rPr>
          <w:del w:id="187" w:author="HAL9000" w:date="2014-09-29T14:40:00Z"/>
        </w:rPr>
      </w:pPr>
    </w:p>
    <w:tbl>
      <w:tblPr>
        <w:tblW w:w="5560" w:type="dxa"/>
        <w:tblInd w:w="55" w:type="dxa"/>
        <w:tblCellMar>
          <w:left w:w="70" w:type="dxa"/>
          <w:right w:w="70" w:type="dxa"/>
        </w:tblCellMar>
        <w:tblLook w:val="04A0" w:firstRow="1" w:lastRow="0" w:firstColumn="1" w:lastColumn="0" w:noHBand="0" w:noVBand="1"/>
      </w:tblPr>
      <w:tblGrid>
        <w:gridCol w:w="1420"/>
        <w:gridCol w:w="1260"/>
        <w:gridCol w:w="2880"/>
      </w:tblGrid>
      <w:tr w:rsidR="006B4B10" w:rsidRPr="006B4B10" w14:paraId="7429F496" w14:textId="77777777" w:rsidTr="006B4B10">
        <w:trPr>
          <w:trHeight w:val="300"/>
        </w:trPr>
        <w:tc>
          <w:tcPr>
            <w:tcW w:w="1420" w:type="dxa"/>
            <w:tcBorders>
              <w:top w:val="nil"/>
              <w:left w:val="nil"/>
              <w:bottom w:val="nil"/>
              <w:right w:val="nil"/>
            </w:tcBorders>
            <w:shd w:val="clear" w:color="auto" w:fill="auto"/>
            <w:noWrap/>
            <w:vAlign w:val="bottom"/>
            <w:hideMark/>
          </w:tcPr>
          <w:p w14:paraId="7F30EF9F"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Meilensteine:</w:t>
            </w:r>
          </w:p>
        </w:tc>
        <w:tc>
          <w:tcPr>
            <w:tcW w:w="1260" w:type="dxa"/>
            <w:tcBorders>
              <w:top w:val="nil"/>
              <w:left w:val="nil"/>
              <w:bottom w:val="nil"/>
              <w:right w:val="nil"/>
            </w:tcBorders>
            <w:shd w:val="clear" w:color="auto" w:fill="auto"/>
            <w:noWrap/>
            <w:vAlign w:val="bottom"/>
            <w:hideMark/>
          </w:tcPr>
          <w:p w14:paraId="1365B14F"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23.09.2014</w:t>
            </w:r>
          </w:p>
        </w:tc>
        <w:tc>
          <w:tcPr>
            <w:tcW w:w="2880" w:type="dxa"/>
            <w:tcBorders>
              <w:top w:val="nil"/>
              <w:left w:val="nil"/>
              <w:bottom w:val="nil"/>
              <w:right w:val="nil"/>
            </w:tcBorders>
            <w:shd w:val="clear" w:color="auto" w:fill="auto"/>
            <w:noWrap/>
            <w:vAlign w:val="bottom"/>
            <w:hideMark/>
          </w:tcPr>
          <w:p w14:paraId="3F4FD1A1"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Projektskizze</w:t>
            </w:r>
          </w:p>
        </w:tc>
      </w:tr>
      <w:tr w:rsidR="006B4B10" w:rsidRPr="006B4B10" w14:paraId="4A9848A1" w14:textId="77777777" w:rsidTr="006B4B10">
        <w:trPr>
          <w:trHeight w:val="300"/>
        </w:trPr>
        <w:tc>
          <w:tcPr>
            <w:tcW w:w="1420" w:type="dxa"/>
            <w:tcBorders>
              <w:top w:val="nil"/>
              <w:left w:val="nil"/>
              <w:bottom w:val="nil"/>
              <w:right w:val="nil"/>
            </w:tcBorders>
            <w:shd w:val="clear" w:color="auto" w:fill="auto"/>
            <w:noWrap/>
            <w:vAlign w:val="bottom"/>
            <w:hideMark/>
          </w:tcPr>
          <w:p w14:paraId="08991C4D"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74DF688C"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21.10.2014</w:t>
            </w:r>
          </w:p>
        </w:tc>
        <w:tc>
          <w:tcPr>
            <w:tcW w:w="2880" w:type="dxa"/>
            <w:tcBorders>
              <w:top w:val="nil"/>
              <w:left w:val="nil"/>
              <w:bottom w:val="nil"/>
              <w:right w:val="nil"/>
            </w:tcBorders>
            <w:shd w:val="clear" w:color="auto" w:fill="auto"/>
            <w:noWrap/>
            <w:vAlign w:val="bottom"/>
            <w:hideMark/>
          </w:tcPr>
          <w:p w14:paraId="39BAB4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 Anforderungen</w:t>
            </w:r>
          </w:p>
        </w:tc>
      </w:tr>
      <w:tr w:rsidR="006B4B10" w:rsidRPr="006B4B10" w14:paraId="5059715C" w14:textId="77777777" w:rsidTr="006B4B10">
        <w:trPr>
          <w:trHeight w:val="300"/>
        </w:trPr>
        <w:tc>
          <w:tcPr>
            <w:tcW w:w="1420" w:type="dxa"/>
            <w:tcBorders>
              <w:top w:val="nil"/>
              <w:left w:val="nil"/>
              <w:bottom w:val="nil"/>
              <w:right w:val="nil"/>
            </w:tcBorders>
            <w:shd w:val="clear" w:color="auto" w:fill="auto"/>
            <w:noWrap/>
            <w:vAlign w:val="bottom"/>
            <w:hideMark/>
          </w:tcPr>
          <w:p w14:paraId="4F272027"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2B0965F1"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18.11.2014</w:t>
            </w:r>
          </w:p>
        </w:tc>
        <w:tc>
          <w:tcPr>
            <w:tcW w:w="2880" w:type="dxa"/>
            <w:tcBorders>
              <w:top w:val="nil"/>
              <w:left w:val="nil"/>
              <w:bottom w:val="nil"/>
              <w:right w:val="nil"/>
            </w:tcBorders>
            <w:shd w:val="clear" w:color="auto" w:fill="auto"/>
            <w:noWrap/>
            <w:vAlign w:val="bottom"/>
            <w:hideMark/>
          </w:tcPr>
          <w:p w14:paraId="22988600"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Präsentation</w:t>
            </w:r>
            <w:del w:id="188" w:author="HAL9000" w:date="2014-09-29T14:28:00Z">
              <w:r w:rsidRPr="006B4B10" w:rsidDel="00CB2C81">
                <w:rPr>
                  <w:rFonts w:eastAsia="Times New Roman" w:cs="Times New Roman"/>
                  <w:color w:val="000000"/>
                  <w:lang w:eastAsia="de-CH"/>
                </w:rPr>
                <w:delText>en</w:delText>
              </w:r>
            </w:del>
            <w:r w:rsidRPr="006B4B10">
              <w:rPr>
                <w:rFonts w:eastAsia="Times New Roman" w:cs="Times New Roman"/>
                <w:color w:val="000000"/>
                <w:lang w:eastAsia="de-CH"/>
              </w:rPr>
              <w:t xml:space="preserve"> Design</w:t>
            </w:r>
          </w:p>
        </w:tc>
      </w:tr>
      <w:tr w:rsidR="006B4B10" w:rsidRPr="006B4B10" w14:paraId="08F75388" w14:textId="77777777" w:rsidTr="006B4B10">
        <w:trPr>
          <w:trHeight w:val="300"/>
        </w:trPr>
        <w:tc>
          <w:tcPr>
            <w:tcW w:w="1420" w:type="dxa"/>
            <w:tcBorders>
              <w:top w:val="nil"/>
              <w:left w:val="nil"/>
              <w:bottom w:val="nil"/>
              <w:right w:val="nil"/>
            </w:tcBorders>
            <w:shd w:val="clear" w:color="auto" w:fill="auto"/>
            <w:noWrap/>
            <w:vAlign w:val="bottom"/>
            <w:hideMark/>
          </w:tcPr>
          <w:p w14:paraId="125EBB94" w14:textId="77777777" w:rsidR="006B4B10" w:rsidRPr="006B4B10" w:rsidRDefault="006B4B10" w:rsidP="006B4B10">
            <w:pPr>
              <w:spacing w:after="0" w:line="240" w:lineRule="auto"/>
              <w:rPr>
                <w:rFonts w:eastAsia="Times New Roman" w:cs="Times New Roman"/>
                <w:color w:val="000000"/>
                <w:lang w:eastAsia="de-CH"/>
              </w:rPr>
            </w:pPr>
          </w:p>
        </w:tc>
        <w:tc>
          <w:tcPr>
            <w:tcW w:w="1260" w:type="dxa"/>
            <w:tcBorders>
              <w:top w:val="nil"/>
              <w:left w:val="nil"/>
              <w:bottom w:val="nil"/>
              <w:right w:val="nil"/>
            </w:tcBorders>
            <w:shd w:val="clear" w:color="auto" w:fill="auto"/>
            <w:noWrap/>
            <w:vAlign w:val="bottom"/>
            <w:hideMark/>
          </w:tcPr>
          <w:p w14:paraId="574ED87B" w14:textId="77777777" w:rsidR="006B4B10" w:rsidRPr="006B4B10" w:rsidRDefault="006B4B10" w:rsidP="006B4B10">
            <w:pPr>
              <w:spacing w:after="0" w:line="240" w:lineRule="auto"/>
              <w:jc w:val="center"/>
              <w:rPr>
                <w:rFonts w:eastAsia="Times New Roman" w:cs="Times New Roman"/>
                <w:color w:val="000000"/>
                <w:lang w:eastAsia="de-CH"/>
              </w:rPr>
            </w:pPr>
            <w:r w:rsidRPr="006B4B10">
              <w:rPr>
                <w:rFonts w:eastAsia="Times New Roman" w:cs="Times New Roman"/>
                <w:color w:val="000000"/>
                <w:lang w:eastAsia="de-CH"/>
              </w:rPr>
              <w:t>09.12.2014</w:t>
            </w:r>
          </w:p>
        </w:tc>
        <w:tc>
          <w:tcPr>
            <w:tcW w:w="2880" w:type="dxa"/>
            <w:tcBorders>
              <w:top w:val="nil"/>
              <w:left w:val="nil"/>
              <w:bottom w:val="nil"/>
              <w:right w:val="nil"/>
            </w:tcBorders>
            <w:shd w:val="clear" w:color="auto" w:fill="auto"/>
            <w:noWrap/>
            <w:vAlign w:val="bottom"/>
            <w:hideMark/>
          </w:tcPr>
          <w:p w14:paraId="06D3DDF9" w14:textId="77777777" w:rsidR="006B4B10" w:rsidRPr="006B4B10" w:rsidRDefault="006B4B10" w:rsidP="006B4B10">
            <w:pPr>
              <w:spacing w:after="0" w:line="240" w:lineRule="auto"/>
              <w:rPr>
                <w:rFonts w:eastAsia="Times New Roman" w:cs="Times New Roman"/>
                <w:color w:val="000000"/>
                <w:lang w:eastAsia="de-CH"/>
              </w:rPr>
            </w:pPr>
            <w:r w:rsidRPr="006B4B10">
              <w:rPr>
                <w:rFonts w:eastAsia="Times New Roman" w:cs="Times New Roman"/>
                <w:color w:val="000000"/>
                <w:lang w:eastAsia="de-CH"/>
              </w:rPr>
              <w:t>Schlusspräsentation</w:t>
            </w:r>
            <w:del w:id="189" w:author="HAL9000" w:date="2014-09-29T14:28:00Z">
              <w:r w:rsidRPr="006B4B10" w:rsidDel="00CB2C81">
                <w:rPr>
                  <w:rFonts w:eastAsia="Times New Roman" w:cs="Times New Roman"/>
                  <w:color w:val="000000"/>
                  <w:lang w:eastAsia="de-CH"/>
                </w:rPr>
                <w:delText>en</w:delText>
              </w:r>
            </w:del>
          </w:p>
        </w:tc>
      </w:tr>
    </w:tbl>
    <w:p w14:paraId="134C331E" w14:textId="77777777" w:rsidR="00C865D2" w:rsidRDefault="00C865D2" w:rsidP="00CA3ED0">
      <w:pPr>
        <w:sectPr w:rsidR="00C865D2" w:rsidSect="00261079">
          <w:headerReference w:type="default" r:id="rId13"/>
          <w:footerReference w:type="default" r:id="rId14"/>
          <w:pgSz w:w="16838" w:h="11906" w:orient="landscape"/>
          <w:pgMar w:top="1417" w:right="1417" w:bottom="1417" w:left="1134" w:header="708" w:footer="708" w:gutter="0"/>
          <w:cols w:space="708"/>
          <w:docGrid w:linePitch="360"/>
        </w:sectPr>
      </w:pPr>
    </w:p>
    <w:p w14:paraId="6D51CDE7" w14:textId="77777777" w:rsidR="002931BA" w:rsidDel="003E2611" w:rsidRDefault="002931BA" w:rsidP="00414D6D">
      <w:pPr>
        <w:pStyle w:val="berschrift1"/>
        <w:rPr>
          <w:del w:id="190" w:author="HAL9000" w:date="2014-09-29T14:29:00Z"/>
        </w:rPr>
      </w:pPr>
      <w:r>
        <w:lastRenderedPageBreak/>
        <w:t>Kundennutzen</w:t>
      </w:r>
    </w:p>
    <w:p w14:paraId="7655061C" w14:textId="77777777" w:rsidR="006D6068" w:rsidRDefault="006D6068" w:rsidP="003E2611">
      <w:pPr>
        <w:pStyle w:val="berschrift1"/>
        <w:pPrChange w:id="191" w:author="HAL9000" w:date="2014-09-29T14:29:00Z">
          <w:pPr/>
        </w:pPrChange>
      </w:pPr>
    </w:p>
    <w:p w14:paraId="36D84F4B" w14:textId="4087BE57" w:rsidR="006D6068" w:rsidRDefault="006D6068" w:rsidP="006D6068">
      <w:r>
        <w:t>Im Vordergrund d</w:t>
      </w:r>
      <w:del w:id="192" w:author="HAL9000" w:date="2014-09-29T14:29:00Z">
        <w:r w:rsidDel="003E2611">
          <w:delText>i</w:delText>
        </w:r>
      </w:del>
      <w:r>
        <w:t>es</w:t>
      </w:r>
      <w:del w:id="193" w:author="HAL9000" w:date="2014-09-29T14:29:00Z">
        <w:r w:rsidDel="003E2611">
          <w:delText>e</w:delText>
        </w:r>
      </w:del>
      <w:r>
        <w:t xml:space="preserve"> Spiels sollen </w:t>
      </w:r>
      <w:del w:id="194" w:author="HAL9000" w:date="2014-09-29T14:29:00Z">
        <w:r w:rsidDel="003E2611">
          <w:delText xml:space="preserve">der </w:delText>
        </w:r>
      </w:del>
      <w:r>
        <w:t xml:space="preserve">Spass und </w:t>
      </w:r>
      <w:del w:id="195" w:author="HAL9000" w:date="2014-09-29T14:29:00Z">
        <w:r w:rsidDel="003E2611">
          <w:delText xml:space="preserve">die </w:delText>
        </w:r>
      </w:del>
      <w:proofErr w:type="spellStart"/>
      <w:r>
        <w:t>Kurzweiligkeit</w:t>
      </w:r>
      <w:proofErr w:type="spellEnd"/>
      <w:r>
        <w:t xml:space="preserve"> stehen. Es soll die Möglichkeit bieten ein kleines Spiel zwischen</w:t>
      </w:r>
      <w:del w:id="196" w:author="HAL9000" w:date="2014-09-29T14:29:00Z">
        <w:r w:rsidDel="003E2611">
          <w:delText xml:space="preserve"> </w:delText>
        </w:r>
      </w:del>
      <w:r>
        <w:t xml:space="preserve">durch zu </w:t>
      </w:r>
      <w:ins w:id="197" w:author="HAL9000" w:date="2014-09-29T14:29:00Z">
        <w:r w:rsidR="003E2611">
          <w:t>s</w:t>
        </w:r>
      </w:ins>
      <w:del w:id="198" w:author="HAL9000" w:date="2014-09-29T14:29:00Z">
        <w:r w:rsidDel="003E2611">
          <w:delText>S</w:delText>
        </w:r>
      </w:del>
      <w:r>
        <w:t>pielen</w:t>
      </w:r>
      <w:ins w:id="199" w:author="HAL9000" w:date="2014-09-29T14:30:00Z">
        <w:r w:rsidR="003E2611">
          <w:t>,</w:t>
        </w:r>
      </w:ins>
      <w:r>
        <w:t xml:space="preserve"> aber auch für längere Zeit unterhaltsam </w:t>
      </w:r>
      <w:del w:id="200" w:author="HAL9000" w:date="2014-09-29T14:29:00Z">
        <w:r w:rsidDel="003E2611">
          <w:delText xml:space="preserve">zu </w:delText>
        </w:r>
      </w:del>
      <w:r>
        <w:t>sein.</w:t>
      </w:r>
      <w:r>
        <w:br/>
        <w:t>Der Spieler wird immer mit neu</w:t>
      </w:r>
      <w:ins w:id="201" w:author="HAL9000" w:date="2014-09-29T14:31:00Z">
        <w:r w:rsidR="003E2611">
          <w:t>e</w:t>
        </w:r>
      </w:ins>
      <w:del w:id="202" w:author="HAL9000" w:date="2014-09-29T14:31:00Z">
        <w:r w:rsidDel="003E2611">
          <w:delText>ne</w:delText>
        </w:r>
      </w:del>
      <w:r>
        <w:t>n Herausforderungen konfrontiert, welche</w:t>
      </w:r>
      <w:del w:id="203" w:author="HAL9000" w:date="2014-09-29T14:31:00Z">
        <w:r w:rsidDel="003E2611">
          <w:delText>r</w:delText>
        </w:r>
      </w:del>
      <w:r>
        <w:t xml:space="preserve"> er in einer gewissen Zeit erfüllen muss. Dabei wird </w:t>
      </w:r>
      <w:del w:id="204" w:author="HAL9000" w:date="2014-09-29T14:31:00Z">
        <w:r w:rsidDel="003E2611">
          <w:delText xml:space="preserve">auf </w:delText>
        </w:r>
      </w:del>
      <w:ins w:id="205" w:author="HAL9000" w:date="2014-09-29T14:31:00Z">
        <w:r w:rsidR="003E2611">
          <w:t xml:space="preserve">auch </w:t>
        </w:r>
      </w:ins>
      <w:r>
        <w:t>das logische</w:t>
      </w:r>
      <w:ins w:id="206" w:author="HAL9000" w:date="2014-09-29T14:31:00Z">
        <w:r w:rsidR="003E2611">
          <w:t>,</w:t>
        </w:r>
      </w:ins>
      <w:r>
        <w:t xml:space="preserve"> vorausschauende und kombinatorische Denken </w:t>
      </w:r>
      <w:del w:id="207" w:author="HAL9000" w:date="2014-09-29T14:31:00Z">
        <w:r w:rsidDel="003E2611">
          <w:delText>speziellen Wert gelegt</w:delText>
        </w:r>
      </w:del>
      <w:ins w:id="208" w:author="HAL9000" w:date="2014-09-29T14:31:00Z">
        <w:r w:rsidR="003E2611">
          <w:t>geschult</w:t>
        </w:r>
      </w:ins>
      <w:r>
        <w:t>.</w:t>
      </w:r>
    </w:p>
    <w:p w14:paraId="2366B21C" w14:textId="77777777" w:rsidR="002931BA" w:rsidDel="003E2611" w:rsidRDefault="002931BA" w:rsidP="00414D6D">
      <w:pPr>
        <w:pStyle w:val="berschrift1"/>
        <w:rPr>
          <w:del w:id="209" w:author="HAL9000" w:date="2014-09-29T14:31:00Z"/>
        </w:rPr>
      </w:pPr>
      <w:r>
        <w:t>Wirtschaftlichkeit</w:t>
      </w:r>
    </w:p>
    <w:p w14:paraId="35CBA90D" w14:textId="77777777" w:rsidR="000B4151" w:rsidRDefault="000B4151" w:rsidP="003E2611">
      <w:pPr>
        <w:pStyle w:val="berschrift1"/>
        <w:pPrChange w:id="210" w:author="HAL9000" w:date="2014-09-29T14:31:00Z">
          <w:pPr/>
        </w:pPrChange>
      </w:pPr>
    </w:p>
    <w:p w14:paraId="61211922" w14:textId="37D9F5A0" w:rsidR="006D6068" w:rsidRDefault="006D6068" w:rsidP="006D6068">
      <w:r>
        <w:t xml:space="preserve">Um den Kostenaufwand zu errechnen werden die </w:t>
      </w:r>
      <w:del w:id="211" w:author="HAL9000" w:date="2014-09-29T14:32:00Z">
        <w:r w:rsidDel="00605019">
          <w:delText xml:space="preserve">Geschätzen </w:delText>
        </w:r>
      </w:del>
      <w:ins w:id="212" w:author="HAL9000" w:date="2014-09-29T14:32:00Z">
        <w:r w:rsidR="00605019">
          <w:t>geschätzten</w:t>
        </w:r>
        <w:r w:rsidR="00605019">
          <w:t xml:space="preserve"> </w:t>
        </w:r>
      </w:ins>
      <w:r>
        <w:t xml:space="preserve">zu leistenden Stunden </w:t>
      </w:r>
      <w:commentRangeStart w:id="213"/>
      <w:r>
        <w:t>zusammen</w:t>
      </w:r>
      <w:del w:id="214" w:author="HAL9000" w:date="2014-09-29T14:32:00Z">
        <w:r w:rsidDel="00605019">
          <w:delText xml:space="preserve"> </w:delText>
        </w:r>
      </w:del>
      <w:r>
        <w:t>gerechnet</w:t>
      </w:r>
      <w:commentRangeEnd w:id="213"/>
      <w:r w:rsidR="00605019">
        <w:rPr>
          <w:rStyle w:val="Kommentarzeichen"/>
          <w:rFonts w:asciiTheme="minorHAnsi" w:hAnsiTheme="minorHAnsi"/>
        </w:rPr>
        <w:commentReference w:id="213"/>
      </w:r>
      <w:r>
        <w:t xml:space="preserve">. Wir rechnen damit, dass wir pro Woche ungefähr 4 Stunden pro Person für dieses Projekt aufwenden werden und das 12 Wochen lang. Das würde bedeuten, dass in dem Projekt am Ende </w:t>
      </w:r>
      <w:commentRangeStart w:id="215"/>
      <w:r>
        <w:t xml:space="preserve">192 </w:t>
      </w:r>
      <w:commentRangeEnd w:id="215"/>
      <w:r w:rsidR="008C0124">
        <w:rPr>
          <w:rStyle w:val="Kommentarzeichen"/>
          <w:rFonts w:asciiTheme="minorHAnsi" w:hAnsiTheme="minorHAnsi"/>
        </w:rPr>
        <w:commentReference w:id="215"/>
      </w:r>
      <w:r>
        <w:t>Projektstunden enthalten sind. Dabei wird ein Stundenansatz von 80</w:t>
      </w:r>
      <w:ins w:id="216" w:author="HAL9000" w:date="2014-09-29T14:34:00Z">
        <w:r w:rsidR="008C0124">
          <w:t xml:space="preserve">.- CHF </w:t>
        </w:r>
      </w:ins>
      <w:del w:id="217" w:author="HAL9000" w:date="2014-09-29T14:34:00Z">
        <w:r w:rsidDel="008C0124">
          <w:delText xml:space="preserve"> Schweizer Franken </w:delText>
        </w:r>
      </w:del>
      <w:r>
        <w:t xml:space="preserve">gerechnet, womit das Projekt auf einen Gesamtbetrag von 15360.- </w:t>
      </w:r>
      <w:ins w:id="218" w:author="HAL9000" w:date="2014-09-29T14:34:00Z">
        <w:r w:rsidR="008C0124">
          <w:t xml:space="preserve">CHF </w:t>
        </w:r>
      </w:ins>
      <w:r>
        <w:t>kommt.</w:t>
      </w:r>
      <w:del w:id="219" w:author="HAL9000" w:date="2014-09-29T14:34:00Z">
        <w:r w:rsidDel="008C0124">
          <w:br/>
        </w:r>
      </w:del>
    </w:p>
    <w:p w14:paraId="4DCE1D25" w14:textId="5A79FA8D" w:rsidR="006D6068" w:rsidRDefault="008C0124" w:rsidP="006D6068">
      <w:ins w:id="220" w:author="HAL9000" w:date="2014-09-29T14:34:00Z">
        <w:r>
          <w:t>Ein Spiel in dieser Form ist noch</w:t>
        </w:r>
      </w:ins>
      <w:del w:id="221" w:author="HAL9000" w:date="2014-09-29T14:34:00Z">
        <w:r w:rsidR="006D6068" w:rsidDel="008C0124">
          <w:delText>Es ist ein Spiel welches es in dieser Form noch</w:delText>
        </w:r>
      </w:del>
      <w:r w:rsidR="006D6068">
        <w:t xml:space="preserve"> nie erschienen ist, was uns auf dem Markt eine gute Positionierung </w:t>
      </w:r>
      <w:del w:id="222" w:author="HAL9000" w:date="2014-09-29T14:35:00Z">
        <w:r w:rsidR="006D6068" w:rsidDel="008C0124">
          <w:delText>zulassen wird</w:delText>
        </w:r>
      </w:del>
      <w:ins w:id="223" w:author="HAL9000" w:date="2014-09-29T14:35:00Z">
        <w:r>
          <w:t>ermöglicht</w:t>
        </w:r>
      </w:ins>
      <w:r w:rsidR="006D6068">
        <w:t>.</w:t>
      </w:r>
    </w:p>
    <w:p w14:paraId="7740EE94" w14:textId="05EFA248" w:rsidR="006D6068" w:rsidRDefault="006D6068" w:rsidP="006D6068">
      <w:r>
        <w:t>Um die</w:t>
      </w:r>
      <w:del w:id="224" w:author="HAL9000" w:date="2014-09-29T14:35:00Z">
        <w:r w:rsidDel="008C0124">
          <w:delText>se</w:delText>
        </w:r>
      </w:del>
      <w:r>
        <w:t xml:space="preserve"> Kosten zu decken kann das Spiel im </w:t>
      </w:r>
      <w:ins w:id="225" w:author="HAL9000" w:date="2014-09-29T14:35:00Z">
        <w:r w:rsidR="008C0124">
          <w:t xml:space="preserve">Google </w:t>
        </w:r>
      </w:ins>
      <w:r>
        <w:t>Play Store verkauft werden. Bei einem Betrag von 2.-</w:t>
      </w:r>
      <w:ins w:id="226" w:author="HAL9000" w:date="2014-09-29T14:35:00Z">
        <w:r w:rsidR="008C0124">
          <w:t xml:space="preserve"> CHF</w:t>
        </w:r>
      </w:ins>
      <w:r>
        <w:t xml:space="preserve"> müssten 7680 Kunden unser Produkt kaufen. Wen</w:t>
      </w:r>
      <w:ins w:id="227" w:author="HAL9000" w:date="2014-09-29T14:36:00Z">
        <w:r w:rsidR="008C0124">
          <w:t>n</w:t>
        </w:r>
      </w:ins>
      <w:r>
        <w:t xml:space="preserve"> mit 10 neu</w:t>
      </w:r>
      <w:del w:id="228" w:author="HAL9000" w:date="2014-09-29T14:36:00Z">
        <w:r w:rsidDel="008C0124">
          <w:delText>n</w:delText>
        </w:r>
      </w:del>
      <w:r>
        <w:t>en Kunden pro Woche gerechnet wird</w:t>
      </w:r>
      <w:ins w:id="229" w:author="HAL9000" w:date="2014-09-29T14:36:00Z">
        <w:r w:rsidR="008C0124">
          <w:t>,</w:t>
        </w:r>
      </w:ins>
      <w:r>
        <w:t xml:space="preserve"> dauert es </w:t>
      </w:r>
      <w:del w:id="230" w:author="HAL9000" w:date="2014-09-29T14:36:00Z">
        <w:r w:rsidDel="008C0124">
          <w:delText xml:space="preserve">somit </w:delText>
        </w:r>
      </w:del>
      <w:r>
        <w:t xml:space="preserve">etwa 15 Jahre bis </w:t>
      </w:r>
      <w:ins w:id="231" w:author="HAL9000" w:date="2014-09-29T14:36:00Z">
        <w:r w:rsidR="008C0124">
          <w:t xml:space="preserve">sich </w:t>
        </w:r>
      </w:ins>
      <w:r>
        <w:t xml:space="preserve">das Spiel </w:t>
      </w:r>
      <w:del w:id="232" w:author="HAL9000" w:date="2014-09-29T14:36:00Z">
        <w:r w:rsidDel="008C0124">
          <w:delText>bezahlt ist</w:delText>
        </w:r>
      </w:del>
      <w:ins w:id="233" w:author="HAL9000" w:date="2014-09-29T14:36:00Z">
        <w:r w:rsidR="008C0124">
          <w:t>amortisiert hat</w:t>
        </w:r>
      </w:ins>
      <w:r>
        <w:t xml:space="preserve">. </w:t>
      </w:r>
    </w:p>
    <w:p w14:paraId="110D9150" w14:textId="5F8B305F" w:rsidR="006D6068" w:rsidRPr="000B4151" w:rsidRDefault="006D6068" w:rsidP="006D6068">
      <w:r>
        <w:t xml:space="preserve">Das Spiel könnte auch gratis </w:t>
      </w:r>
      <w:del w:id="234" w:author="HAL9000" w:date="2014-09-29T14:37:00Z">
        <w:r w:rsidDel="008C0124">
          <w:delText xml:space="preserve">abgegeben </w:delText>
        </w:r>
      </w:del>
      <w:ins w:id="235" w:author="HAL9000" w:date="2014-09-29T14:37:00Z">
        <w:r w:rsidR="008C0124">
          <w:t>angeboten</w:t>
        </w:r>
        <w:r w:rsidR="008C0124">
          <w:t xml:space="preserve"> </w:t>
        </w:r>
      </w:ins>
      <w:r>
        <w:t xml:space="preserve">werden, damit </w:t>
      </w:r>
      <w:del w:id="236" w:author="HAL9000" w:date="2014-09-29T14:37:00Z">
        <w:r w:rsidDel="008C0124">
          <w:delText xml:space="preserve">könnte </w:delText>
        </w:r>
      </w:del>
      <w:r>
        <w:t xml:space="preserve">eine grössere und schnellere Verbreitung erreicht </w:t>
      </w:r>
      <w:del w:id="237" w:author="HAL9000" w:date="2014-09-29T14:37:00Z">
        <w:r w:rsidDel="008C0124">
          <w:delText>werden</w:delText>
        </w:r>
      </w:del>
      <w:ins w:id="238" w:author="HAL9000" w:date="2014-09-29T14:37:00Z">
        <w:r w:rsidR="008C0124">
          <w:t>wird</w:t>
        </w:r>
      </w:ins>
      <w:r>
        <w:t>. Zusätzlich könnte dann mit Werbung im Spiel gewisse Erträge gemacht werden</w:t>
      </w:r>
      <w:del w:id="239" w:author="HAL9000" w:date="2014-09-29T14:38:00Z">
        <w:r w:rsidDel="008C0124">
          <w:delText xml:space="preserve"> und </w:delText>
        </w:r>
      </w:del>
      <w:ins w:id="240" w:author="HAL9000" w:date="2014-09-29T14:38:00Z">
        <w:r w:rsidR="008C0124">
          <w:t xml:space="preserve">. Eine </w:t>
        </w:r>
      </w:ins>
      <w:ins w:id="241" w:author="HAL9000" w:date="2014-09-29T14:39:00Z">
        <w:r w:rsidR="008C0124">
          <w:t>weitere</w:t>
        </w:r>
      </w:ins>
      <w:ins w:id="242" w:author="HAL9000" w:date="2014-09-29T14:38:00Z">
        <w:r w:rsidR="008C0124">
          <w:t xml:space="preserve"> Möglichkeit wäre das Anbieten von</w:t>
        </w:r>
      </w:ins>
      <w:del w:id="243" w:author="HAL9000" w:date="2014-09-29T14:38:00Z">
        <w:r w:rsidDel="008C0124">
          <w:delText>es könnten</w:delText>
        </w:r>
      </w:del>
      <w:r>
        <w:t xml:space="preserve"> verschiedene</w:t>
      </w:r>
      <w:ins w:id="244" w:author="HAL9000" w:date="2014-09-29T14:38:00Z">
        <w:r w:rsidR="008C0124">
          <w:t>n</w:t>
        </w:r>
      </w:ins>
      <w:r>
        <w:t xml:space="preserve"> In-App Verkäufe</w:t>
      </w:r>
      <w:ins w:id="245" w:author="HAL9000" w:date="2014-09-29T14:38:00Z">
        <w:r w:rsidR="008C0124">
          <w:t xml:space="preserve">, </w:t>
        </w:r>
      </w:ins>
      <w:del w:id="246" w:author="HAL9000" w:date="2014-09-29T14:38:00Z">
        <w:r w:rsidDel="008C0124">
          <w:delText xml:space="preserve"> zur Verfügung gestellt werden, </w:delText>
        </w:r>
      </w:del>
      <w:r>
        <w:t xml:space="preserve">welche </w:t>
      </w:r>
      <w:del w:id="247" w:author="HAL9000" w:date="2014-09-29T14:38:00Z">
        <w:r w:rsidDel="008C0124">
          <w:delText>es den</w:delText>
        </w:r>
      </w:del>
      <w:ins w:id="248" w:author="HAL9000" w:date="2014-09-29T14:38:00Z">
        <w:r w:rsidR="008C0124">
          <w:t>den</w:t>
        </w:r>
      </w:ins>
      <w:r>
        <w:t xml:space="preserve"> Spieler</w:t>
      </w:r>
      <w:ins w:id="249" w:author="HAL9000" w:date="2014-09-29T14:39:00Z">
        <w:r w:rsidR="008C0124">
          <w:t>n</w:t>
        </w:r>
      </w:ins>
      <w:r>
        <w:t xml:space="preserve"> das Spiel erleichtern. Durch die grössere Verbreitung ist es eher möglich das Produkt in einer angemessenen Zeit</w:t>
      </w:r>
      <w:del w:id="250" w:author="HAL9000" w:date="2014-09-29T14:39:00Z">
        <w:r w:rsidDel="008C0124">
          <w:delText>, so</w:delText>
        </w:r>
      </w:del>
      <w:ins w:id="251" w:author="HAL9000" w:date="2014-09-29T14:39:00Z">
        <w:r w:rsidR="008C0124">
          <w:t xml:space="preserve"> (</w:t>
        </w:r>
      </w:ins>
      <w:del w:id="252" w:author="HAL9000" w:date="2014-09-29T14:39:00Z">
        <w:r w:rsidDel="008C0124">
          <w:delText xml:space="preserve"> </w:delText>
        </w:r>
      </w:del>
      <w:ins w:id="253" w:author="HAL9000" w:date="2014-09-29T14:39:00Z">
        <w:r w:rsidR="008C0124">
          <w:t xml:space="preserve">ca. </w:t>
        </w:r>
      </w:ins>
      <w:commentRangeStart w:id="254"/>
      <w:r>
        <w:t>2-3 Jahre</w:t>
      </w:r>
      <w:ins w:id="255" w:author="HAL9000" w:date="2014-09-29T14:39:00Z">
        <w:r w:rsidR="008C0124">
          <w:t>)</w:t>
        </w:r>
      </w:ins>
      <w:r>
        <w:t xml:space="preserve"> </w:t>
      </w:r>
      <w:commentRangeEnd w:id="254"/>
      <w:r w:rsidR="008C0124">
        <w:rPr>
          <w:rStyle w:val="Kommentarzeichen"/>
          <w:rFonts w:asciiTheme="minorHAnsi" w:hAnsiTheme="minorHAnsi"/>
        </w:rPr>
        <w:commentReference w:id="254"/>
      </w:r>
      <w:r>
        <w:t xml:space="preserve">zu amortisieren. Die grössere Verbreitung hilft vor allem </w:t>
      </w:r>
      <w:del w:id="256" w:author="HAL9000" w:date="2014-09-29T14:40:00Z">
        <w:r w:rsidDel="008C0124">
          <w:delText xml:space="preserve">dabei </w:delText>
        </w:r>
      </w:del>
      <w:ins w:id="257" w:author="HAL9000" w:date="2014-09-29T14:40:00Z">
        <w:r w:rsidR="008C0124">
          <w:t>auch, falls</w:t>
        </w:r>
        <w:r w:rsidR="008C0124">
          <w:t xml:space="preserve"> </w:t>
        </w:r>
      </w:ins>
      <w:del w:id="258" w:author="HAL9000" w:date="2014-09-29T14:40:00Z">
        <w:r w:rsidDel="008C0124">
          <w:delText xml:space="preserve">wen </w:delText>
        </w:r>
      </w:del>
      <w:r>
        <w:t>man plant</w:t>
      </w:r>
      <w:ins w:id="259" w:author="HAL9000" w:date="2014-09-29T14:40:00Z">
        <w:r w:rsidR="008C0124">
          <w:t>,</w:t>
        </w:r>
      </w:ins>
      <w:r>
        <w:t xml:space="preserve"> weitere Spiele auf den Markt zu bringen.</w:t>
      </w:r>
    </w:p>
    <w:sectPr w:rsidR="006D6068"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HAL9000" w:date="2014-09-29T11:43:00Z" w:initials="H">
    <w:p w14:paraId="481471AB" w14:textId="77777777" w:rsidR="008F3223" w:rsidRDefault="008F3223">
      <w:pPr>
        <w:pStyle w:val="Kommentartext"/>
      </w:pPr>
      <w:r>
        <w:rPr>
          <w:rStyle w:val="Kommentarzeichen"/>
        </w:rPr>
        <w:annotationRef/>
      </w:r>
      <w:r>
        <w:t xml:space="preserve">Am Ende sollt noch </w:t>
      </w:r>
      <w:proofErr w:type="spellStart"/>
      <w:r>
        <w:t>irgeindein</w:t>
      </w:r>
      <w:proofErr w:type="spellEnd"/>
      <w:r>
        <w:t xml:space="preserve"> Hinweis hin, dass das Spielprinzip noch nicht final ist und sich nach dem </w:t>
      </w:r>
      <w:proofErr w:type="spellStart"/>
      <w:r>
        <w:t>playtesting</w:t>
      </w:r>
      <w:proofErr w:type="spellEnd"/>
      <w:r>
        <w:t xml:space="preserve"> evtl. noch ändert.</w:t>
      </w:r>
    </w:p>
  </w:comment>
  <w:comment w:id="30" w:author="HAL9000" w:date="2014-09-29T10:26:00Z" w:initials="H">
    <w:p w14:paraId="535993D9" w14:textId="77777777" w:rsidR="008F3223" w:rsidRDefault="008F3223" w:rsidP="00802B68">
      <w:pPr>
        <w:pStyle w:val="Kommentartext"/>
      </w:pPr>
      <w:r>
        <w:rPr>
          <w:rStyle w:val="Kommentarzeichen"/>
        </w:rPr>
        <w:annotationRef/>
      </w:r>
      <w:r>
        <w:t xml:space="preserve">Hatte erst 5, aber man muss es sich ja nicht extra schwierig machen </w:t>
      </w:r>
      <w:r>
        <w:sym w:font="Wingdings" w:char="F04A"/>
      </w:r>
    </w:p>
  </w:comment>
  <w:comment w:id="33" w:author="HAL9000" w:date="2014-09-29T10:26:00Z" w:initials="H">
    <w:p w14:paraId="2E89C6CC" w14:textId="77777777" w:rsidR="008F3223" w:rsidRDefault="008F3223" w:rsidP="00802B68">
      <w:pPr>
        <w:pStyle w:val="Kommentartext"/>
      </w:pPr>
      <w:r>
        <w:rPr>
          <w:rStyle w:val="Kommentarzeichen"/>
        </w:rPr>
        <w:annotationRef/>
      </w:r>
      <w:r>
        <w:t>Ist realistisch, oder?</w:t>
      </w:r>
    </w:p>
  </w:comment>
  <w:comment w:id="51" w:author="HAL9000" w:date="2014-09-29T11:59:00Z" w:initials="H">
    <w:p w14:paraId="769C4737" w14:textId="77777777" w:rsidR="008F3223" w:rsidRDefault="008F3223">
      <w:pPr>
        <w:pStyle w:val="Kommentartext"/>
      </w:pPr>
      <w:r>
        <w:rPr>
          <w:rStyle w:val="Kommentarzeichen"/>
        </w:rPr>
        <w:annotationRef/>
      </w:r>
      <w:r>
        <w:t>Mit Wirtschaftlichkeit abgleichen</w:t>
      </w:r>
    </w:p>
  </w:comment>
  <w:comment w:id="213" w:author="HAL9000" w:date="2014-09-29T14:32:00Z" w:initials="H">
    <w:p w14:paraId="066CF2EB" w14:textId="52A710DB" w:rsidR="00605019" w:rsidRDefault="00605019">
      <w:pPr>
        <w:pStyle w:val="Kommentartext"/>
      </w:pPr>
      <w:r>
        <w:rPr>
          <w:rStyle w:val="Kommentarzeichen"/>
        </w:rPr>
        <w:annotationRef/>
      </w:r>
      <w:r>
        <w:t>Evtl. anders formulieren oder gar weglassen</w:t>
      </w:r>
    </w:p>
  </w:comment>
  <w:comment w:id="215" w:author="HAL9000" w:date="2014-09-29T14:33:00Z" w:initials="H">
    <w:p w14:paraId="7FEBD1DF" w14:textId="57D20D0F" w:rsidR="008C0124" w:rsidRDefault="008C0124">
      <w:pPr>
        <w:pStyle w:val="Kommentartext"/>
      </w:pPr>
      <w:r>
        <w:rPr>
          <w:rStyle w:val="Kommentarzeichen"/>
        </w:rPr>
        <w:annotationRef/>
      </w:r>
      <w:r>
        <w:t>Vgl. mit Ressourcen</w:t>
      </w:r>
    </w:p>
  </w:comment>
  <w:comment w:id="254" w:author="HAL9000" w:date="2014-09-29T14:39:00Z" w:initials="H">
    <w:p w14:paraId="70A1FC99" w14:textId="53B86730" w:rsidR="008C0124" w:rsidRDefault="008C0124">
      <w:pPr>
        <w:pStyle w:val="Kommentartext"/>
      </w:pPr>
      <w:r>
        <w:rPr>
          <w:rStyle w:val="Kommentarzeichen"/>
        </w:rPr>
        <w:annotationRef/>
      </w:r>
      <w:r>
        <w:t>Hier fehlt halt die Rechnung dazu.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1471AB" w15:done="0"/>
  <w15:commentEx w15:paraId="535993D9" w15:done="0"/>
  <w15:commentEx w15:paraId="2E89C6CC" w15:done="0"/>
  <w15:commentEx w15:paraId="769C4737" w15:done="0"/>
  <w15:commentEx w15:paraId="066CF2EB" w15:done="0"/>
  <w15:commentEx w15:paraId="7FEBD1DF" w15:done="0"/>
  <w15:commentEx w15:paraId="70A1F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86E15" w14:textId="77777777" w:rsidR="0020684E" w:rsidRDefault="0020684E" w:rsidP="00261079">
      <w:pPr>
        <w:spacing w:after="0" w:line="240" w:lineRule="auto"/>
      </w:pPr>
      <w:r>
        <w:separator/>
      </w:r>
    </w:p>
  </w:endnote>
  <w:endnote w:type="continuationSeparator" w:id="0">
    <w:p w14:paraId="40CC32AE" w14:textId="77777777" w:rsidR="0020684E" w:rsidRDefault="0020684E"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49EE1"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8C15FE">
      <w:rPr>
        <w:noProof/>
      </w:rPr>
      <w:t>3</w:t>
    </w:r>
    <w:r>
      <w:fldChar w:fldCharType="end"/>
    </w:r>
    <w:r>
      <w:t>/</w:t>
    </w:r>
    <w:fldSimple w:instr=" NUMPAGES   \* MERGEFORMAT ">
      <w:r w:rsidR="008C15FE">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4DEC4" w14:textId="77777777" w:rsidR="008F3223" w:rsidRDefault="008F3223" w:rsidP="00C74FE0">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8C15FE">
      <w:rPr>
        <w:noProof/>
      </w:rPr>
      <w:t>6</w:t>
    </w:r>
    <w:r>
      <w:fldChar w:fldCharType="end"/>
    </w:r>
    <w:r>
      <w:t>/</w:t>
    </w:r>
    <w:fldSimple w:instr=" NUMPAGES   \* MERGEFORMAT ">
      <w:r w:rsidR="008C15FE">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0838" w14:textId="77777777" w:rsidR="008F3223" w:rsidRDefault="008F3223" w:rsidP="00C865D2">
    <w:pPr>
      <w:pStyle w:val="Fuzeile"/>
      <w:tabs>
        <w:tab w:val="clear" w:pos="9072"/>
        <w:tab w:val="right" w:pos="14317"/>
      </w:tabs>
    </w:pPr>
    <w:r>
      <w:tab/>
    </w:r>
    <w:r>
      <w:fldChar w:fldCharType="begin"/>
    </w:r>
    <w:r>
      <w:instrText xml:space="preserve"> PAGE   \* MERGEFORMAT </w:instrText>
    </w:r>
    <w:r>
      <w:fldChar w:fldCharType="separate"/>
    </w:r>
    <w:r w:rsidR="008C15FE">
      <w:rPr>
        <w:noProof/>
      </w:rPr>
      <w:t>8</w:t>
    </w:r>
    <w:r>
      <w:fldChar w:fldCharType="end"/>
    </w:r>
    <w:r>
      <w:t>/</w:t>
    </w:r>
    <w:fldSimple w:instr=" NUMPAGES   \* MERGEFORMAT ">
      <w:r w:rsidR="008C15FE">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FC935" w14:textId="77777777" w:rsidR="0020684E" w:rsidRDefault="0020684E" w:rsidP="00261079">
      <w:pPr>
        <w:spacing w:after="0" w:line="240" w:lineRule="auto"/>
      </w:pPr>
      <w:r>
        <w:separator/>
      </w:r>
    </w:p>
  </w:footnote>
  <w:footnote w:type="continuationSeparator" w:id="0">
    <w:p w14:paraId="7233A350" w14:textId="77777777" w:rsidR="0020684E" w:rsidRDefault="0020684E"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8A0A0" w14:textId="77777777" w:rsidR="008F3223" w:rsidRDefault="008F3223">
    <w:pPr>
      <w:pStyle w:val="Kopfzeile"/>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EF34" w14:textId="77777777" w:rsidR="008F3223" w:rsidRDefault="008F3223" w:rsidP="00C74FE0">
    <w:pPr>
      <w:pStyle w:val="Kopfzeile"/>
      <w:tabs>
        <w:tab w:val="clear" w:pos="4536"/>
        <w:tab w:val="clear" w:pos="9072"/>
        <w:tab w:val="center" w:pos="7797"/>
        <w:tab w:val="right" w:pos="14317"/>
      </w:tabs>
    </w:pPr>
    <w:r>
      <w:t>Projektskizze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23731" w14:textId="77777777" w:rsidR="008F3223" w:rsidRDefault="008F3223">
    <w:pPr>
      <w:pStyle w:val="Kopfzeile"/>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964C6"/>
    <w:rsid w:val="000B4151"/>
    <w:rsid w:val="000D7977"/>
    <w:rsid w:val="000E2C38"/>
    <w:rsid w:val="0017090A"/>
    <w:rsid w:val="00177F3D"/>
    <w:rsid w:val="001939C6"/>
    <w:rsid w:val="001A6808"/>
    <w:rsid w:val="001C3739"/>
    <w:rsid w:val="001D24CD"/>
    <w:rsid w:val="001D7828"/>
    <w:rsid w:val="001F44FC"/>
    <w:rsid w:val="0020684E"/>
    <w:rsid w:val="00234CDE"/>
    <w:rsid w:val="00261079"/>
    <w:rsid w:val="00286676"/>
    <w:rsid w:val="002931BA"/>
    <w:rsid w:val="003C784E"/>
    <w:rsid w:val="003E2611"/>
    <w:rsid w:val="00414D6D"/>
    <w:rsid w:val="004433B2"/>
    <w:rsid w:val="00485EF2"/>
    <w:rsid w:val="004A0713"/>
    <w:rsid w:val="004B5B90"/>
    <w:rsid w:val="004C4B00"/>
    <w:rsid w:val="004D6355"/>
    <w:rsid w:val="004F06B4"/>
    <w:rsid w:val="00554EAC"/>
    <w:rsid w:val="00584CC4"/>
    <w:rsid w:val="00597CE4"/>
    <w:rsid w:val="005D0B70"/>
    <w:rsid w:val="005D1CD2"/>
    <w:rsid w:val="005F03A9"/>
    <w:rsid w:val="00605019"/>
    <w:rsid w:val="00652B98"/>
    <w:rsid w:val="006B4B10"/>
    <w:rsid w:val="006D6068"/>
    <w:rsid w:val="006D700A"/>
    <w:rsid w:val="00776DB3"/>
    <w:rsid w:val="00781DCF"/>
    <w:rsid w:val="00785F3A"/>
    <w:rsid w:val="007A45DA"/>
    <w:rsid w:val="007A6140"/>
    <w:rsid w:val="00802B68"/>
    <w:rsid w:val="00812E13"/>
    <w:rsid w:val="0084709D"/>
    <w:rsid w:val="0087098F"/>
    <w:rsid w:val="008C0124"/>
    <w:rsid w:val="008C15FE"/>
    <w:rsid w:val="008F3223"/>
    <w:rsid w:val="009113CD"/>
    <w:rsid w:val="0096779B"/>
    <w:rsid w:val="00975DF4"/>
    <w:rsid w:val="0099005C"/>
    <w:rsid w:val="00A60B38"/>
    <w:rsid w:val="00AD24B6"/>
    <w:rsid w:val="00AE33BE"/>
    <w:rsid w:val="00B624B4"/>
    <w:rsid w:val="00B82F43"/>
    <w:rsid w:val="00B97BD4"/>
    <w:rsid w:val="00C37526"/>
    <w:rsid w:val="00C405D9"/>
    <w:rsid w:val="00C62DD9"/>
    <w:rsid w:val="00C74FE0"/>
    <w:rsid w:val="00C865D2"/>
    <w:rsid w:val="00CA038D"/>
    <w:rsid w:val="00CA3ED0"/>
    <w:rsid w:val="00CB2C81"/>
    <w:rsid w:val="00D33636"/>
    <w:rsid w:val="00D7656B"/>
    <w:rsid w:val="00E66845"/>
    <w:rsid w:val="00F12FAF"/>
    <w:rsid w:val="00F573B9"/>
    <w:rsid w:val="00F72062"/>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15:docId w15:val="{88801A22-8E38-40F4-9113-2D636422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977"/>
    <w:rPr>
      <w:rFonts w:ascii="Calibri" w:hAnsi="Calibri"/>
    </w:rPr>
  </w:style>
  <w:style w:type="paragraph" w:styleId="berschrift1">
    <w:name w:val="heading 1"/>
    <w:basedOn w:val="Standard"/>
    <w:next w:val="Standard"/>
    <w:link w:val="berschrift1Zchn"/>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7977"/>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D7977"/>
    <w:rPr>
      <w:rFonts w:asciiTheme="majorHAnsi" w:eastAsiaTheme="majorEastAsia" w:hAnsiTheme="majorHAnsi" w:cstheme="majorBidi"/>
      <w:b/>
      <w:bCs/>
      <w:color w:val="595959" w:themeColor="text1" w:themeTint="A6"/>
      <w:sz w:val="26"/>
      <w:szCs w:val="26"/>
    </w:rPr>
  </w:style>
  <w:style w:type="table" w:styleId="Tabellenraster">
    <w:name w:val="Table Grid"/>
    <w:basedOn w:val="NormaleTabelle"/>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enabsatz">
    <w:name w:val="List Paragraph"/>
    <w:basedOn w:val="Standard"/>
    <w:uiPriority w:val="34"/>
    <w:qFormat/>
    <w:rsid w:val="000D7977"/>
    <w:pPr>
      <w:ind w:left="720"/>
      <w:contextualSpacing/>
    </w:pPr>
  </w:style>
  <w:style w:type="paragraph" w:styleId="Kopfzeile">
    <w:name w:val="header"/>
    <w:basedOn w:val="Standard"/>
    <w:link w:val="KopfzeileZchn"/>
    <w:uiPriority w:val="99"/>
    <w:unhideWhenUsed/>
    <w:rsid w:val="00261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079"/>
  </w:style>
  <w:style w:type="paragraph" w:styleId="Fuzeile">
    <w:name w:val="footer"/>
    <w:basedOn w:val="Standard"/>
    <w:link w:val="FuzeileZchn"/>
    <w:uiPriority w:val="99"/>
    <w:unhideWhenUsed/>
    <w:rsid w:val="00261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079"/>
  </w:style>
  <w:style w:type="paragraph" w:styleId="Untertitel">
    <w:name w:val="Subtitle"/>
    <w:basedOn w:val="Standard"/>
    <w:next w:val="Standard"/>
    <w:link w:val="UntertitelZchn"/>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0D7977"/>
    <w:rPr>
      <w:rFonts w:asciiTheme="majorHAnsi" w:eastAsiaTheme="majorEastAsia" w:hAnsiTheme="majorHAnsi" w:cstheme="majorBidi"/>
      <w:i/>
      <w:iCs/>
      <w:spacing w:val="15"/>
      <w:sz w:val="24"/>
      <w:szCs w:val="24"/>
    </w:rPr>
  </w:style>
  <w:style w:type="paragraph" w:styleId="KeinLeerraum">
    <w:name w:val="No Spacing"/>
    <w:uiPriority w:val="1"/>
    <w:qFormat/>
    <w:rsid w:val="000D7977"/>
    <w:pPr>
      <w:spacing w:after="0" w:line="240" w:lineRule="auto"/>
    </w:pPr>
    <w:rPr>
      <w:rFonts w:ascii="Calibri" w:hAnsi="Calibri"/>
    </w:rPr>
  </w:style>
  <w:style w:type="character" w:styleId="IntensiveHervorhebung">
    <w:name w:val="Intense Emphasis"/>
    <w:basedOn w:val="Absatz-Standardschriftart"/>
    <w:uiPriority w:val="21"/>
    <w:qFormat/>
    <w:rsid w:val="000D7977"/>
    <w:rPr>
      <w:b/>
      <w:bCs/>
      <w:i/>
      <w:iCs/>
      <w:color w:val="auto"/>
    </w:rPr>
  </w:style>
  <w:style w:type="paragraph" w:styleId="Sprechblasentext">
    <w:name w:val="Balloon Text"/>
    <w:basedOn w:val="Standard"/>
    <w:link w:val="SprechblasentextZchn"/>
    <w:uiPriority w:val="99"/>
    <w:semiHidden/>
    <w:unhideWhenUsed/>
    <w:rsid w:val="00802B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B68"/>
    <w:rPr>
      <w:rFonts w:ascii="Tahoma" w:hAnsi="Tahoma" w:cs="Tahoma"/>
      <w:sz w:val="16"/>
      <w:szCs w:val="16"/>
    </w:rPr>
  </w:style>
  <w:style w:type="character" w:styleId="Kommentarzeichen">
    <w:name w:val="annotation reference"/>
    <w:basedOn w:val="Absatz-Standardschriftart"/>
    <w:uiPriority w:val="99"/>
    <w:semiHidden/>
    <w:unhideWhenUsed/>
    <w:rsid w:val="00802B68"/>
    <w:rPr>
      <w:sz w:val="16"/>
      <w:szCs w:val="16"/>
    </w:rPr>
  </w:style>
  <w:style w:type="paragraph" w:styleId="Kommentartext">
    <w:name w:val="annotation text"/>
    <w:basedOn w:val="Standard"/>
    <w:link w:val="KommentartextZchn"/>
    <w:uiPriority w:val="99"/>
    <w:semiHidden/>
    <w:unhideWhenUsed/>
    <w:rsid w:val="00802B68"/>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802B68"/>
    <w:rPr>
      <w:sz w:val="20"/>
      <w:szCs w:val="20"/>
    </w:rPr>
  </w:style>
  <w:style w:type="table" w:styleId="HelleSchattierung">
    <w:name w:val="Light Shading"/>
    <w:basedOn w:val="NormaleTabelle"/>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0964C6"/>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69637-1832-4308-9B3C-21299B0F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1248</Words>
  <Characters>7864</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HAL9000</cp:lastModifiedBy>
  <cp:revision>24</cp:revision>
  <cp:lastPrinted>2014-09-29T08:39:00Z</cp:lastPrinted>
  <dcterms:created xsi:type="dcterms:W3CDTF">2014-09-29T08:23:00Z</dcterms:created>
  <dcterms:modified xsi:type="dcterms:W3CDTF">2014-09-29T12:42:00Z</dcterms:modified>
</cp:coreProperties>
</file>