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5EC" w:rsidRDefault="00BC35EC" w:rsidP="00BC35EC">
      <w:pPr>
        <w:pStyle w:val="Title"/>
      </w:pPr>
      <w:r>
        <w:t>Analyse Auftrag Docker</w:t>
      </w:r>
    </w:p>
    <w:sdt>
      <w:sdtPr>
        <w:rPr>
          <w:b/>
          <w:bCs/>
          <w:lang w:val="de-DE"/>
        </w:rPr>
        <w:id w:val="1942797438"/>
        <w:docPartObj>
          <w:docPartGallery w:val="Table of Contents"/>
          <w:docPartUnique/>
        </w:docPartObj>
      </w:sdtPr>
      <w:sdtEndPr>
        <w:rPr>
          <w:b w:val="0"/>
          <w:bCs w:val="0"/>
        </w:rPr>
      </w:sdtEndPr>
      <w:sdtContent>
        <w:p w:rsidR="005402C9" w:rsidRDefault="005402C9" w:rsidP="008257BC">
          <w:r w:rsidRPr="008257BC">
            <w:rPr>
              <w:rFonts w:asciiTheme="majorHAnsi" w:hAnsiTheme="majorHAnsi"/>
              <w:b/>
              <w:color w:val="595959" w:themeColor="text1" w:themeTint="A6"/>
              <w:sz w:val="28"/>
              <w:szCs w:val="28"/>
              <w:lang w:val="de-DE"/>
            </w:rPr>
            <w:t>Inhalt</w:t>
          </w:r>
        </w:p>
        <w:p w:rsidR="00F6291D" w:rsidRDefault="00067DB6">
          <w:pPr>
            <w:pStyle w:val="TOC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1582085" w:history="1">
            <w:r w:rsidR="00F6291D" w:rsidRPr="004B1F73">
              <w:rPr>
                <w:rStyle w:val="Hyperlink"/>
                <w:noProof/>
              </w:rPr>
              <w:t>Projektmanagement</w:t>
            </w:r>
            <w:r w:rsidR="00F6291D">
              <w:rPr>
                <w:noProof/>
                <w:webHidden/>
              </w:rPr>
              <w:tab/>
            </w:r>
            <w:r w:rsidR="00F6291D">
              <w:rPr>
                <w:noProof/>
                <w:webHidden/>
              </w:rPr>
              <w:fldChar w:fldCharType="begin"/>
            </w:r>
            <w:r w:rsidR="00F6291D">
              <w:rPr>
                <w:noProof/>
                <w:webHidden/>
              </w:rPr>
              <w:instrText xml:space="preserve"> PAGEREF _Toc401582085 \h </w:instrText>
            </w:r>
            <w:r w:rsidR="00F6291D">
              <w:rPr>
                <w:noProof/>
                <w:webHidden/>
              </w:rPr>
            </w:r>
            <w:r w:rsidR="00F6291D">
              <w:rPr>
                <w:noProof/>
                <w:webHidden/>
              </w:rPr>
              <w:fldChar w:fldCharType="separate"/>
            </w:r>
            <w:r w:rsidR="00A54F53">
              <w:rPr>
                <w:noProof/>
                <w:webHidden/>
              </w:rPr>
              <w:t>2</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086" w:history="1">
            <w:r w:rsidR="00F6291D" w:rsidRPr="004B1F73">
              <w:rPr>
                <w:rStyle w:val="Hyperlink"/>
                <w:noProof/>
              </w:rPr>
              <w:t>Projektstrukturplan</w:t>
            </w:r>
            <w:r w:rsidR="00F6291D">
              <w:rPr>
                <w:noProof/>
                <w:webHidden/>
              </w:rPr>
              <w:tab/>
            </w:r>
            <w:r w:rsidR="00F6291D">
              <w:rPr>
                <w:noProof/>
                <w:webHidden/>
              </w:rPr>
              <w:fldChar w:fldCharType="begin"/>
            </w:r>
            <w:r w:rsidR="00F6291D">
              <w:rPr>
                <w:noProof/>
                <w:webHidden/>
              </w:rPr>
              <w:instrText xml:space="preserve"> PAGEREF _Toc401582086 \h </w:instrText>
            </w:r>
            <w:r w:rsidR="00F6291D">
              <w:rPr>
                <w:noProof/>
                <w:webHidden/>
              </w:rPr>
            </w:r>
            <w:r w:rsidR="00F6291D">
              <w:rPr>
                <w:noProof/>
                <w:webHidden/>
              </w:rPr>
              <w:fldChar w:fldCharType="separate"/>
            </w:r>
            <w:r w:rsidR="00A54F53">
              <w:rPr>
                <w:noProof/>
                <w:webHidden/>
              </w:rPr>
              <w:t>2</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087" w:history="1">
            <w:r w:rsidR="00F6291D" w:rsidRPr="004B1F73">
              <w:rPr>
                <w:rStyle w:val="Hyperlink"/>
                <w:noProof/>
              </w:rPr>
              <w:t>Softwareentwicklungsplan</w:t>
            </w:r>
            <w:r w:rsidR="00F6291D">
              <w:rPr>
                <w:noProof/>
                <w:webHidden/>
              </w:rPr>
              <w:tab/>
            </w:r>
            <w:r w:rsidR="00F6291D">
              <w:rPr>
                <w:noProof/>
                <w:webHidden/>
              </w:rPr>
              <w:fldChar w:fldCharType="begin"/>
            </w:r>
            <w:r w:rsidR="00F6291D">
              <w:rPr>
                <w:noProof/>
                <w:webHidden/>
              </w:rPr>
              <w:instrText xml:space="preserve"> PAGEREF _Toc401582087 \h </w:instrText>
            </w:r>
            <w:r w:rsidR="00F6291D">
              <w:rPr>
                <w:noProof/>
                <w:webHidden/>
              </w:rPr>
            </w:r>
            <w:r w:rsidR="00F6291D">
              <w:rPr>
                <w:noProof/>
                <w:webHidden/>
              </w:rPr>
              <w:fldChar w:fldCharType="separate"/>
            </w:r>
            <w:r w:rsidR="00A54F53">
              <w:rPr>
                <w:noProof/>
                <w:webHidden/>
              </w:rPr>
              <w:t>3</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088" w:history="1">
            <w:r w:rsidR="00F6291D" w:rsidRPr="004B1F73">
              <w:rPr>
                <w:rStyle w:val="Hyperlink"/>
                <w:noProof/>
              </w:rPr>
              <w:t>Überarbeitung Grobprojektplanung</w:t>
            </w:r>
            <w:r w:rsidR="00F6291D">
              <w:rPr>
                <w:noProof/>
                <w:webHidden/>
              </w:rPr>
              <w:tab/>
            </w:r>
            <w:r w:rsidR="00F6291D">
              <w:rPr>
                <w:noProof/>
                <w:webHidden/>
              </w:rPr>
              <w:fldChar w:fldCharType="begin"/>
            </w:r>
            <w:r w:rsidR="00F6291D">
              <w:rPr>
                <w:noProof/>
                <w:webHidden/>
              </w:rPr>
              <w:instrText xml:space="preserve"> PAGEREF _Toc401582088 \h </w:instrText>
            </w:r>
            <w:r w:rsidR="00F6291D">
              <w:rPr>
                <w:noProof/>
                <w:webHidden/>
              </w:rPr>
            </w:r>
            <w:r w:rsidR="00F6291D">
              <w:rPr>
                <w:noProof/>
                <w:webHidden/>
              </w:rPr>
              <w:fldChar w:fldCharType="separate"/>
            </w:r>
            <w:r w:rsidR="00A54F53">
              <w:rPr>
                <w:noProof/>
                <w:webHidden/>
              </w:rPr>
              <w:t>4</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089" w:history="1">
            <w:r w:rsidR="00F6291D" w:rsidRPr="004B1F73">
              <w:rPr>
                <w:rStyle w:val="Hyperlink"/>
                <w:noProof/>
              </w:rPr>
              <w:t>Risiken</w:t>
            </w:r>
            <w:r w:rsidR="00F6291D">
              <w:rPr>
                <w:noProof/>
                <w:webHidden/>
              </w:rPr>
              <w:tab/>
            </w:r>
            <w:r w:rsidR="00F6291D">
              <w:rPr>
                <w:noProof/>
                <w:webHidden/>
              </w:rPr>
              <w:fldChar w:fldCharType="begin"/>
            </w:r>
            <w:r w:rsidR="00F6291D">
              <w:rPr>
                <w:noProof/>
                <w:webHidden/>
              </w:rPr>
              <w:instrText xml:space="preserve"> PAGEREF _Toc401582089 \h </w:instrText>
            </w:r>
            <w:r w:rsidR="00F6291D">
              <w:rPr>
                <w:noProof/>
                <w:webHidden/>
              </w:rPr>
            </w:r>
            <w:r w:rsidR="00F6291D">
              <w:rPr>
                <w:noProof/>
                <w:webHidden/>
              </w:rPr>
              <w:fldChar w:fldCharType="separate"/>
            </w:r>
            <w:r w:rsidR="00A54F53">
              <w:rPr>
                <w:noProof/>
                <w:webHidden/>
              </w:rPr>
              <w:t>5</w:t>
            </w:r>
            <w:r w:rsidR="00F6291D">
              <w:rPr>
                <w:noProof/>
                <w:webHidden/>
              </w:rPr>
              <w:fldChar w:fldCharType="end"/>
            </w:r>
          </w:hyperlink>
        </w:p>
        <w:p w:rsidR="00F6291D" w:rsidRDefault="00385E59">
          <w:pPr>
            <w:pStyle w:val="TOC3"/>
            <w:rPr>
              <w:rFonts w:asciiTheme="minorHAnsi" w:eastAsiaTheme="minorEastAsia" w:hAnsiTheme="minorHAnsi"/>
              <w:noProof/>
              <w:sz w:val="22"/>
              <w:lang w:eastAsia="de-CH"/>
            </w:rPr>
          </w:pPr>
          <w:hyperlink w:anchor="_Toc401582090" w:history="1">
            <w:r w:rsidR="00F6291D" w:rsidRPr="004B1F73">
              <w:rPr>
                <w:rStyle w:val="Hyperlink"/>
                <w:noProof/>
              </w:rPr>
              <w:t>Besonderes</w:t>
            </w:r>
            <w:r w:rsidR="00F6291D">
              <w:rPr>
                <w:noProof/>
                <w:webHidden/>
              </w:rPr>
              <w:tab/>
            </w:r>
            <w:r w:rsidR="00F6291D">
              <w:rPr>
                <w:noProof/>
                <w:webHidden/>
              </w:rPr>
              <w:fldChar w:fldCharType="begin"/>
            </w:r>
            <w:r w:rsidR="00F6291D">
              <w:rPr>
                <w:noProof/>
                <w:webHidden/>
              </w:rPr>
              <w:instrText xml:space="preserve"> PAGEREF _Toc401582090 \h </w:instrText>
            </w:r>
            <w:r w:rsidR="00F6291D">
              <w:rPr>
                <w:noProof/>
                <w:webHidden/>
              </w:rPr>
            </w:r>
            <w:r w:rsidR="00F6291D">
              <w:rPr>
                <w:noProof/>
                <w:webHidden/>
              </w:rPr>
              <w:fldChar w:fldCharType="separate"/>
            </w:r>
            <w:r w:rsidR="00A54F53">
              <w:rPr>
                <w:noProof/>
                <w:webHidden/>
              </w:rPr>
              <w:t>5</w:t>
            </w:r>
            <w:r w:rsidR="00F6291D">
              <w:rPr>
                <w:noProof/>
                <w:webHidden/>
              </w:rPr>
              <w:fldChar w:fldCharType="end"/>
            </w:r>
          </w:hyperlink>
        </w:p>
        <w:p w:rsidR="00F6291D" w:rsidRDefault="00385E59">
          <w:pPr>
            <w:pStyle w:val="TOC3"/>
            <w:rPr>
              <w:rFonts w:asciiTheme="minorHAnsi" w:eastAsiaTheme="minorEastAsia" w:hAnsiTheme="minorHAnsi"/>
              <w:noProof/>
              <w:sz w:val="22"/>
              <w:lang w:eastAsia="de-CH"/>
            </w:rPr>
          </w:pPr>
          <w:hyperlink w:anchor="_Toc401582091" w:history="1">
            <w:r w:rsidR="00F6291D" w:rsidRPr="004B1F73">
              <w:rPr>
                <w:rStyle w:val="Hyperlink"/>
                <w:noProof/>
              </w:rPr>
              <w:t>Risikodiagramm</w:t>
            </w:r>
            <w:r w:rsidR="00F6291D">
              <w:rPr>
                <w:noProof/>
                <w:webHidden/>
              </w:rPr>
              <w:tab/>
            </w:r>
            <w:r w:rsidR="00F6291D">
              <w:rPr>
                <w:noProof/>
                <w:webHidden/>
              </w:rPr>
              <w:fldChar w:fldCharType="begin"/>
            </w:r>
            <w:r w:rsidR="00F6291D">
              <w:rPr>
                <w:noProof/>
                <w:webHidden/>
              </w:rPr>
              <w:instrText xml:space="preserve"> PAGEREF _Toc401582091 \h </w:instrText>
            </w:r>
            <w:r w:rsidR="00F6291D">
              <w:rPr>
                <w:noProof/>
                <w:webHidden/>
              </w:rPr>
            </w:r>
            <w:r w:rsidR="00F6291D">
              <w:rPr>
                <w:noProof/>
                <w:webHidden/>
              </w:rPr>
              <w:fldChar w:fldCharType="separate"/>
            </w:r>
            <w:r w:rsidR="00A54F53">
              <w:rPr>
                <w:noProof/>
                <w:webHidden/>
              </w:rPr>
              <w:t>6</w:t>
            </w:r>
            <w:r w:rsidR="00F6291D">
              <w:rPr>
                <w:noProof/>
                <w:webHidden/>
              </w:rPr>
              <w:fldChar w:fldCharType="end"/>
            </w:r>
          </w:hyperlink>
        </w:p>
        <w:p w:rsidR="00F6291D" w:rsidRDefault="00385E59">
          <w:pPr>
            <w:pStyle w:val="TOC1"/>
            <w:tabs>
              <w:tab w:val="right" w:leader="dot" w:pos="9062"/>
            </w:tabs>
            <w:rPr>
              <w:rFonts w:asciiTheme="minorHAnsi" w:eastAsiaTheme="minorEastAsia" w:hAnsiTheme="minorHAnsi"/>
              <w:noProof/>
              <w:sz w:val="22"/>
              <w:lang w:eastAsia="de-CH"/>
            </w:rPr>
          </w:pPr>
          <w:hyperlink w:anchor="_Toc401582092" w:history="1">
            <w:r w:rsidR="00F6291D" w:rsidRPr="004B1F73">
              <w:rPr>
                <w:rStyle w:val="Hyperlink"/>
                <w:noProof/>
              </w:rPr>
              <w:t>Anwendungsfälle</w:t>
            </w:r>
            <w:r w:rsidR="00F6291D">
              <w:rPr>
                <w:noProof/>
                <w:webHidden/>
              </w:rPr>
              <w:tab/>
            </w:r>
            <w:r w:rsidR="00F6291D">
              <w:rPr>
                <w:noProof/>
                <w:webHidden/>
              </w:rPr>
              <w:fldChar w:fldCharType="begin"/>
            </w:r>
            <w:r w:rsidR="00F6291D">
              <w:rPr>
                <w:noProof/>
                <w:webHidden/>
              </w:rPr>
              <w:instrText xml:space="preserve"> PAGEREF _Toc401582092 \h </w:instrText>
            </w:r>
            <w:r w:rsidR="00F6291D">
              <w:rPr>
                <w:noProof/>
                <w:webHidden/>
              </w:rPr>
            </w:r>
            <w:r w:rsidR="00F6291D">
              <w:rPr>
                <w:noProof/>
                <w:webHidden/>
              </w:rPr>
              <w:fldChar w:fldCharType="separate"/>
            </w:r>
            <w:r w:rsidR="00A54F53">
              <w:rPr>
                <w:noProof/>
                <w:webHidden/>
              </w:rPr>
              <w:t>7</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093" w:history="1">
            <w:r w:rsidR="00F6291D" w:rsidRPr="004B1F73">
              <w:rPr>
                <w:rStyle w:val="Hyperlink"/>
                <w:noProof/>
              </w:rPr>
              <w:t>Fully Dressed: Schnelles Spiel</w:t>
            </w:r>
            <w:r w:rsidR="00F6291D">
              <w:rPr>
                <w:noProof/>
                <w:webHidden/>
              </w:rPr>
              <w:tab/>
            </w:r>
            <w:r w:rsidR="00F6291D">
              <w:rPr>
                <w:noProof/>
                <w:webHidden/>
              </w:rPr>
              <w:fldChar w:fldCharType="begin"/>
            </w:r>
            <w:r w:rsidR="00F6291D">
              <w:rPr>
                <w:noProof/>
                <w:webHidden/>
              </w:rPr>
              <w:instrText xml:space="preserve"> PAGEREF _Toc401582093 \h </w:instrText>
            </w:r>
            <w:r w:rsidR="00F6291D">
              <w:rPr>
                <w:noProof/>
                <w:webHidden/>
              </w:rPr>
            </w:r>
            <w:r w:rsidR="00F6291D">
              <w:rPr>
                <w:noProof/>
                <w:webHidden/>
              </w:rPr>
              <w:fldChar w:fldCharType="separate"/>
            </w:r>
            <w:r w:rsidR="00A54F53">
              <w:rPr>
                <w:noProof/>
                <w:webHidden/>
              </w:rPr>
              <w:t>7</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094" w:history="1">
            <w:r w:rsidR="00F6291D" w:rsidRPr="004B1F73">
              <w:rPr>
                <w:rStyle w:val="Hyperlink"/>
                <w:noProof/>
              </w:rPr>
              <w:t>Fully Dressed: Karriere-Modus mit Level-Freischaltung</w:t>
            </w:r>
            <w:r w:rsidR="00F6291D">
              <w:rPr>
                <w:noProof/>
                <w:webHidden/>
              </w:rPr>
              <w:tab/>
            </w:r>
            <w:r w:rsidR="00F6291D">
              <w:rPr>
                <w:noProof/>
                <w:webHidden/>
              </w:rPr>
              <w:fldChar w:fldCharType="begin"/>
            </w:r>
            <w:r w:rsidR="00F6291D">
              <w:rPr>
                <w:noProof/>
                <w:webHidden/>
              </w:rPr>
              <w:instrText xml:space="preserve"> PAGEREF _Toc401582094 \h </w:instrText>
            </w:r>
            <w:r w:rsidR="00F6291D">
              <w:rPr>
                <w:noProof/>
                <w:webHidden/>
              </w:rPr>
            </w:r>
            <w:r w:rsidR="00F6291D">
              <w:rPr>
                <w:noProof/>
                <w:webHidden/>
              </w:rPr>
              <w:fldChar w:fldCharType="separate"/>
            </w:r>
            <w:r w:rsidR="00A54F53">
              <w:rPr>
                <w:noProof/>
                <w:webHidden/>
              </w:rPr>
              <w:t>8</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095" w:history="1">
            <w:r w:rsidR="00F6291D" w:rsidRPr="004B1F73">
              <w:rPr>
                <w:rStyle w:val="Hyperlink"/>
                <w:noProof/>
              </w:rPr>
              <w:t>Casual: Statistiken einsehen</w:t>
            </w:r>
            <w:r w:rsidR="00F6291D">
              <w:rPr>
                <w:noProof/>
                <w:webHidden/>
              </w:rPr>
              <w:tab/>
            </w:r>
            <w:r w:rsidR="00F6291D">
              <w:rPr>
                <w:noProof/>
                <w:webHidden/>
              </w:rPr>
              <w:fldChar w:fldCharType="begin"/>
            </w:r>
            <w:r w:rsidR="00F6291D">
              <w:rPr>
                <w:noProof/>
                <w:webHidden/>
              </w:rPr>
              <w:instrText xml:space="preserve"> PAGEREF _Toc401582095 \h </w:instrText>
            </w:r>
            <w:r w:rsidR="00F6291D">
              <w:rPr>
                <w:noProof/>
                <w:webHidden/>
              </w:rPr>
            </w:r>
            <w:r w:rsidR="00F6291D">
              <w:rPr>
                <w:noProof/>
                <w:webHidden/>
              </w:rPr>
              <w:fldChar w:fldCharType="separate"/>
            </w:r>
            <w:r w:rsidR="00A54F53">
              <w:rPr>
                <w:noProof/>
                <w:webHidden/>
              </w:rPr>
              <w:t>9</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096" w:history="1">
            <w:r w:rsidR="00F6291D" w:rsidRPr="004B1F73">
              <w:rPr>
                <w:rStyle w:val="Hyperlink"/>
                <w:noProof/>
              </w:rPr>
              <w:t>Casual: Handicap-Menü</w:t>
            </w:r>
            <w:r w:rsidR="00F6291D">
              <w:rPr>
                <w:noProof/>
                <w:webHidden/>
              </w:rPr>
              <w:tab/>
            </w:r>
            <w:r w:rsidR="00F6291D">
              <w:rPr>
                <w:noProof/>
                <w:webHidden/>
              </w:rPr>
              <w:fldChar w:fldCharType="begin"/>
            </w:r>
            <w:r w:rsidR="00F6291D">
              <w:rPr>
                <w:noProof/>
                <w:webHidden/>
              </w:rPr>
              <w:instrText xml:space="preserve"> PAGEREF _Toc401582096 \h </w:instrText>
            </w:r>
            <w:r w:rsidR="00F6291D">
              <w:rPr>
                <w:noProof/>
                <w:webHidden/>
              </w:rPr>
            </w:r>
            <w:r w:rsidR="00F6291D">
              <w:rPr>
                <w:noProof/>
                <w:webHidden/>
              </w:rPr>
              <w:fldChar w:fldCharType="separate"/>
            </w:r>
            <w:r w:rsidR="00A54F53">
              <w:rPr>
                <w:noProof/>
                <w:webHidden/>
              </w:rPr>
              <w:t>9</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097" w:history="1">
            <w:r w:rsidR="00F6291D" w:rsidRPr="004B1F73">
              <w:rPr>
                <w:rStyle w:val="Hyperlink"/>
                <w:noProof/>
              </w:rPr>
              <w:t>Casual: Tutorial</w:t>
            </w:r>
            <w:r w:rsidR="00F6291D">
              <w:rPr>
                <w:noProof/>
                <w:webHidden/>
              </w:rPr>
              <w:tab/>
            </w:r>
            <w:r w:rsidR="00F6291D">
              <w:rPr>
                <w:noProof/>
                <w:webHidden/>
              </w:rPr>
              <w:fldChar w:fldCharType="begin"/>
            </w:r>
            <w:r w:rsidR="00F6291D">
              <w:rPr>
                <w:noProof/>
                <w:webHidden/>
              </w:rPr>
              <w:instrText xml:space="preserve"> PAGEREF _Toc401582097 \h </w:instrText>
            </w:r>
            <w:r w:rsidR="00F6291D">
              <w:rPr>
                <w:noProof/>
                <w:webHidden/>
              </w:rPr>
            </w:r>
            <w:r w:rsidR="00F6291D">
              <w:rPr>
                <w:noProof/>
                <w:webHidden/>
              </w:rPr>
              <w:fldChar w:fldCharType="separate"/>
            </w:r>
            <w:r w:rsidR="00A54F53">
              <w:rPr>
                <w:noProof/>
                <w:webHidden/>
              </w:rPr>
              <w:t>10</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098" w:history="1">
            <w:r w:rsidR="00F6291D" w:rsidRPr="004B1F73">
              <w:rPr>
                <w:rStyle w:val="Hyperlink"/>
                <w:noProof/>
              </w:rPr>
              <w:t>Brief: Einstellungen vornehmen</w:t>
            </w:r>
            <w:r w:rsidR="00F6291D">
              <w:rPr>
                <w:noProof/>
                <w:webHidden/>
              </w:rPr>
              <w:tab/>
            </w:r>
            <w:r w:rsidR="00F6291D">
              <w:rPr>
                <w:noProof/>
                <w:webHidden/>
              </w:rPr>
              <w:fldChar w:fldCharType="begin"/>
            </w:r>
            <w:r w:rsidR="00F6291D">
              <w:rPr>
                <w:noProof/>
                <w:webHidden/>
              </w:rPr>
              <w:instrText xml:space="preserve"> PAGEREF _Toc401582098 \h </w:instrText>
            </w:r>
            <w:r w:rsidR="00F6291D">
              <w:rPr>
                <w:noProof/>
                <w:webHidden/>
              </w:rPr>
            </w:r>
            <w:r w:rsidR="00F6291D">
              <w:rPr>
                <w:noProof/>
                <w:webHidden/>
              </w:rPr>
              <w:fldChar w:fldCharType="separate"/>
            </w:r>
            <w:r w:rsidR="00A54F53">
              <w:rPr>
                <w:noProof/>
                <w:webHidden/>
              </w:rPr>
              <w:t>11</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099" w:history="1">
            <w:r w:rsidR="00F6291D" w:rsidRPr="004B1F73">
              <w:rPr>
                <w:rStyle w:val="Hyperlink"/>
                <w:noProof/>
              </w:rPr>
              <w:t>Brief: Unendliches Spiel</w:t>
            </w:r>
            <w:r w:rsidR="00F6291D">
              <w:rPr>
                <w:noProof/>
                <w:webHidden/>
              </w:rPr>
              <w:tab/>
            </w:r>
            <w:r w:rsidR="00F6291D">
              <w:rPr>
                <w:noProof/>
                <w:webHidden/>
              </w:rPr>
              <w:fldChar w:fldCharType="begin"/>
            </w:r>
            <w:r w:rsidR="00F6291D">
              <w:rPr>
                <w:noProof/>
                <w:webHidden/>
              </w:rPr>
              <w:instrText xml:space="preserve"> PAGEREF _Toc401582099 \h </w:instrText>
            </w:r>
            <w:r w:rsidR="00F6291D">
              <w:rPr>
                <w:noProof/>
                <w:webHidden/>
              </w:rPr>
            </w:r>
            <w:r w:rsidR="00F6291D">
              <w:rPr>
                <w:noProof/>
                <w:webHidden/>
              </w:rPr>
              <w:fldChar w:fldCharType="separate"/>
            </w:r>
            <w:r w:rsidR="00A54F53">
              <w:rPr>
                <w:noProof/>
                <w:webHidden/>
              </w:rPr>
              <w:t>11</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00" w:history="1">
            <w:r w:rsidR="00F6291D" w:rsidRPr="004B1F73">
              <w:rPr>
                <w:rStyle w:val="Hyperlink"/>
                <w:noProof/>
              </w:rPr>
              <w:t>Brief: In-App-Käufe</w:t>
            </w:r>
            <w:r w:rsidR="00F6291D">
              <w:rPr>
                <w:noProof/>
                <w:webHidden/>
              </w:rPr>
              <w:tab/>
            </w:r>
            <w:r w:rsidR="00F6291D">
              <w:rPr>
                <w:noProof/>
                <w:webHidden/>
              </w:rPr>
              <w:fldChar w:fldCharType="begin"/>
            </w:r>
            <w:r w:rsidR="00F6291D">
              <w:rPr>
                <w:noProof/>
                <w:webHidden/>
              </w:rPr>
              <w:instrText xml:space="preserve"> PAGEREF _Toc401582100 \h </w:instrText>
            </w:r>
            <w:r w:rsidR="00F6291D">
              <w:rPr>
                <w:noProof/>
                <w:webHidden/>
              </w:rPr>
            </w:r>
            <w:r w:rsidR="00F6291D">
              <w:rPr>
                <w:noProof/>
                <w:webHidden/>
              </w:rPr>
              <w:fldChar w:fldCharType="separate"/>
            </w:r>
            <w:r w:rsidR="00A54F53">
              <w:rPr>
                <w:noProof/>
                <w:webHidden/>
              </w:rPr>
              <w:t>11</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01" w:history="1">
            <w:r w:rsidR="00F6291D" w:rsidRPr="004B1F73">
              <w:rPr>
                <w:rStyle w:val="Hyperlink"/>
                <w:noProof/>
              </w:rPr>
              <w:t>Anwendungsfalldiagramm</w:t>
            </w:r>
            <w:r w:rsidR="00F6291D">
              <w:rPr>
                <w:noProof/>
                <w:webHidden/>
              </w:rPr>
              <w:tab/>
            </w:r>
            <w:r w:rsidR="00F6291D">
              <w:rPr>
                <w:noProof/>
                <w:webHidden/>
              </w:rPr>
              <w:fldChar w:fldCharType="begin"/>
            </w:r>
            <w:r w:rsidR="00F6291D">
              <w:rPr>
                <w:noProof/>
                <w:webHidden/>
              </w:rPr>
              <w:instrText xml:space="preserve"> PAGEREF _Toc401582101 \h </w:instrText>
            </w:r>
            <w:r w:rsidR="00F6291D">
              <w:rPr>
                <w:noProof/>
                <w:webHidden/>
              </w:rPr>
            </w:r>
            <w:r w:rsidR="00F6291D">
              <w:rPr>
                <w:noProof/>
                <w:webHidden/>
              </w:rPr>
              <w:fldChar w:fldCharType="separate"/>
            </w:r>
            <w:r w:rsidR="00A54F53">
              <w:rPr>
                <w:noProof/>
                <w:webHidden/>
              </w:rPr>
              <w:t>12</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02" w:history="1">
            <w:r w:rsidR="00F6291D" w:rsidRPr="004B1F73">
              <w:rPr>
                <w:rStyle w:val="Hyperlink"/>
                <w:noProof/>
              </w:rPr>
              <w:t>System-Sequenzdiagramm</w:t>
            </w:r>
            <w:r w:rsidR="00F6291D">
              <w:rPr>
                <w:noProof/>
                <w:webHidden/>
              </w:rPr>
              <w:tab/>
            </w:r>
            <w:r w:rsidR="00F6291D">
              <w:rPr>
                <w:noProof/>
                <w:webHidden/>
              </w:rPr>
              <w:fldChar w:fldCharType="begin"/>
            </w:r>
            <w:r w:rsidR="00F6291D">
              <w:rPr>
                <w:noProof/>
                <w:webHidden/>
              </w:rPr>
              <w:instrText xml:space="preserve"> PAGEREF _Toc401582102 \h </w:instrText>
            </w:r>
            <w:r w:rsidR="00F6291D">
              <w:rPr>
                <w:noProof/>
                <w:webHidden/>
              </w:rPr>
            </w:r>
            <w:r w:rsidR="00F6291D">
              <w:rPr>
                <w:noProof/>
                <w:webHidden/>
              </w:rPr>
              <w:fldChar w:fldCharType="separate"/>
            </w:r>
            <w:r w:rsidR="00A54F53">
              <w:rPr>
                <w:noProof/>
                <w:webHidden/>
              </w:rPr>
              <w:t>13</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03" w:history="1">
            <w:r w:rsidR="00F6291D" w:rsidRPr="004B1F73">
              <w:rPr>
                <w:rStyle w:val="Hyperlink"/>
                <w:noProof/>
              </w:rPr>
              <w:t>Systemoperationen</w:t>
            </w:r>
            <w:r w:rsidR="00F6291D">
              <w:rPr>
                <w:noProof/>
                <w:webHidden/>
              </w:rPr>
              <w:tab/>
            </w:r>
            <w:r w:rsidR="00F6291D">
              <w:rPr>
                <w:noProof/>
                <w:webHidden/>
              </w:rPr>
              <w:fldChar w:fldCharType="begin"/>
            </w:r>
            <w:r w:rsidR="00F6291D">
              <w:rPr>
                <w:noProof/>
                <w:webHidden/>
              </w:rPr>
              <w:instrText xml:space="preserve"> PAGEREF _Toc401582103 \h </w:instrText>
            </w:r>
            <w:r w:rsidR="00F6291D">
              <w:rPr>
                <w:noProof/>
                <w:webHidden/>
              </w:rPr>
            </w:r>
            <w:r w:rsidR="00F6291D">
              <w:rPr>
                <w:noProof/>
                <w:webHidden/>
              </w:rPr>
              <w:fldChar w:fldCharType="separate"/>
            </w:r>
            <w:r w:rsidR="00A54F53">
              <w:rPr>
                <w:noProof/>
                <w:webHidden/>
              </w:rPr>
              <w:t>14</w:t>
            </w:r>
            <w:r w:rsidR="00F6291D">
              <w:rPr>
                <w:noProof/>
                <w:webHidden/>
              </w:rPr>
              <w:fldChar w:fldCharType="end"/>
            </w:r>
          </w:hyperlink>
        </w:p>
        <w:p w:rsidR="00F6291D" w:rsidRDefault="00385E59">
          <w:pPr>
            <w:pStyle w:val="TOC1"/>
            <w:tabs>
              <w:tab w:val="right" w:leader="dot" w:pos="9062"/>
            </w:tabs>
            <w:rPr>
              <w:rFonts w:asciiTheme="minorHAnsi" w:eastAsiaTheme="minorEastAsia" w:hAnsiTheme="minorHAnsi"/>
              <w:noProof/>
              <w:sz w:val="22"/>
              <w:lang w:eastAsia="de-CH"/>
            </w:rPr>
          </w:pPr>
          <w:hyperlink w:anchor="_Toc401582104" w:history="1">
            <w:r w:rsidR="00F6291D" w:rsidRPr="004B1F73">
              <w:rPr>
                <w:rStyle w:val="Hyperlink"/>
                <w:noProof/>
              </w:rPr>
              <w:t>Domänenmodell</w:t>
            </w:r>
            <w:r w:rsidR="00F6291D">
              <w:rPr>
                <w:noProof/>
                <w:webHidden/>
              </w:rPr>
              <w:tab/>
            </w:r>
            <w:r w:rsidR="00F6291D">
              <w:rPr>
                <w:noProof/>
                <w:webHidden/>
              </w:rPr>
              <w:fldChar w:fldCharType="begin"/>
            </w:r>
            <w:r w:rsidR="00F6291D">
              <w:rPr>
                <w:noProof/>
                <w:webHidden/>
              </w:rPr>
              <w:instrText xml:space="preserve"> PAGEREF _Toc401582104 \h </w:instrText>
            </w:r>
            <w:r w:rsidR="00F6291D">
              <w:rPr>
                <w:noProof/>
                <w:webHidden/>
              </w:rPr>
            </w:r>
            <w:r w:rsidR="00F6291D">
              <w:rPr>
                <w:noProof/>
                <w:webHidden/>
              </w:rPr>
              <w:fldChar w:fldCharType="separate"/>
            </w:r>
            <w:r w:rsidR="00A54F53">
              <w:rPr>
                <w:noProof/>
                <w:webHidden/>
              </w:rPr>
              <w:t>15</w:t>
            </w:r>
            <w:r w:rsidR="00F6291D">
              <w:rPr>
                <w:noProof/>
                <w:webHidden/>
              </w:rPr>
              <w:fldChar w:fldCharType="end"/>
            </w:r>
          </w:hyperlink>
        </w:p>
        <w:p w:rsidR="00F6291D" w:rsidRDefault="00385E59">
          <w:pPr>
            <w:pStyle w:val="TOC1"/>
            <w:tabs>
              <w:tab w:val="right" w:leader="dot" w:pos="9062"/>
            </w:tabs>
            <w:rPr>
              <w:rFonts w:asciiTheme="minorHAnsi" w:eastAsiaTheme="minorEastAsia" w:hAnsiTheme="minorHAnsi"/>
              <w:noProof/>
              <w:sz w:val="22"/>
              <w:lang w:eastAsia="de-CH"/>
            </w:rPr>
          </w:pPr>
          <w:hyperlink w:anchor="_Toc401582105" w:history="1">
            <w:r w:rsidR="00F6291D" w:rsidRPr="004B1F73">
              <w:rPr>
                <w:rStyle w:val="Hyperlink"/>
                <w:noProof/>
              </w:rPr>
              <w:t>Erste Architektur</w:t>
            </w:r>
            <w:r w:rsidR="00F6291D">
              <w:rPr>
                <w:noProof/>
                <w:webHidden/>
              </w:rPr>
              <w:tab/>
            </w:r>
            <w:r w:rsidR="00F6291D">
              <w:rPr>
                <w:noProof/>
                <w:webHidden/>
              </w:rPr>
              <w:fldChar w:fldCharType="begin"/>
            </w:r>
            <w:r w:rsidR="00F6291D">
              <w:rPr>
                <w:noProof/>
                <w:webHidden/>
              </w:rPr>
              <w:instrText xml:space="preserve"> PAGEREF _Toc401582105 \h </w:instrText>
            </w:r>
            <w:r w:rsidR="00F6291D">
              <w:rPr>
                <w:noProof/>
                <w:webHidden/>
              </w:rPr>
            </w:r>
            <w:r w:rsidR="00F6291D">
              <w:rPr>
                <w:noProof/>
                <w:webHidden/>
              </w:rPr>
              <w:fldChar w:fldCharType="separate"/>
            </w:r>
            <w:r w:rsidR="00A54F53">
              <w:rPr>
                <w:noProof/>
                <w:webHidden/>
              </w:rPr>
              <w:t>16</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06" w:history="1">
            <w:r w:rsidR="00F6291D" w:rsidRPr="004B1F73">
              <w:rPr>
                <w:rStyle w:val="Hyperlink"/>
                <w:noProof/>
              </w:rPr>
              <w:t>Allgemeine Überlegungen</w:t>
            </w:r>
            <w:r w:rsidR="00F6291D">
              <w:rPr>
                <w:noProof/>
                <w:webHidden/>
              </w:rPr>
              <w:tab/>
            </w:r>
            <w:r w:rsidR="00F6291D">
              <w:rPr>
                <w:noProof/>
                <w:webHidden/>
              </w:rPr>
              <w:fldChar w:fldCharType="begin"/>
            </w:r>
            <w:r w:rsidR="00F6291D">
              <w:rPr>
                <w:noProof/>
                <w:webHidden/>
              </w:rPr>
              <w:instrText xml:space="preserve"> PAGEREF _Toc401582106 \h </w:instrText>
            </w:r>
            <w:r w:rsidR="00F6291D">
              <w:rPr>
                <w:noProof/>
                <w:webHidden/>
              </w:rPr>
            </w:r>
            <w:r w:rsidR="00F6291D">
              <w:rPr>
                <w:noProof/>
                <w:webHidden/>
              </w:rPr>
              <w:fldChar w:fldCharType="separate"/>
            </w:r>
            <w:r w:rsidR="00A54F53">
              <w:rPr>
                <w:noProof/>
                <w:webHidden/>
              </w:rPr>
              <w:t>16</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07" w:history="1">
            <w:r w:rsidR="00F6291D" w:rsidRPr="004B1F73">
              <w:rPr>
                <w:rStyle w:val="Hyperlink"/>
                <w:noProof/>
              </w:rPr>
              <w:t>libGDX</w:t>
            </w:r>
            <w:r w:rsidR="00F6291D">
              <w:rPr>
                <w:noProof/>
                <w:webHidden/>
              </w:rPr>
              <w:tab/>
            </w:r>
            <w:r w:rsidR="00F6291D">
              <w:rPr>
                <w:noProof/>
                <w:webHidden/>
              </w:rPr>
              <w:fldChar w:fldCharType="begin"/>
            </w:r>
            <w:r w:rsidR="00F6291D">
              <w:rPr>
                <w:noProof/>
                <w:webHidden/>
              </w:rPr>
              <w:instrText xml:space="preserve"> PAGEREF _Toc401582107 \h </w:instrText>
            </w:r>
            <w:r w:rsidR="00F6291D">
              <w:rPr>
                <w:noProof/>
                <w:webHidden/>
              </w:rPr>
            </w:r>
            <w:r w:rsidR="00F6291D">
              <w:rPr>
                <w:noProof/>
                <w:webHidden/>
              </w:rPr>
              <w:fldChar w:fldCharType="separate"/>
            </w:r>
            <w:r w:rsidR="00A54F53">
              <w:rPr>
                <w:noProof/>
                <w:webHidden/>
              </w:rPr>
              <w:t>16</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08" w:history="1">
            <w:r w:rsidR="00F6291D" w:rsidRPr="004B1F73">
              <w:rPr>
                <w:rStyle w:val="Hyperlink"/>
                <w:noProof/>
              </w:rPr>
              <w:t>Pakete</w:t>
            </w:r>
            <w:r w:rsidR="00F6291D">
              <w:rPr>
                <w:noProof/>
                <w:webHidden/>
              </w:rPr>
              <w:tab/>
            </w:r>
            <w:r w:rsidR="00F6291D">
              <w:rPr>
                <w:noProof/>
                <w:webHidden/>
              </w:rPr>
              <w:fldChar w:fldCharType="begin"/>
            </w:r>
            <w:r w:rsidR="00F6291D">
              <w:rPr>
                <w:noProof/>
                <w:webHidden/>
              </w:rPr>
              <w:instrText xml:space="preserve"> PAGEREF _Toc401582108 \h </w:instrText>
            </w:r>
            <w:r w:rsidR="00F6291D">
              <w:rPr>
                <w:noProof/>
                <w:webHidden/>
              </w:rPr>
            </w:r>
            <w:r w:rsidR="00F6291D">
              <w:rPr>
                <w:noProof/>
                <w:webHidden/>
              </w:rPr>
              <w:fldChar w:fldCharType="separate"/>
            </w:r>
            <w:r w:rsidR="00A54F53">
              <w:rPr>
                <w:noProof/>
                <w:webHidden/>
              </w:rPr>
              <w:t>16</w:t>
            </w:r>
            <w:r w:rsidR="00F6291D">
              <w:rPr>
                <w:noProof/>
                <w:webHidden/>
              </w:rPr>
              <w:fldChar w:fldCharType="end"/>
            </w:r>
          </w:hyperlink>
        </w:p>
        <w:p w:rsidR="00F6291D" w:rsidRDefault="00385E59">
          <w:pPr>
            <w:pStyle w:val="TOC3"/>
            <w:rPr>
              <w:rFonts w:asciiTheme="minorHAnsi" w:eastAsiaTheme="minorEastAsia" w:hAnsiTheme="minorHAnsi"/>
              <w:noProof/>
              <w:sz w:val="22"/>
              <w:lang w:eastAsia="de-CH"/>
            </w:rPr>
          </w:pPr>
          <w:hyperlink w:anchor="_Toc401582109" w:history="1">
            <w:r w:rsidR="00F6291D" w:rsidRPr="004B1F73">
              <w:rPr>
                <w:rStyle w:val="Hyperlink"/>
                <w:noProof/>
              </w:rPr>
              <w:t>Paketdiagramm</w:t>
            </w:r>
            <w:r w:rsidR="00F6291D">
              <w:rPr>
                <w:noProof/>
                <w:webHidden/>
              </w:rPr>
              <w:tab/>
            </w:r>
            <w:r w:rsidR="00F6291D">
              <w:rPr>
                <w:noProof/>
                <w:webHidden/>
              </w:rPr>
              <w:fldChar w:fldCharType="begin"/>
            </w:r>
            <w:r w:rsidR="00F6291D">
              <w:rPr>
                <w:noProof/>
                <w:webHidden/>
              </w:rPr>
              <w:instrText xml:space="preserve"> PAGEREF _Toc401582109 \h </w:instrText>
            </w:r>
            <w:r w:rsidR="00F6291D">
              <w:rPr>
                <w:noProof/>
                <w:webHidden/>
              </w:rPr>
            </w:r>
            <w:r w:rsidR="00F6291D">
              <w:rPr>
                <w:noProof/>
                <w:webHidden/>
              </w:rPr>
              <w:fldChar w:fldCharType="separate"/>
            </w:r>
            <w:r w:rsidR="00A54F53">
              <w:rPr>
                <w:noProof/>
                <w:webHidden/>
              </w:rPr>
              <w:t>17</w:t>
            </w:r>
            <w:r w:rsidR="00F6291D">
              <w:rPr>
                <w:noProof/>
                <w:webHidden/>
              </w:rPr>
              <w:fldChar w:fldCharType="end"/>
            </w:r>
          </w:hyperlink>
        </w:p>
        <w:p w:rsidR="00F6291D" w:rsidRDefault="00385E59">
          <w:pPr>
            <w:pStyle w:val="TOC3"/>
            <w:rPr>
              <w:rFonts w:asciiTheme="minorHAnsi" w:eastAsiaTheme="minorEastAsia" w:hAnsiTheme="minorHAnsi"/>
              <w:noProof/>
              <w:sz w:val="22"/>
              <w:lang w:eastAsia="de-CH"/>
            </w:rPr>
          </w:pPr>
          <w:hyperlink w:anchor="_Toc401582110" w:history="1">
            <w:r w:rsidR="00F6291D" w:rsidRPr="004B1F73">
              <w:rPr>
                <w:rStyle w:val="Hyperlink"/>
                <w:noProof/>
              </w:rPr>
              <w:t>UI</w:t>
            </w:r>
            <w:r w:rsidR="00F6291D">
              <w:rPr>
                <w:noProof/>
                <w:webHidden/>
              </w:rPr>
              <w:tab/>
            </w:r>
            <w:r w:rsidR="00F6291D">
              <w:rPr>
                <w:noProof/>
                <w:webHidden/>
              </w:rPr>
              <w:fldChar w:fldCharType="begin"/>
            </w:r>
            <w:r w:rsidR="00F6291D">
              <w:rPr>
                <w:noProof/>
                <w:webHidden/>
              </w:rPr>
              <w:instrText xml:space="preserve"> PAGEREF _Toc401582110 \h </w:instrText>
            </w:r>
            <w:r w:rsidR="00F6291D">
              <w:rPr>
                <w:noProof/>
                <w:webHidden/>
              </w:rPr>
            </w:r>
            <w:r w:rsidR="00F6291D">
              <w:rPr>
                <w:noProof/>
                <w:webHidden/>
              </w:rPr>
              <w:fldChar w:fldCharType="separate"/>
            </w:r>
            <w:r w:rsidR="00A54F53">
              <w:rPr>
                <w:noProof/>
                <w:webHidden/>
              </w:rPr>
              <w:t>18</w:t>
            </w:r>
            <w:r w:rsidR="00F6291D">
              <w:rPr>
                <w:noProof/>
                <w:webHidden/>
              </w:rPr>
              <w:fldChar w:fldCharType="end"/>
            </w:r>
          </w:hyperlink>
        </w:p>
        <w:p w:rsidR="00F6291D" w:rsidRDefault="00385E59">
          <w:pPr>
            <w:pStyle w:val="TOC3"/>
            <w:rPr>
              <w:rFonts w:asciiTheme="minorHAnsi" w:eastAsiaTheme="minorEastAsia" w:hAnsiTheme="minorHAnsi"/>
              <w:noProof/>
              <w:sz w:val="22"/>
              <w:lang w:eastAsia="de-CH"/>
            </w:rPr>
          </w:pPr>
          <w:hyperlink w:anchor="_Toc401582111" w:history="1">
            <w:r w:rsidR="00F6291D" w:rsidRPr="004B1F73">
              <w:rPr>
                <w:rStyle w:val="Hyperlink"/>
                <w:noProof/>
              </w:rPr>
              <w:t>Domain</w:t>
            </w:r>
            <w:r w:rsidR="00F6291D">
              <w:rPr>
                <w:noProof/>
                <w:webHidden/>
              </w:rPr>
              <w:tab/>
            </w:r>
            <w:r w:rsidR="00F6291D">
              <w:rPr>
                <w:noProof/>
                <w:webHidden/>
              </w:rPr>
              <w:fldChar w:fldCharType="begin"/>
            </w:r>
            <w:r w:rsidR="00F6291D">
              <w:rPr>
                <w:noProof/>
                <w:webHidden/>
              </w:rPr>
              <w:instrText xml:space="preserve"> PAGEREF _Toc401582111 \h </w:instrText>
            </w:r>
            <w:r w:rsidR="00F6291D">
              <w:rPr>
                <w:noProof/>
                <w:webHidden/>
              </w:rPr>
            </w:r>
            <w:r w:rsidR="00F6291D">
              <w:rPr>
                <w:noProof/>
                <w:webHidden/>
              </w:rPr>
              <w:fldChar w:fldCharType="separate"/>
            </w:r>
            <w:r w:rsidR="00A54F53">
              <w:rPr>
                <w:noProof/>
                <w:webHidden/>
              </w:rPr>
              <w:t>18</w:t>
            </w:r>
            <w:r w:rsidR="00F6291D">
              <w:rPr>
                <w:noProof/>
                <w:webHidden/>
              </w:rPr>
              <w:fldChar w:fldCharType="end"/>
            </w:r>
          </w:hyperlink>
        </w:p>
        <w:p w:rsidR="00F6291D" w:rsidRDefault="00385E59">
          <w:pPr>
            <w:pStyle w:val="TOC3"/>
            <w:rPr>
              <w:rFonts w:asciiTheme="minorHAnsi" w:eastAsiaTheme="minorEastAsia" w:hAnsiTheme="minorHAnsi"/>
              <w:noProof/>
              <w:sz w:val="22"/>
              <w:lang w:eastAsia="de-CH"/>
            </w:rPr>
          </w:pPr>
          <w:hyperlink w:anchor="_Toc401582112" w:history="1">
            <w:r w:rsidR="00F6291D" w:rsidRPr="004B1F73">
              <w:rPr>
                <w:rStyle w:val="Hyperlink"/>
                <w:noProof/>
              </w:rPr>
              <w:t>TechnicalServices</w:t>
            </w:r>
            <w:r w:rsidR="00F6291D">
              <w:rPr>
                <w:noProof/>
                <w:webHidden/>
              </w:rPr>
              <w:tab/>
            </w:r>
            <w:r w:rsidR="00F6291D">
              <w:rPr>
                <w:noProof/>
                <w:webHidden/>
              </w:rPr>
              <w:fldChar w:fldCharType="begin"/>
            </w:r>
            <w:r w:rsidR="00F6291D">
              <w:rPr>
                <w:noProof/>
                <w:webHidden/>
              </w:rPr>
              <w:instrText xml:space="preserve"> PAGEREF _Toc401582112 \h </w:instrText>
            </w:r>
            <w:r w:rsidR="00F6291D">
              <w:rPr>
                <w:noProof/>
                <w:webHidden/>
              </w:rPr>
            </w:r>
            <w:r w:rsidR="00F6291D">
              <w:rPr>
                <w:noProof/>
                <w:webHidden/>
              </w:rPr>
              <w:fldChar w:fldCharType="separate"/>
            </w:r>
            <w:r w:rsidR="00A54F53">
              <w:rPr>
                <w:noProof/>
                <w:webHidden/>
              </w:rPr>
              <w:t>19</w:t>
            </w:r>
            <w:r w:rsidR="00F6291D">
              <w:rPr>
                <w:noProof/>
                <w:webHidden/>
              </w:rPr>
              <w:fldChar w:fldCharType="end"/>
            </w:r>
          </w:hyperlink>
        </w:p>
        <w:p w:rsidR="00F6291D" w:rsidRDefault="00385E59">
          <w:pPr>
            <w:pStyle w:val="TOC1"/>
            <w:tabs>
              <w:tab w:val="right" w:leader="dot" w:pos="9062"/>
            </w:tabs>
            <w:rPr>
              <w:rFonts w:asciiTheme="minorHAnsi" w:eastAsiaTheme="minorEastAsia" w:hAnsiTheme="minorHAnsi"/>
              <w:noProof/>
              <w:sz w:val="22"/>
              <w:lang w:eastAsia="de-CH"/>
            </w:rPr>
          </w:pPr>
          <w:hyperlink w:anchor="_Toc401582113" w:history="1">
            <w:r w:rsidR="00F6291D" w:rsidRPr="004B1F73">
              <w:rPr>
                <w:rStyle w:val="Hyperlink"/>
                <w:noProof/>
              </w:rPr>
              <w:t>Zusätzliche Spezifikationen</w:t>
            </w:r>
            <w:r w:rsidR="00F6291D">
              <w:rPr>
                <w:noProof/>
                <w:webHidden/>
              </w:rPr>
              <w:tab/>
            </w:r>
            <w:r w:rsidR="00F6291D">
              <w:rPr>
                <w:noProof/>
                <w:webHidden/>
              </w:rPr>
              <w:fldChar w:fldCharType="begin"/>
            </w:r>
            <w:r w:rsidR="00F6291D">
              <w:rPr>
                <w:noProof/>
                <w:webHidden/>
              </w:rPr>
              <w:instrText xml:space="preserve"> PAGEREF _Toc401582113 \h </w:instrText>
            </w:r>
            <w:r w:rsidR="00F6291D">
              <w:rPr>
                <w:noProof/>
                <w:webHidden/>
              </w:rPr>
            </w:r>
            <w:r w:rsidR="00F6291D">
              <w:rPr>
                <w:noProof/>
                <w:webHidden/>
              </w:rPr>
              <w:fldChar w:fldCharType="separate"/>
            </w:r>
            <w:r w:rsidR="00A54F53">
              <w:rPr>
                <w:noProof/>
                <w:webHidden/>
              </w:rPr>
              <w:t>20</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14" w:history="1">
            <w:r w:rsidR="00F6291D" w:rsidRPr="004B1F73">
              <w:rPr>
                <w:rStyle w:val="Hyperlink"/>
                <w:noProof/>
              </w:rPr>
              <w:t>Functionality</w:t>
            </w:r>
            <w:r w:rsidR="00F6291D">
              <w:rPr>
                <w:noProof/>
                <w:webHidden/>
              </w:rPr>
              <w:tab/>
            </w:r>
            <w:r w:rsidR="00F6291D">
              <w:rPr>
                <w:noProof/>
                <w:webHidden/>
              </w:rPr>
              <w:fldChar w:fldCharType="begin"/>
            </w:r>
            <w:r w:rsidR="00F6291D">
              <w:rPr>
                <w:noProof/>
                <w:webHidden/>
              </w:rPr>
              <w:instrText xml:space="preserve"> PAGEREF _Toc401582114 \h </w:instrText>
            </w:r>
            <w:r w:rsidR="00F6291D">
              <w:rPr>
                <w:noProof/>
                <w:webHidden/>
              </w:rPr>
            </w:r>
            <w:r w:rsidR="00F6291D">
              <w:rPr>
                <w:noProof/>
                <w:webHidden/>
              </w:rPr>
              <w:fldChar w:fldCharType="separate"/>
            </w:r>
            <w:r w:rsidR="00A54F53">
              <w:rPr>
                <w:noProof/>
                <w:webHidden/>
              </w:rPr>
              <w:t>20</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15" w:history="1">
            <w:r w:rsidR="00F6291D" w:rsidRPr="004B1F73">
              <w:rPr>
                <w:rStyle w:val="Hyperlink"/>
                <w:noProof/>
              </w:rPr>
              <w:t>Usability</w:t>
            </w:r>
            <w:r w:rsidR="00F6291D">
              <w:rPr>
                <w:noProof/>
                <w:webHidden/>
              </w:rPr>
              <w:tab/>
            </w:r>
            <w:r w:rsidR="00F6291D">
              <w:rPr>
                <w:noProof/>
                <w:webHidden/>
              </w:rPr>
              <w:fldChar w:fldCharType="begin"/>
            </w:r>
            <w:r w:rsidR="00F6291D">
              <w:rPr>
                <w:noProof/>
                <w:webHidden/>
              </w:rPr>
              <w:instrText xml:space="preserve"> PAGEREF _Toc401582115 \h </w:instrText>
            </w:r>
            <w:r w:rsidR="00F6291D">
              <w:rPr>
                <w:noProof/>
                <w:webHidden/>
              </w:rPr>
            </w:r>
            <w:r w:rsidR="00F6291D">
              <w:rPr>
                <w:noProof/>
                <w:webHidden/>
              </w:rPr>
              <w:fldChar w:fldCharType="separate"/>
            </w:r>
            <w:r w:rsidR="00A54F53">
              <w:rPr>
                <w:noProof/>
                <w:webHidden/>
              </w:rPr>
              <w:t>20</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16" w:history="1">
            <w:r w:rsidR="00F6291D" w:rsidRPr="004B1F73">
              <w:rPr>
                <w:rStyle w:val="Hyperlink"/>
                <w:noProof/>
              </w:rPr>
              <w:t>Reliability</w:t>
            </w:r>
            <w:r w:rsidR="00F6291D">
              <w:rPr>
                <w:noProof/>
                <w:webHidden/>
              </w:rPr>
              <w:tab/>
            </w:r>
            <w:r w:rsidR="00F6291D">
              <w:rPr>
                <w:noProof/>
                <w:webHidden/>
              </w:rPr>
              <w:fldChar w:fldCharType="begin"/>
            </w:r>
            <w:r w:rsidR="00F6291D">
              <w:rPr>
                <w:noProof/>
                <w:webHidden/>
              </w:rPr>
              <w:instrText xml:space="preserve"> PAGEREF _Toc401582116 \h </w:instrText>
            </w:r>
            <w:r w:rsidR="00F6291D">
              <w:rPr>
                <w:noProof/>
                <w:webHidden/>
              </w:rPr>
            </w:r>
            <w:r w:rsidR="00F6291D">
              <w:rPr>
                <w:noProof/>
                <w:webHidden/>
              </w:rPr>
              <w:fldChar w:fldCharType="separate"/>
            </w:r>
            <w:r w:rsidR="00A54F53">
              <w:rPr>
                <w:noProof/>
                <w:webHidden/>
              </w:rPr>
              <w:t>20</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17" w:history="1">
            <w:r w:rsidR="00F6291D" w:rsidRPr="004B1F73">
              <w:rPr>
                <w:rStyle w:val="Hyperlink"/>
                <w:noProof/>
              </w:rPr>
              <w:t>Performance</w:t>
            </w:r>
            <w:r w:rsidR="00F6291D">
              <w:rPr>
                <w:noProof/>
                <w:webHidden/>
              </w:rPr>
              <w:tab/>
            </w:r>
            <w:r w:rsidR="00F6291D">
              <w:rPr>
                <w:noProof/>
                <w:webHidden/>
              </w:rPr>
              <w:fldChar w:fldCharType="begin"/>
            </w:r>
            <w:r w:rsidR="00F6291D">
              <w:rPr>
                <w:noProof/>
                <w:webHidden/>
              </w:rPr>
              <w:instrText xml:space="preserve"> PAGEREF _Toc401582117 \h </w:instrText>
            </w:r>
            <w:r w:rsidR="00F6291D">
              <w:rPr>
                <w:noProof/>
                <w:webHidden/>
              </w:rPr>
            </w:r>
            <w:r w:rsidR="00F6291D">
              <w:rPr>
                <w:noProof/>
                <w:webHidden/>
              </w:rPr>
              <w:fldChar w:fldCharType="separate"/>
            </w:r>
            <w:r w:rsidR="00A54F53">
              <w:rPr>
                <w:noProof/>
                <w:webHidden/>
              </w:rPr>
              <w:t>20</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18" w:history="1">
            <w:r w:rsidR="00F6291D" w:rsidRPr="004B1F73">
              <w:rPr>
                <w:rStyle w:val="Hyperlink"/>
                <w:noProof/>
              </w:rPr>
              <w:t>Supportability</w:t>
            </w:r>
            <w:r w:rsidR="00F6291D">
              <w:rPr>
                <w:noProof/>
                <w:webHidden/>
              </w:rPr>
              <w:tab/>
            </w:r>
            <w:r w:rsidR="00F6291D">
              <w:rPr>
                <w:noProof/>
                <w:webHidden/>
              </w:rPr>
              <w:fldChar w:fldCharType="begin"/>
            </w:r>
            <w:r w:rsidR="00F6291D">
              <w:rPr>
                <w:noProof/>
                <w:webHidden/>
              </w:rPr>
              <w:instrText xml:space="preserve"> PAGEREF _Toc401582118 \h </w:instrText>
            </w:r>
            <w:r w:rsidR="00F6291D">
              <w:rPr>
                <w:noProof/>
                <w:webHidden/>
              </w:rPr>
            </w:r>
            <w:r w:rsidR="00F6291D">
              <w:rPr>
                <w:noProof/>
                <w:webHidden/>
              </w:rPr>
              <w:fldChar w:fldCharType="separate"/>
            </w:r>
            <w:r w:rsidR="00A54F53">
              <w:rPr>
                <w:noProof/>
                <w:webHidden/>
              </w:rPr>
              <w:t>20</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19" w:history="1">
            <w:r w:rsidR="00F6291D" w:rsidRPr="004B1F73">
              <w:rPr>
                <w:rStyle w:val="Hyperlink"/>
                <w:noProof/>
              </w:rPr>
              <w:t>Design Constraints</w:t>
            </w:r>
            <w:r w:rsidR="00F6291D">
              <w:rPr>
                <w:noProof/>
                <w:webHidden/>
              </w:rPr>
              <w:tab/>
            </w:r>
            <w:r w:rsidR="00F6291D">
              <w:rPr>
                <w:noProof/>
                <w:webHidden/>
              </w:rPr>
              <w:fldChar w:fldCharType="begin"/>
            </w:r>
            <w:r w:rsidR="00F6291D">
              <w:rPr>
                <w:noProof/>
                <w:webHidden/>
              </w:rPr>
              <w:instrText xml:space="preserve"> PAGEREF _Toc401582119 \h </w:instrText>
            </w:r>
            <w:r w:rsidR="00F6291D">
              <w:rPr>
                <w:noProof/>
                <w:webHidden/>
              </w:rPr>
            </w:r>
            <w:r w:rsidR="00F6291D">
              <w:rPr>
                <w:noProof/>
                <w:webHidden/>
              </w:rPr>
              <w:fldChar w:fldCharType="separate"/>
            </w:r>
            <w:r w:rsidR="00A54F53">
              <w:rPr>
                <w:noProof/>
                <w:webHidden/>
              </w:rPr>
              <w:t>20</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20" w:history="1">
            <w:r w:rsidR="00F6291D" w:rsidRPr="004B1F73">
              <w:rPr>
                <w:rStyle w:val="Hyperlink"/>
                <w:noProof/>
              </w:rPr>
              <w:t>Interfaces</w:t>
            </w:r>
            <w:r w:rsidR="00F6291D">
              <w:rPr>
                <w:noProof/>
                <w:webHidden/>
              </w:rPr>
              <w:tab/>
            </w:r>
            <w:r w:rsidR="00F6291D">
              <w:rPr>
                <w:noProof/>
                <w:webHidden/>
              </w:rPr>
              <w:fldChar w:fldCharType="begin"/>
            </w:r>
            <w:r w:rsidR="00F6291D">
              <w:rPr>
                <w:noProof/>
                <w:webHidden/>
              </w:rPr>
              <w:instrText xml:space="preserve"> PAGEREF _Toc401582120 \h </w:instrText>
            </w:r>
            <w:r w:rsidR="00F6291D">
              <w:rPr>
                <w:noProof/>
                <w:webHidden/>
              </w:rPr>
            </w:r>
            <w:r w:rsidR="00F6291D">
              <w:rPr>
                <w:noProof/>
                <w:webHidden/>
              </w:rPr>
              <w:fldChar w:fldCharType="separate"/>
            </w:r>
            <w:r w:rsidR="00A54F53">
              <w:rPr>
                <w:noProof/>
                <w:webHidden/>
              </w:rPr>
              <w:t>20</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21" w:history="1">
            <w:r w:rsidR="00F6291D" w:rsidRPr="004B1F73">
              <w:rPr>
                <w:rStyle w:val="Hyperlink"/>
                <w:noProof/>
              </w:rPr>
              <w:t>Lizenzen</w:t>
            </w:r>
            <w:r w:rsidR="00F6291D">
              <w:rPr>
                <w:noProof/>
                <w:webHidden/>
              </w:rPr>
              <w:tab/>
            </w:r>
            <w:r w:rsidR="00F6291D">
              <w:rPr>
                <w:noProof/>
                <w:webHidden/>
              </w:rPr>
              <w:fldChar w:fldCharType="begin"/>
            </w:r>
            <w:r w:rsidR="00F6291D">
              <w:rPr>
                <w:noProof/>
                <w:webHidden/>
              </w:rPr>
              <w:instrText xml:space="preserve"> PAGEREF _Toc401582121 \h </w:instrText>
            </w:r>
            <w:r w:rsidR="00F6291D">
              <w:rPr>
                <w:noProof/>
                <w:webHidden/>
              </w:rPr>
            </w:r>
            <w:r w:rsidR="00F6291D">
              <w:rPr>
                <w:noProof/>
                <w:webHidden/>
              </w:rPr>
              <w:fldChar w:fldCharType="separate"/>
            </w:r>
            <w:r w:rsidR="00A54F53">
              <w:rPr>
                <w:noProof/>
                <w:webHidden/>
              </w:rPr>
              <w:t>21</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22" w:history="1">
            <w:r w:rsidR="00F6291D" w:rsidRPr="004B1F73">
              <w:rPr>
                <w:rStyle w:val="Hyperlink"/>
                <w:noProof/>
              </w:rPr>
              <w:t>Urheberrecht</w:t>
            </w:r>
            <w:r w:rsidR="00F6291D">
              <w:rPr>
                <w:noProof/>
                <w:webHidden/>
              </w:rPr>
              <w:tab/>
            </w:r>
            <w:r w:rsidR="00F6291D">
              <w:rPr>
                <w:noProof/>
                <w:webHidden/>
              </w:rPr>
              <w:fldChar w:fldCharType="begin"/>
            </w:r>
            <w:r w:rsidR="00F6291D">
              <w:rPr>
                <w:noProof/>
                <w:webHidden/>
              </w:rPr>
              <w:instrText xml:space="preserve"> PAGEREF _Toc401582122 \h </w:instrText>
            </w:r>
            <w:r w:rsidR="00F6291D">
              <w:rPr>
                <w:noProof/>
                <w:webHidden/>
              </w:rPr>
            </w:r>
            <w:r w:rsidR="00F6291D">
              <w:rPr>
                <w:noProof/>
                <w:webHidden/>
              </w:rPr>
              <w:fldChar w:fldCharType="separate"/>
            </w:r>
            <w:r w:rsidR="00A54F53">
              <w:rPr>
                <w:noProof/>
                <w:webHidden/>
              </w:rPr>
              <w:t>21</w:t>
            </w:r>
            <w:r w:rsidR="00F6291D">
              <w:rPr>
                <w:noProof/>
                <w:webHidden/>
              </w:rPr>
              <w:fldChar w:fldCharType="end"/>
            </w:r>
          </w:hyperlink>
        </w:p>
        <w:p w:rsidR="00F6291D" w:rsidRDefault="00385E59">
          <w:pPr>
            <w:pStyle w:val="TOC1"/>
            <w:tabs>
              <w:tab w:val="right" w:leader="dot" w:pos="9062"/>
            </w:tabs>
            <w:rPr>
              <w:rFonts w:asciiTheme="minorHAnsi" w:eastAsiaTheme="minorEastAsia" w:hAnsiTheme="minorHAnsi"/>
              <w:noProof/>
              <w:sz w:val="22"/>
              <w:lang w:eastAsia="de-CH"/>
            </w:rPr>
          </w:pPr>
          <w:hyperlink w:anchor="_Toc401582123" w:history="1">
            <w:r w:rsidR="00F6291D" w:rsidRPr="004B1F73">
              <w:rPr>
                <w:rStyle w:val="Hyperlink"/>
                <w:noProof/>
              </w:rPr>
              <w:t>Glossar</w:t>
            </w:r>
            <w:r w:rsidR="00F6291D">
              <w:rPr>
                <w:noProof/>
                <w:webHidden/>
              </w:rPr>
              <w:tab/>
            </w:r>
            <w:r w:rsidR="00F6291D">
              <w:rPr>
                <w:noProof/>
                <w:webHidden/>
              </w:rPr>
              <w:fldChar w:fldCharType="begin"/>
            </w:r>
            <w:r w:rsidR="00F6291D">
              <w:rPr>
                <w:noProof/>
                <w:webHidden/>
              </w:rPr>
              <w:instrText xml:space="preserve"> PAGEREF _Toc401582123 \h </w:instrText>
            </w:r>
            <w:r w:rsidR="00F6291D">
              <w:rPr>
                <w:noProof/>
                <w:webHidden/>
              </w:rPr>
            </w:r>
            <w:r w:rsidR="00F6291D">
              <w:rPr>
                <w:noProof/>
                <w:webHidden/>
              </w:rPr>
              <w:fldChar w:fldCharType="separate"/>
            </w:r>
            <w:r w:rsidR="00A54F53">
              <w:rPr>
                <w:noProof/>
                <w:webHidden/>
              </w:rPr>
              <w:t>22</w:t>
            </w:r>
            <w:r w:rsidR="00F6291D">
              <w:rPr>
                <w:noProof/>
                <w:webHidden/>
              </w:rPr>
              <w:fldChar w:fldCharType="end"/>
            </w:r>
          </w:hyperlink>
        </w:p>
        <w:p w:rsidR="00F6291D" w:rsidRDefault="00385E59">
          <w:pPr>
            <w:pStyle w:val="TOC2"/>
            <w:tabs>
              <w:tab w:val="right" w:leader="dot" w:pos="9062"/>
            </w:tabs>
            <w:rPr>
              <w:rFonts w:asciiTheme="minorHAnsi" w:eastAsiaTheme="minorEastAsia" w:hAnsiTheme="minorHAnsi"/>
              <w:noProof/>
              <w:sz w:val="22"/>
              <w:lang w:eastAsia="de-CH"/>
            </w:rPr>
          </w:pPr>
          <w:hyperlink w:anchor="_Toc401582124" w:history="1">
            <w:r w:rsidR="00F6291D" w:rsidRPr="004B1F73">
              <w:rPr>
                <w:rStyle w:val="Hyperlink"/>
                <w:noProof/>
              </w:rPr>
              <w:t>Projektdomäne</w:t>
            </w:r>
            <w:r w:rsidR="00F6291D">
              <w:rPr>
                <w:noProof/>
                <w:webHidden/>
              </w:rPr>
              <w:tab/>
            </w:r>
            <w:r w:rsidR="00F6291D">
              <w:rPr>
                <w:noProof/>
                <w:webHidden/>
              </w:rPr>
              <w:fldChar w:fldCharType="begin"/>
            </w:r>
            <w:r w:rsidR="00F6291D">
              <w:rPr>
                <w:noProof/>
                <w:webHidden/>
              </w:rPr>
              <w:instrText xml:space="preserve"> PAGEREF _Toc401582124 \h </w:instrText>
            </w:r>
            <w:r w:rsidR="00F6291D">
              <w:rPr>
                <w:noProof/>
                <w:webHidden/>
              </w:rPr>
            </w:r>
            <w:r w:rsidR="00F6291D">
              <w:rPr>
                <w:noProof/>
                <w:webHidden/>
              </w:rPr>
              <w:fldChar w:fldCharType="separate"/>
            </w:r>
            <w:r w:rsidR="00A54F53">
              <w:rPr>
                <w:noProof/>
                <w:webHidden/>
              </w:rPr>
              <w:t>22</w:t>
            </w:r>
            <w:r w:rsidR="00F6291D">
              <w:rPr>
                <w:noProof/>
                <w:webHidden/>
              </w:rPr>
              <w:fldChar w:fldCharType="end"/>
            </w:r>
          </w:hyperlink>
        </w:p>
        <w:p w:rsidR="00F6291D" w:rsidRDefault="00385E59">
          <w:pPr>
            <w:pStyle w:val="TOC3"/>
            <w:rPr>
              <w:rFonts w:asciiTheme="minorHAnsi" w:eastAsiaTheme="minorEastAsia" w:hAnsiTheme="minorHAnsi"/>
              <w:noProof/>
              <w:sz w:val="22"/>
              <w:lang w:eastAsia="de-CH"/>
            </w:rPr>
          </w:pPr>
          <w:hyperlink w:anchor="_Toc401582125" w:history="1">
            <w:r w:rsidR="00F6291D" w:rsidRPr="004B1F73">
              <w:rPr>
                <w:rStyle w:val="Hyperlink"/>
                <w:noProof/>
              </w:rPr>
              <w:t>Primärbegriffe</w:t>
            </w:r>
            <w:r w:rsidR="00F6291D">
              <w:rPr>
                <w:noProof/>
                <w:webHidden/>
              </w:rPr>
              <w:tab/>
            </w:r>
            <w:r w:rsidR="00F6291D">
              <w:rPr>
                <w:noProof/>
                <w:webHidden/>
              </w:rPr>
              <w:fldChar w:fldCharType="begin"/>
            </w:r>
            <w:r w:rsidR="00F6291D">
              <w:rPr>
                <w:noProof/>
                <w:webHidden/>
              </w:rPr>
              <w:instrText xml:space="preserve"> PAGEREF _Toc401582125 \h </w:instrText>
            </w:r>
            <w:r w:rsidR="00F6291D">
              <w:rPr>
                <w:noProof/>
                <w:webHidden/>
              </w:rPr>
            </w:r>
            <w:r w:rsidR="00F6291D">
              <w:rPr>
                <w:noProof/>
                <w:webHidden/>
              </w:rPr>
              <w:fldChar w:fldCharType="separate"/>
            </w:r>
            <w:r w:rsidR="00A54F53">
              <w:rPr>
                <w:noProof/>
                <w:webHidden/>
              </w:rPr>
              <w:t>22</w:t>
            </w:r>
            <w:r w:rsidR="00F6291D">
              <w:rPr>
                <w:noProof/>
                <w:webHidden/>
              </w:rPr>
              <w:fldChar w:fldCharType="end"/>
            </w:r>
          </w:hyperlink>
        </w:p>
        <w:p w:rsidR="00F6291D" w:rsidRDefault="00385E59">
          <w:pPr>
            <w:pStyle w:val="TOC3"/>
            <w:rPr>
              <w:rFonts w:asciiTheme="minorHAnsi" w:eastAsiaTheme="minorEastAsia" w:hAnsiTheme="minorHAnsi"/>
              <w:noProof/>
              <w:sz w:val="22"/>
              <w:lang w:eastAsia="de-CH"/>
            </w:rPr>
          </w:pPr>
          <w:hyperlink w:anchor="_Toc401582126" w:history="1">
            <w:r w:rsidR="00F6291D" w:rsidRPr="004B1F73">
              <w:rPr>
                <w:rStyle w:val="Hyperlink"/>
                <w:noProof/>
              </w:rPr>
              <w:t>Sekundärbegriffe</w:t>
            </w:r>
            <w:r w:rsidR="00F6291D">
              <w:rPr>
                <w:noProof/>
                <w:webHidden/>
              </w:rPr>
              <w:tab/>
            </w:r>
            <w:r w:rsidR="00F6291D">
              <w:rPr>
                <w:noProof/>
                <w:webHidden/>
              </w:rPr>
              <w:fldChar w:fldCharType="begin"/>
            </w:r>
            <w:r w:rsidR="00F6291D">
              <w:rPr>
                <w:noProof/>
                <w:webHidden/>
              </w:rPr>
              <w:instrText xml:space="preserve"> PAGEREF _Toc401582126 \h </w:instrText>
            </w:r>
            <w:r w:rsidR="00F6291D">
              <w:rPr>
                <w:noProof/>
                <w:webHidden/>
              </w:rPr>
            </w:r>
            <w:r w:rsidR="00F6291D">
              <w:rPr>
                <w:noProof/>
                <w:webHidden/>
              </w:rPr>
              <w:fldChar w:fldCharType="separate"/>
            </w:r>
            <w:r w:rsidR="00A54F53">
              <w:rPr>
                <w:noProof/>
                <w:webHidden/>
              </w:rPr>
              <w:t>22</w:t>
            </w:r>
            <w:r w:rsidR="00F6291D">
              <w:rPr>
                <w:noProof/>
                <w:webHidden/>
              </w:rPr>
              <w:fldChar w:fldCharType="end"/>
            </w:r>
          </w:hyperlink>
        </w:p>
        <w:p w:rsidR="005402C9" w:rsidRDefault="00067DB6">
          <w:r>
            <w:rPr>
              <w:sz w:val="20"/>
            </w:rPr>
            <w:fldChar w:fldCharType="end"/>
          </w:r>
        </w:p>
      </w:sdtContent>
    </w:sdt>
    <w:p w:rsidR="006B2A2A" w:rsidRPr="006B2A2A" w:rsidRDefault="006B2A2A" w:rsidP="006B2A2A">
      <w:pPr>
        <w:pStyle w:val="Heading1"/>
      </w:pPr>
      <w:bookmarkStart w:id="0" w:name="_Toc401582085"/>
      <w:r>
        <w:lastRenderedPageBreak/>
        <w:t>Projektmanagement</w:t>
      </w:r>
      <w:bookmarkEnd w:id="0"/>
    </w:p>
    <w:p w:rsidR="00BC35EC" w:rsidRDefault="00BC35EC" w:rsidP="00BC35EC">
      <w:r>
        <w:t xml:space="preserve">Neu wurde ein Projektstrukturplan erstellt, in welchem die einzelnen Arbeitspakete pro Person und Iterationen ersichtlich sind. Die Grobplanung aus der Projektskizze wurde aktualisiert, wird aber in künftigen Dokumenten auf Grund von redundanter Information nicht mehr vorhanden sein. Die bisherigen Ziele wurden alle erreicht, weshalb keine weiteren Massnahmen für die nächste Iteration geplant werde müssen. Die weiteren Iterationen wurden im Detail geplant. Die Risiken-Planung musste aktualisiert werden, da effektiv ein Personaldefizit auftreten wird. </w:t>
      </w:r>
      <w:proofErr w:type="spellStart"/>
      <w:r>
        <w:t>Yacine</w:t>
      </w:r>
      <w:proofErr w:type="spellEnd"/>
      <w:r>
        <w:t xml:space="preserve"> </w:t>
      </w:r>
      <w:proofErr w:type="spellStart"/>
      <w:r>
        <w:t>Mekesser</w:t>
      </w:r>
      <w:proofErr w:type="spellEnd"/>
      <w:r>
        <w:t xml:space="preserve"> muss vom 25.11 bis zum 12.12 in den Wiederholungskurs. Seine Abwesenheit ist bereits in die Planung zukünftiger Iterationen eingeflossen und sollte das Projekt nicht gefährden.</w:t>
      </w:r>
    </w:p>
    <w:p w:rsidR="00BC35EC" w:rsidRPr="000F1EA5" w:rsidRDefault="00BC35EC" w:rsidP="00BC35EC">
      <w:pPr>
        <w:pStyle w:val="Heading2"/>
        <w:sectPr w:rsidR="00BC35EC" w:rsidRPr="000F1EA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bookmarkStart w:id="2" w:name="_Toc401576629"/>
      <w:bookmarkStart w:id="3" w:name="_Toc401582086"/>
      <w:r w:rsidRPr="000F1EA5">
        <w:t>Projektstrukturplan</w:t>
      </w:r>
      <w:bookmarkEnd w:id="2"/>
      <w:bookmarkEnd w:id="3"/>
    </w:p>
    <w:p w:rsidR="00BC35EC" w:rsidRDefault="00BC35EC" w:rsidP="00BC35EC">
      <w:pPr>
        <w:spacing w:after="0"/>
      </w:pPr>
      <w:r w:rsidRPr="00CA32E2">
        <w:rPr>
          <w:b/>
        </w:rPr>
        <w:lastRenderedPageBreak/>
        <w:t>A Management</w:t>
      </w:r>
      <w:r w:rsidRPr="00CA32E2">
        <w:rPr>
          <w:b/>
        </w:rPr>
        <w:br/>
      </w:r>
      <w:r>
        <w:tab/>
        <w:t>AA Ideensuche</w:t>
      </w:r>
      <w:r>
        <w:br/>
      </w:r>
      <w:r>
        <w:tab/>
        <w:t>AB Spielbeschrieb</w:t>
      </w:r>
      <w:r>
        <w:br/>
      </w:r>
      <w:r>
        <w:tab/>
        <w:t>AC Anforderungen</w:t>
      </w:r>
      <w:r>
        <w:br/>
      </w:r>
      <w:r>
        <w:tab/>
        <w:t>AD Ressourcen</w:t>
      </w:r>
      <w:r>
        <w:br/>
      </w:r>
      <w:r>
        <w:tab/>
        <w:t>AE Projektplanung</w:t>
      </w:r>
      <w:r>
        <w:br/>
      </w:r>
      <w:r>
        <w:tab/>
      </w:r>
      <w:r>
        <w:tab/>
        <w:t>AEA Risiken und Grobplanung</w:t>
      </w:r>
      <w:r>
        <w:br/>
      </w:r>
      <w:r>
        <w:tab/>
      </w:r>
      <w:r>
        <w:tab/>
        <w:t>AEB Projektmanagement</w:t>
      </w:r>
      <w:r>
        <w:br/>
      </w:r>
      <w:r>
        <w:tab/>
        <w:t>AF Kundennutzung und Wirtschaftlichkeit</w:t>
      </w:r>
    </w:p>
    <w:p w:rsidR="00BC35EC" w:rsidRDefault="00BC35EC" w:rsidP="00BC35EC">
      <w:r w:rsidRPr="00CA32E2">
        <w:rPr>
          <w:b/>
        </w:rPr>
        <w:t>B Entwicklungsumgebung</w:t>
      </w:r>
      <w:r>
        <w:br/>
      </w:r>
      <w:r>
        <w:tab/>
        <w:t>BA Engineering und Evaluation</w:t>
      </w:r>
    </w:p>
    <w:p w:rsidR="00BC35EC" w:rsidRPr="00075EA3" w:rsidRDefault="00BC35EC" w:rsidP="00BC35EC">
      <w:r w:rsidRPr="00CA32E2">
        <w:rPr>
          <w:b/>
        </w:rPr>
        <w:t>C Anforderungen</w:t>
      </w:r>
      <w:r>
        <w:rPr>
          <w:b/>
        </w:rPr>
        <w:br/>
      </w:r>
      <w:r>
        <w:rPr>
          <w:b/>
        </w:rPr>
        <w:tab/>
      </w:r>
      <w:r>
        <w:t>CA Anwendungsfälle</w:t>
      </w:r>
      <w:r>
        <w:br/>
      </w:r>
      <w:r>
        <w:tab/>
      </w:r>
      <w:r>
        <w:tab/>
        <w:t>CAA Anwendungsfalldiagramm</w:t>
      </w:r>
      <w:r>
        <w:br/>
      </w:r>
      <w:r>
        <w:tab/>
      </w:r>
      <w:r>
        <w:tab/>
        <w:t>CAB System-</w:t>
      </w:r>
      <w:r>
        <w:tab/>
      </w:r>
      <w:r>
        <w:tab/>
      </w:r>
      <w:r>
        <w:tab/>
      </w:r>
      <w:r>
        <w:tab/>
      </w:r>
      <w:r>
        <w:tab/>
        <w:t>Sequenzdiagramm</w:t>
      </w:r>
      <w:r>
        <w:br/>
      </w:r>
      <w:r>
        <w:tab/>
        <w:t>CB Zusätzliche Spezifikationen</w:t>
      </w:r>
    </w:p>
    <w:p w:rsidR="00BC35EC" w:rsidRDefault="00BC35EC" w:rsidP="00BC35EC">
      <w:r w:rsidRPr="00CA32E2">
        <w:rPr>
          <w:b/>
        </w:rPr>
        <w:t>D Design</w:t>
      </w:r>
      <w:r>
        <w:br/>
      </w:r>
      <w:r>
        <w:tab/>
        <w:t>DA Domänenmodell</w:t>
      </w:r>
      <w:r>
        <w:br/>
      </w:r>
      <w:r>
        <w:lastRenderedPageBreak/>
        <w:tab/>
      </w:r>
      <w:r>
        <w:tab/>
        <w:t xml:space="preserve">DAA Domänenmodell </w:t>
      </w:r>
      <w:r>
        <w:tab/>
      </w:r>
      <w:r>
        <w:tab/>
      </w:r>
      <w:r>
        <w:tab/>
      </w:r>
      <w:r>
        <w:tab/>
        <w:t>visualisieren</w:t>
      </w:r>
      <w:r>
        <w:br/>
      </w:r>
      <w:r>
        <w:tab/>
        <w:t>DB Architektur</w:t>
      </w:r>
      <w:r>
        <w:br/>
      </w:r>
      <w:r>
        <w:tab/>
      </w:r>
      <w:r>
        <w:tab/>
        <w:t>DBA Architektur visualisieren</w:t>
      </w:r>
    </w:p>
    <w:p w:rsidR="00BC35EC" w:rsidRPr="00CA32E2" w:rsidRDefault="00BC35EC" w:rsidP="00BC35EC">
      <w:pPr>
        <w:rPr>
          <w:lang w:val="en-US"/>
        </w:rPr>
      </w:pPr>
      <w:r w:rsidRPr="00CA32E2">
        <w:rPr>
          <w:b/>
          <w:lang w:val="en-US"/>
        </w:rPr>
        <w:t>E Implementation</w:t>
      </w:r>
      <w:r w:rsidRPr="00CA32E2">
        <w:rPr>
          <w:b/>
          <w:lang w:val="en-US"/>
        </w:rPr>
        <w:br/>
      </w:r>
      <w:r w:rsidRPr="00CA32E2">
        <w:rPr>
          <w:b/>
          <w:lang w:val="en-US"/>
        </w:rPr>
        <w:tab/>
      </w:r>
      <w:r w:rsidRPr="00CA32E2">
        <w:rPr>
          <w:lang w:val="en-US"/>
        </w:rPr>
        <w:t xml:space="preserve">EA </w:t>
      </w:r>
      <w:r>
        <w:rPr>
          <w:lang w:val="en-US"/>
        </w:rPr>
        <w:t>Domain</w:t>
      </w:r>
      <w:r w:rsidRPr="00CA32E2">
        <w:rPr>
          <w:lang w:val="en-US"/>
        </w:rPr>
        <w:br/>
      </w:r>
      <w:r w:rsidRPr="00CA32E2">
        <w:rPr>
          <w:lang w:val="en-US"/>
        </w:rPr>
        <w:tab/>
      </w:r>
      <w:r w:rsidRPr="00CA32E2">
        <w:rPr>
          <w:lang w:val="en-US"/>
        </w:rPr>
        <w:tab/>
        <w:t xml:space="preserve">EAA </w:t>
      </w:r>
      <w:proofErr w:type="spellStart"/>
      <w:r>
        <w:rPr>
          <w:lang w:val="en-US"/>
        </w:rPr>
        <w:t>GameObjects</w:t>
      </w:r>
      <w:proofErr w:type="spellEnd"/>
      <w:r w:rsidRPr="00CA32E2">
        <w:rPr>
          <w:lang w:val="en-US"/>
        </w:rPr>
        <w:br/>
      </w:r>
      <w:r w:rsidRPr="00CA32E2">
        <w:rPr>
          <w:lang w:val="en-US"/>
        </w:rPr>
        <w:tab/>
      </w:r>
      <w:r w:rsidRPr="00CA32E2">
        <w:rPr>
          <w:lang w:val="en-US"/>
        </w:rPr>
        <w:tab/>
        <w:t xml:space="preserve">EAB </w:t>
      </w:r>
      <w:proofErr w:type="spellStart"/>
      <w:r>
        <w:rPr>
          <w:lang w:val="en-US"/>
        </w:rPr>
        <w:t>QuickGame</w:t>
      </w:r>
      <w:proofErr w:type="spellEnd"/>
      <w:r w:rsidRPr="00CA32E2">
        <w:rPr>
          <w:lang w:val="en-US"/>
        </w:rPr>
        <w:br/>
      </w:r>
      <w:r w:rsidRPr="00CA32E2">
        <w:rPr>
          <w:lang w:val="en-US"/>
        </w:rPr>
        <w:tab/>
      </w:r>
      <w:r w:rsidRPr="00CA32E2">
        <w:rPr>
          <w:lang w:val="en-US"/>
        </w:rPr>
        <w:tab/>
        <w:t xml:space="preserve">EAC </w:t>
      </w:r>
      <w:proofErr w:type="spellStart"/>
      <w:r>
        <w:rPr>
          <w:lang w:val="en-US"/>
        </w:rPr>
        <w:t>InfiniteGame</w:t>
      </w:r>
      <w:proofErr w:type="spellEnd"/>
      <w:r>
        <w:rPr>
          <w:lang w:val="en-US"/>
        </w:rPr>
        <w:br/>
      </w:r>
      <w:r>
        <w:rPr>
          <w:lang w:val="en-US"/>
        </w:rPr>
        <w:tab/>
      </w:r>
      <w:r>
        <w:rPr>
          <w:lang w:val="en-US"/>
        </w:rPr>
        <w:tab/>
        <w:t xml:space="preserve">EAD </w:t>
      </w:r>
      <w:proofErr w:type="spellStart"/>
      <w:r>
        <w:rPr>
          <w:lang w:val="en-US"/>
        </w:rPr>
        <w:t>CareerGame</w:t>
      </w:r>
      <w:proofErr w:type="spellEnd"/>
      <w:r>
        <w:rPr>
          <w:lang w:val="en-US"/>
        </w:rPr>
        <w:br/>
      </w:r>
      <w:r>
        <w:rPr>
          <w:lang w:val="en-US"/>
        </w:rPr>
        <w:tab/>
        <w:t>EB</w:t>
      </w:r>
      <w:r w:rsidRPr="00CA32E2">
        <w:rPr>
          <w:lang w:val="en-US"/>
        </w:rPr>
        <w:t xml:space="preserve"> User I</w:t>
      </w:r>
      <w:r>
        <w:rPr>
          <w:lang w:val="en-US"/>
        </w:rPr>
        <w:t>nterface</w:t>
      </w:r>
      <w:r>
        <w:rPr>
          <w:lang w:val="en-US"/>
        </w:rPr>
        <w:br/>
      </w:r>
      <w:r>
        <w:rPr>
          <w:lang w:val="en-US"/>
        </w:rPr>
        <w:tab/>
      </w:r>
      <w:r>
        <w:rPr>
          <w:lang w:val="en-US"/>
        </w:rPr>
        <w:tab/>
        <w:t>EB</w:t>
      </w:r>
      <w:r w:rsidRPr="0060651A">
        <w:rPr>
          <w:lang w:val="en-US"/>
        </w:rPr>
        <w:t>A Rendering</w:t>
      </w:r>
      <w:r>
        <w:rPr>
          <w:lang w:val="en-US"/>
        </w:rPr>
        <w:br/>
      </w:r>
      <w:r>
        <w:rPr>
          <w:lang w:val="en-US"/>
        </w:rPr>
        <w:tab/>
      </w:r>
      <w:r>
        <w:rPr>
          <w:lang w:val="en-US"/>
        </w:rPr>
        <w:tab/>
        <w:t>EBB Menu</w:t>
      </w:r>
      <w:r>
        <w:rPr>
          <w:lang w:val="en-US"/>
        </w:rPr>
        <w:br/>
      </w:r>
      <w:r>
        <w:rPr>
          <w:lang w:val="en-US"/>
        </w:rPr>
        <w:tab/>
      </w:r>
      <w:r>
        <w:rPr>
          <w:lang w:val="en-US"/>
        </w:rPr>
        <w:tab/>
        <w:t xml:space="preserve">EBC User </w:t>
      </w:r>
      <w:proofErr w:type="spellStart"/>
      <w:r>
        <w:rPr>
          <w:lang w:val="en-US"/>
        </w:rPr>
        <w:t>Config</w:t>
      </w:r>
      <w:proofErr w:type="spellEnd"/>
      <w:r>
        <w:rPr>
          <w:lang w:val="en-US"/>
        </w:rPr>
        <w:t xml:space="preserve"> &amp; Stats</w:t>
      </w:r>
      <w:r>
        <w:rPr>
          <w:lang w:val="en-US"/>
        </w:rPr>
        <w:br/>
      </w:r>
      <w:r>
        <w:rPr>
          <w:lang w:val="en-US"/>
        </w:rPr>
        <w:tab/>
      </w:r>
      <w:r>
        <w:rPr>
          <w:lang w:val="en-US"/>
        </w:rPr>
        <w:tab/>
        <w:t>EBD Level</w:t>
      </w:r>
      <w:r>
        <w:rPr>
          <w:lang w:val="en-US"/>
        </w:rPr>
        <w:br/>
      </w:r>
      <w:r>
        <w:rPr>
          <w:lang w:val="en-US"/>
        </w:rPr>
        <w:tab/>
        <w:t>EC Tech. Services</w:t>
      </w:r>
      <w:r>
        <w:rPr>
          <w:lang w:val="en-US"/>
        </w:rPr>
        <w:br/>
      </w:r>
      <w:r>
        <w:rPr>
          <w:lang w:val="en-US"/>
        </w:rPr>
        <w:tab/>
      </w:r>
      <w:r>
        <w:rPr>
          <w:lang w:val="en-US"/>
        </w:rPr>
        <w:tab/>
        <w:t>EC</w:t>
      </w:r>
      <w:r w:rsidRPr="00CA32E2">
        <w:rPr>
          <w:lang w:val="en-US"/>
        </w:rPr>
        <w:t>A Persistence</w:t>
      </w:r>
    </w:p>
    <w:p w:rsidR="00BC35EC" w:rsidRPr="00385E59" w:rsidRDefault="00BC35EC" w:rsidP="00BC35EC">
      <w:pPr>
        <w:rPr>
          <w:b/>
        </w:rPr>
      </w:pPr>
      <w:r w:rsidRPr="00385E59">
        <w:rPr>
          <w:b/>
        </w:rPr>
        <w:t>F Evaluation und Test</w:t>
      </w:r>
    </w:p>
    <w:p w:rsidR="00BC35EC" w:rsidRPr="004C5D43" w:rsidRDefault="00BC35EC" w:rsidP="00BC35EC">
      <w:pPr>
        <w:rPr>
          <w:b/>
        </w:rPr>
        <w:sectPr w:rsidR="00BC35EC" w:rsidRPr="004C5D43" w:rsidSect="00385E59">
          <w:type w:val="continuous"/>
          <w:pgSz w:w="11906" w:h="16838"/>
          <w:pgMar w:top="1417" w:right="1417" w:bottom="1134" w:left="1417" w:header="708" w:footer="708" w:gutter="0"/>
          <w:cols w:num="2" w:space="708"/>
          <w:docGrid w:linePitch="360"/>
        </w:sectPr>
      </w:pPr>
      <w:r w:rsidRPr="004C5D43">
        <w:rPr>
          <w:b/>
        </w:rPr>
        <w:t>G Auslieferung</w:t>
      </w:r>
    </w:p>
    <w:p w:rsidR="00BC35EC" w:rsidRPr="004C5D43" w:rsidRDefault="00BC35EC" w:rsidP="00BC35EC">
      <w:pPr>
        <w:rPr>
          <w:b/>
        </w:rPr>
      </w:pPr>
    </w:p>
    <w:p w:rsidR="00BC35EC" w:rsidRPr="004C5D43" w:rsidRDefault="00BC35EC" w:rsidP="00BC35EC">
      <w:pPr>
        <w:sectPr w:rsidR="00BC35EC" w:rsidRPr="004C5D43" w:rsidSect="00385E59">
          <w:type w:val="continuous"/>
          <w:pgSz w:w="11906" w:h="16838"/>
          <w:pgMar w:top="1417" w:right="1417" w:bottom="1134" w:left="1417" w:header="708" w:footer="708" w:gutter="0"/>
          <w:cols w:space="708"/>
          <w:docGrid w:linePitch="360"/>
        </w:sectPr>
      </w:pPr>
    </w:p>
    <w:p w:rsidR="00BC35EC" w:rsidRPr="000F1EA5" w:rsidRDefault="00BC35EC" w:rsidP="006B2A2A">
      <w:pPr>
        <w:pStyle w:val="Heading2"/>
      </w:pPr>
      <w:bookmarkStart w:id="4" w:name="_Toc401576630"/>
      <w:bookmarkStart w:id="5" w:name="_Toc401582087"/>
      <w:r w:rsidRPr="006B2A2A">
        <w:lastRenderedPageBreak/>
        <w:t>Softwareentwicklungsplan</w:t>
      </w:r>
      <w:bookmarkEnd w:id="4"/>
      <w:bookmarkEnd w:id="5"/>
    </w:p>
    <w:p w:rsidR="00BC35EC" w:rsidRDefault="00BC35EC" w:rsidP="00BC35EC"/>
    <w:tbl>
      <w:tblPr>
        <w:tblW w:w="14400" w:type="dxa"/>
        <w:tblInd w:w="55" w:type="dxa"/>
        <w:tblCellMar>
          <w:left w:w="70" w:type="dxa"/>
          <w:right w:w="70" w:type="dxa"/>
        </w:tblCellMar>
        <w:tblLook w:val="04A0" w:firstRow="1" w:lastRow="0" w:firstColumn="1" w:lastColumn="0" w:noHBand="0" w:noVBand="1"/>
      </w:tblPr>
      <w:tblGrid>
        <w:gridCol w:w="1260"/>
        <w:gridCol w:w="820"/>
        <w:gridCol w:w="980"/>
        <w:gridCol w:w="980"/>
        <w:gridCol w:w="980"/>
        <w:gridCol w:w="980"/>
        <w:gridCol w:w="980"/>
        <w:gridCol w:w="980"/>
        <w:gridCol w:w="980"/>
        <w:gridCol w:w="980"/>
        <w:gridCol w:w="980"/>
        <w:gridCol w:w="980"/>
        <w:gridCol w:w="980"/>
        <w:gridCol w:w="1063"/>
        <w:gridCol w:w="607"/>
      </w:tblGrid>
      <w:tr w:rsidR="00BC35EC" w:rsidRPr="00696481" w:rsidTr="00385E59">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23. Sep</w:t>
            </w: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30. Sep</w:t>
            </w:r>
          </w:p>
        </w:tc>
        <w:tc>
          <w:tcPr>
            <w:tcW w:w="980" w:type="dxa"/>
            <w:tcBorders>
              <w:top w:val="nil"/>
              <w:left w:val="single" w:sz="12" w:space="0" w:color="auto"/>
              <w:bottom w:val="nil"/>
              <w:right w:val="single" w:sz="4" w:space="0" w:color="auto"/>
            </w:tcBorders>
            <w:shd w:val="clear" w:color="auto" w:fill="auto"/>
            <w:noWrap/>
            <w:vAlign w:val="bottom"/>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07. Okt</w:t>
            </w: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14. Okt</w:t>
            </w:r>
          </w:p>
        </w:tc>
        <w:tc>
          <w:tcPr>
            <w:tcW w:w="980" w:type="dxa"/>
            <w:tcBorders>
              <w:top w:val="nil"/>
              <w:left w:val="nil"/>
              <w:bottom w:val="nil"/>
              <w:right w:val="single" w:sz="12" w:space="0" w:color="auto"/>
            </w:tcBorders>
            <w:shd w:val="clear" w:color="auto" w:fill="auto"/>
            <w:noWrap/>
            <w:vAlign w:val="bottom"/>
            <w:hideMark/>
          </w:tcPr>
          <w:p w:rsidR="00BC35EC" w:rsidRPr="00696481" w:rsidRDefault="00BC35EC" w:rsidP="00385E59">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21. Okt</w:t>
            </w: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28. Okt</w:t>
            </w: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04. Nov</w:t>
            </w: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11. Nov</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18. Nov</w:t>
            </w: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25. Nov</w:t>
            </w:r>
          </w:p>
        </w:tc>
        <w:tc>
          <w:tcPr>
            <w:tcW w:w="980" w:type="dxa"/>
            <w:tcBorders>
              <w:top w:val="nil"/>
              <w:left w:val="nil"/>
              <w:bottom w:val="single" w:sz="4" w:space="0" w:color="auto"/>
              <w:right w:val="single" w:sz="12" w:space="0" w:color="auto"/>
            </w:tcBorders>
            <w:shd w:val="clear" w:color="auto" w:fill="auto"/>
            <w:noWrap/>
            <w:vAlign w:val="bottom"/>
            <w:hideMark/>
          </w:tcPr>
          <w:p w:rsidR="00BC35EC" w:rsidRPr="00696481" w:rsidRDefault="00BC35EC" w:rsidP="00385E59">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02. Dez</w:t>
            </w:r>
          </w:p>
        </w:tc>
        <w:tc>
          <w:tcPr>
            <w:tcW w:w="980" w:type="dxa"/>
            <w:tcBorders>
              <w:top w:val="nil"/>
              <w:left w:val="nil"/>
              <w:bottom w:val="nil"/>
              <w:right w:val="single" w:sz="12" w:space="0" w:color="auto"/>
            </w:tcBorders>
            <w:shd w:val="clear" w:color="auto" w:fill="auto"/>
            <w:noWrap/>
            <w:vAlign w:val="bottom"/>
            <w:hideMark/>
          </w:tcPr>
          <w:p w:rsidR="00BC35EC" w:rsidRPr="00696481" w:rsidRDefault="00BC35EC" w:rsidP="00385E59">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09. Dez</w:t>
            </w:r>
          </w:p>
        </w:tc>
        <w:tc>
          <w:tcPr>
            <w:tcW w:w="5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r>
      <w:tr w:rsidR="00BC35EC" w:rsidRPr="00696481" w:rsidTr="00385E59">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D9D9D9"/>
            <w:noWrap/>
            <w:vAlign w:val="bottom"/>
            <w:hideMark/>
          </w:tcPr>
          <w:p w:rsidR="00BC35EC" w:rsidRPr="00696481" w:rsidRDefault="00BC35EC" w:rsidP="00385E59">
            <w:pPr>
              <w:spacing w:after="0" w:line="240" w:lineRule="auto"/>
              <w:jc w:val="center"/>
              <w:rPr>
                <w:rFonts w:eastAsia="Times New Roman" w:cs="Times New Roman"/>
                <w:b/>
                <w:bCs/>
                <w:color w:val="000000"/>
                <w:lang w:eastAsia="de-CH"/>
              </w:rPr>
            </w:pPr>
            <w:proofErr w:type="spellStart"/>
            <w:r w:rsidRPr="00696481">
              <w:rPr>
                <w:rFonts w:eastAsia="Times New Roman" w:cs="Times New Roman"/>
                <w:b/>
                <w:bCs/>
                <w:color w:val="000000"/>
                <w:lang w:eastAsia="de-CH"/>
              </w:rPr>
              <w:t>Inception</w:t>
            </w:r>
            <w:proofErr w:type="spellEnd"/>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rsidR="00BC35EC" w:rsidRPr="00696481" w:rsidRDefault="00BC35EC" w:rsidP="00385E59">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Elaboration</w:t>
            </w:r>
          </w:p>
        </w:tc>
        <w:tc>
          <w:tcPr>
            <w:tcW w:w="5880" w:type="dxa"/>
            <w:gridSpan w:val="6"/>
            <w:tcBorders>
              <w:top w:val="single" w:sz="4" w:space="0" w:color="auto"/>
              <w:left w:val="nil"/>
              <w:bottom w:val="single" w:sz="4" w:space="0" w:color="auto"/>
              <w:right w:val="single" w:sz="12" w:space="0" w:color="000000"/>
            </w:tcBorders>
            <w:shd w:val="clear" w:color="000000" w:fill="D9D9D9"/>
            <w:noWrap/>
            <w:vAlign w:val="bottom"/>
            <w:hideMark/>
          </w:tcPr>
          <w:p w:rsidR="00BC35EC" w:rsidRPr="00696481" w:rsidRDefault="00BC35EC" w:rsidP="00385E59">
            <w:pPr>
              <w:spacing w:after="0" w:line="240" w:lineRule="auto"/>
              <w:jc w:val="center"/>
              <w:rPr>
                <w:rFonts w:eastAsia="Times New Roman" w:cs="Times New Roman"/>
                <w:b/>
                <w:bCs/>
                <w:color w:val="000000"/>
                <w:lang w:eastAsia="de-CH"/>
              </w:rPr>
            </w:pPr>
            <w:proofErr w:type="spellStart"/>
            <w:r w:rsidRPr="00696481">
              <w:rPr>
                <w:rFonts w:eastAsia="Times New Roman" w:cs="Times New Roman"/>
                <w:b/>
                <w:bCs/>
                <w:color w:val="000000"/>
                <w:lang w:eastAsia="de-CH"/>
              </w:rPr>
              <w:t>Construction</w:t>
            </w:r>
            <w:proofErr w:type="spellEnd"/>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rsidR="00BC35EC" w:rsidRPr="00696481" w:rsidRDefault="00BC35EC" w:rsidP="00385E59">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Transition</w:t>
            </w:r>
          </w:p>
        </w:tc>
        <w:tc>
          <w:tcPr>
            <w:tcW w:w="5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r>
      <w:tr w:rsidR="00BC35EC" w:rsidRPr="00696481" w:rsidTr="00385E59">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I1</w:t>
            </w:r>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E1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C1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C2</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C3</w:t>
            </w:r>
          </w:p>
        </w:tc>
        <w:tc>
          <w:tcPr>
            <w:tcW w:w="980" w:type="dxa"/>
            <w:tcBorders>
              <w:top w:val="nil"/>
              <w:left w:val="nil"/>
              <w:bottom w:val="single" w:sz="4" w:space="0" w:color="auto"/>
              <w:right w:val="single" w:sz="12" w:space="0" w:color="auto"/>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T1</w:t>
            </w:r>
          </w:p>
        </w:tc>
        <w:tc>
          <w:tcPr>
            <w:tcW w:w="5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r>
      <w:tr w:rsidR="00BC35EC" w:rsidRPr="00696481" w:rsidTr="00385E59">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820" w:type="dxa"/>
            <w:tcBorders>
              <w:top w:val="single" w:sz="4" w:space="0" w:color="auto"/>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AD, AEA</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CA, DA, DAA, DB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EAB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EAB, EAD</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EAD, EBD, F</w:t>
            </w:r>
          </w:p>
        </w:tc>
        <w:tc>
          <w:tcPr>
            <w:tcW w:w="980" w:type="dxa"/>
            <w:tcBorders>
              <w:top w:val="nil"/>
              <w:left w:val="nil"/>
              <w:bottom w:val="single" w:sz="4" w:space="0" w:color="auto"/>
              <w:right w:val="single" w:sz="12" w:space="0" w:color="auto"/>
            </w:tcBorders>
            <w:shd w:val="clear" w:color="000000" w:fill="D9D9D9"/>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r>
      <w:tr w:rsidR="00BC35EC" w:rsidRPr="00696481" w:rsidTr="00385E59">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AC, BA</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BA, CA, DA, DB, DBA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EBA, ECA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EBA, EAC</w:t>
            </w:r>
          </w:p>
        </w:tc>
        <w:tc>
          <w:tcPr>
            <w:tcW w:w="1960" w:type="dxa"/>
            <w:gridSpan w:val="2"/>
            <w:tcBorders>
              <w:top w:val="single" w:sz="4" w:space="0" w:color="auto"/>
              <w:left w:val="nil"/>
              <w:bottom w:val="single" w:sz="4" w:space="0" w:color="auto"/>
              <w:right w:val="single" w:sz="12" w:space="0" w:color="000000"/>
            </w:tcBorders>
            <w:shd w:val="diagStripe" w:color="000000" w:fill="FFFFFF"/>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diagStripe" w:color="000000" w:fill="FFFFFF"/>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r>
      <w:tr w:rsidR="00BC35EC" w:rsidRPr="00696481" w:rsidTr="00385E59">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AF</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DB, CA, CAA, CAB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EAB, EBC</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 xml:space="preserve">EAB, EBB, EBC </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EBB, EBD, EAD, F</w:t>
            </w:r>
          </w:p>
        </w:tc>
        <w:tc>
          <w:tcPr>
            <w:tcW w:w="980" w:type="dxa"/>
            <w:tcBorders>
              <w:top w:val="nil"/>
              <w:left w:val="nil"/>
              <w:bottom w:val="single" w:sz="4" w:space="0" w:color="auto"/>
              <w:right w:val="single" w:sz="12" w:space="0" w:color="auto"/>
            </w:tcBorders>
            <w:shd w:val="clear" w:color="000000" w:fill="D9D9D9"/>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r>
      <w:tr w:rsidR="00BC35EC" w:rsidRPr="00696481" w:rsidTr="00385E59">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AB</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CA, CB, DA, DB</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EAA, EBA, ECA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EBA, EAC, F</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EAC, EAC, F</w:t>
            </w:r>
          </w:p>
        </w:tc>
        <w:tc>
          <w:tcPr>
            <w:tcW w:w="980" w:type="dxa"/>
            <w:tcBorders>
              <w:top w:val="nil"/>
              <w:left w:val="nil"/>
              <w:bottom w:val="single" w:sz="4" w:space="0" w:color="auto"/>
              <w:right w:val="single" w:sz="12" w:space="0" w:color="auto"/>
            </w:tcBorders>
            <w:shd w:val="clear" w:color="000000" w:fill="FFFFFF"/>
            <w:noWrap/>
            <w:vAlign w:val="center"/>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r>
      <w:tr w:rsidR="00BC35EC" w:rsidRPr="00696481" w:rsidTr="00385E59">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M1</w:t>
            </w:r>
          </w:p>
        </w:tc>
        <w:tc>
          <w:tcPr>
            <w:tcW w:w="980" w:type="dxa"/>
            <w:tcBorders>
              <w:top w:val="nil"/>
              <w:left w:val="single" w:sz="12" w:space="0" w:color="auto"/>
              <w:bottom w:val="nil"/>
              <w:right w:val="nil"/>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M2</w:t>
            </w:r>
          </w:p>
        </w:tc>
        <w:tc>
          <w:tcPr>
            <w:tcW w:w="980" w:type="dxa"/>
            <w:tcBorders>
              <w:top w:val="nil"/>
              <w:left w:val="nil"/>
              <w:bottom w:val="nil"/>
              <w:right w:val="nil"/>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 </w:t>
            </w:r>
          </w:p>
        </w:tc>
        <w:tc>
          <w:tcPr>
            <w:tcW w:w="980" w:type="dxa"/>
            <w:tcBorders>
              <w:top w:val="nil"/>
              <w:left w:val="nil"/>
              <w:bottom w:val="nil"/>
              <w:right w:val="nil"/>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M3</w:t>
            </w:r>
          </w:p>
        </w:tc>
        <w:tc>
          <w:tcPr>
            <w:tcW w:w="980" w:type="dxa"/>
            <w:tcBorders>
              <w:top w:val="nil"/>
              <w:left w:val="nil"/>
              <w:bottom w:val="nil"/>
              <w:right w:val="single" w:sz="12" w:space="0" w:color="auto"/>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M4</w:t>
            </w:r>
          </w:p>
        </w:tc>
        <w:tc>
          <w:tcPr>
            <w:tcW w:w="5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r>
      <w:tr w:rsidR="00BC35EC" w:rsidRPr="00696481" w:rsidTr="00385E59">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P1</w:t>
            </w: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P2</w:t>
            </w: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P3</w:t>
            </w: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P4</w:t>
            </w:r>
          </w:p>
        </w:tc>
        <w:tc>
          <w:tcPr>
            <w:tcW w:w="5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r>
      <w:tr w:rsidR="00BC35EC" w:rsidRPr="00696481" w:rsidTr="00385E59">
        <w:trPr>
          <w:trHeight w:val="300"/>
        </w:trPr>
        <w:tc>
          <w:tcPr>
            <w:tcW w:w="12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r>
      <w:tr w:rsidR="00BC35EC" w:rsidRPr="00696481" w:rsidTr="00385E59">
        <w:trPr>
          <w:trHeight w:val="300"/>
        </w:trPr>
        <w:tc>
          <w:tcPr>
            <w:tcW w:w="5020" w:type="dxa"/>
            <w:gridSpan w:val="5"/>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Meilensteine: Projektschiene</w:t>
            </w: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Legende</w:t>
            </w: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1960" w:type="dxa"/>
            <w:gridSpan w:val="2"/>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Aufwände</w:t>
            </w: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r>
      <w:tr w:rsidR="00BC35EC" w:rsidRPr="00696481" w:rsidTr="00385E59">
        <w:trPr>
          <w:trHeight w:val="300"/>
        </w:trPr>
        <w:tc>
          <w:tcPr>
            <w:tcW w:w="1260" w:type="dxa"/>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Präsentation Projektskizze</w:t>
            </w:r>
          </w:p>
        </w:tc>
        <w:tc>
          <w:tcPr>
            <w:tcW w:w="980" w:type="dxa"/>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P1</w:t>
            </w:r>
          </w:p>
        </w:tc>
        <w:tc>
          <w:tcPr>
            <w:tcW w:w="9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Kürzel</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rsidR="00BC35EC" w:rsidRPr="00696481" w:rsidRDefault="00BC35EC" w:rsidP="00385E59">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Name</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I1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E1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C1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C2</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C3</w:t>
            </w:r>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T1</w:t>
            </w:r>
          </w:p>
        </w:tc>
        <w:tc>
          <w:tcPr>
            <w:tcW w:w="560" w:type="dxa"/>
            <w:tcBorders>
              <w:top w:val="single" w:sz="4" w:space="0" w:color="auto"/>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Total</w:t>
            </w:r>
          </w:p>
        </w:tc>
      </w:tr>
      <w:tr w:rsidR="00BC35EC" w:rsidRPr="00696481" w:rsidTr="00385E59">
        <w:trPr>
          <w:trHeight w:val="300"/>
        </w:trPr>
        <w:tc>
          <w:tcPr>
            <w:tcW w:w="1260" w:type="dxa"/>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Präsentation Anforderungen</w:t>
            </w:r>
          </w:p>
        </w:tc>
        <w:tc>
          <w:tcPr>
            <w:tcW w:w="980" w:type="dxa"/>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P2</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xml:space="preserve">Remo </w:t>
            </w:r>
            <w:proofErr w:type="spellStart"/>
            <w:r w:rsidRPr="00696481">
              <w:rPr>
                <w:rFonts w:eastAsia="Times New Roman" w:cs="Times New Roman"/>
                <w:color w:val="000000"/>
                <w:lang w:eastAsia="de-CH"/>
              </w:rPr>
              <w:t>Höppli</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24</w:t>
            </w:r>
          </w:p>
        </w:tc>
      </w:tr>
      <w:tr w:rsidR="00BC35EC" w:rsidRPr="00696481" w:rsidTr="00385E59">
        <w:trPr>
          <w:trHeight w:val="300"/>
        </w:trPr>
        <w:tc>
          <w:tcPr>
            <w:tcW w:w="1260" w:type="dxa"/>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18.11.2014</w:t>
            </w:r>
          </w:p>
        </w:tc>
        <w:tc>
          <w:tcPr>
            <w:tcW w:w="2780" w:type="dxa"/>
            <w:gridSpan w:val="3"/>
            <w:tcBorders>
              <w:top w:val="nil"/>
              <w:left w:val="nil"/>
              <w:bottom w:val="nil"/>
              <w:right w:val="nil"/>
            </w:tcBorders>
            <w:shd w:val="clear" w:color="000000" w:fill="FFFFFF"/>
            <w:noWrap/>
            <w:vAlign w:val="bottom"/>
            <w:hideMark/>
          </w:tcPr>
          <w:p w:rsidR="00BC35EC" w:rsidRPr="00696481" w:rsidRDefault="00B3433F" w:rsidP="00385E59">
            <w:pPr>
              <w:spacing w:after="0" w:line="240" w:lineRule="auto"/>
              <w:rPr>
                <w:rFonts w:eastAsia="Times New Roman" w:cs="Times New Roman"/>
                <w:color w:val="000000"/>
                <w:lang w:eastAsia="de-CH"/>
              </w:rPr>
            </w:pPr>
            <w:r>
              <w:rPr>
                <w:rFonts w:eastAsia="Times New Roman" w:cs="Times New Roman"/>
                <w:color w:val="000000"/>
                <w:lang w:eastAsia="de-CH"/>
              </w:rPr>
              <w:t>Präsentation</w:t>
            </w:r>
            <w:r w:rsidR="00BC35EC" w:rsidRPr="00696481">
              <w:rPr>
                <w:rFonts w:eastAsia="Times New Roman" w:cs="Times New Roman"/>
                <w:color w:val="000000"/>
                <w:lang w:eastAsia="de-CH"/>
              </w:rPr>
              <w:t xml:space="preserve"> Design</w:t>
            </w:r>
          </w:p>
        </w:tc>
        <w:tc>
          <w:tcPr>
            <w:tcW w:w="980" w:type="dxa"/>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P3</w:t>
            </w:r>
          </w:p>
        </w:tc>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rsidR="00BC35EC" w:rsidRPr="00696481" w:rsidRDefault="00BC35EC" w:rsidP="00385E59">
            <w:pPr>
              <w:spacing w:after="0" w:line="240" w:lineRule="auto"/>
              <w:rPr>
                <w:rFonts w:eastAsia="Times New Roman" w:cs="Times New Roman"/>
                <w:color w:val="000000"/>
                <w:lang w:eastAsia="de-CH"/>
              </w:rPr>
            </w:pPr>
            <w:proofErr w:type="spellStart"/>
            <w:r w:rsidRPr="00696481">
              <w:rPr>
                <w:rFonts w:eastAsia="Times New Roman" w:cs="Times New Roman"/>
                <w:color w:val="000000"/>
                <w:lang w:eastAsia="de-CH"/>
              </w:rPr>
              <w:t>Yacine</w:t>
            </w:r>
            <w:proofErr w:type="spellEnd"/>
            <w:r w:rsidRPr="00696481">
              <w:rPr>
                <w:rFonts w:eastAsia="Times New Roman" w:cs="Times New Roman"/>
                <w:color w:val="000000"/>
                <w:lang w:eastAsia="de-CH"/>
              </w:rPr>
              <w:t xml:space="preserve"> </w:t>
            </w:r>
            <w:proofErr w:type="spellStart"/>
            <w:r w:rsidRPr="00696481">
              <w:rPr>
                <w:rFonts w:eastAsia="Times New Roman" w:cs="Times New Roman"/>
                <w:color w:val="000000"/>
                <w:lang w:eastAsia="de-CH"/>
              </w:rPr>
              <w:t>Mekesser</w:t>
            </w:r>
            <w:proofErr w:type="spellEnd"/>
          </w:p>
        </w:tc>
        <w:tc>
          <w:tcPr>
            <w:tcW w:w="98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14</w:t>
            </w:r>
          </w:p>
        </w:tc>
        <w:tc>
          <w:tcPr>
            <w:tcW w:w="98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26</w:t>
            </w:r>
          </w:p>
        </w:tc>
      </w:tr>
      <w:tr w:rsidR="00BC35EC" w:rsidRPr="00696481" w:rsidTr="00385E59">
        <w:trPr>
          <w:trHeight w:val="300"/>
        </w:trPr>
        <w:tc>
          <w:tcPr>
            <w:tcW w:w="1260" w:type="dxa"/>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09.12.2014</w:t>
            </w:r>
          </w:p>
        </w:tc>
        <w:tc>
          <w:tcPr>
            <w:tcW w:w="2780" w:type="dxa"/>
            <w:gridSpan w:val="3"/>
            <w:tcBorders>
              <w:top w:val="nil"/>
              <w:left w:val="nil"/>
              <w:bottom w:val="nil"/>
              <w:right w:val="nil"/>
            </w:tcBorders>
            <w:shd w:val="clear" w:color="000000" w:fill="FFFFFF"/>
            <w:noWrap/>
            <w:vAlign w:val="bottom"/>
            <w:hideMark/>
          </w:tcPr>
          <w:p w:rsidR="00BC35EC" w:rsidRPr="00696481" w:rsidRDefault="00B3433F" w:rsidP="00385E59">
            <w:pPr>
              <w:spacing w:after="0" w:line="240" w:lineRule="auto"/>
              <w:rPr>
                <w:rFonts w:eastAsia="Times New Roman" w:cs="Times New Roman"/>
                <w:color w:val="000000"/>
                <w:lang w:eastAsia="de-CH"/>
              </w:rPr>
            </w:pPr>
            <w:r>
              <w:rPr>
                <w:rFonts w:eastAsia="Times New Roman" w:cs="Times New Roman"/>
                <w:color w:val="000000"/>
                <w:lang w:eastAsia="de-CH"/>
              </w:rPr>
              <w:t>Schlusspräsentation</w:t>
            </w:r>
          </w:p>
        </w:tc>
        <w:tc>
          <w:tcPr>
            <w:tcW w:w="980" w:type="dxa"/>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P4</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Christoph Mathis</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20</w:t>
            </w:r>
          </w:p>
        </w:tc>
      </w:tr>
      <w:tr w:rsidR="00BC35EC" w:rsidRPr="00696481" w:rsidTr="00385E59">
        <w:trPr>
          <w:trHeight w:val="315"/>
        </w:trPr>
        <w:tc>
          <w:tcPr>
            <w:tcW w:w="5020" w:type="dxa"/>
            <w:gridSpan w:val="5"/>
            <w:tcBorders>
              <w:top w:val="nil"/>
              <w:left w:val="nil"/>
              <w:bottom w:val="nil"/>
              <w:right w:val="single" w:sz="4" w:space="0" w:color="000000"/>
            </w:tcBorders>
            <w:shd w:val="clear" w:color="000000" w:fill="FFFFFF"/>
            <w:noWrap/>
            <w:vAlign w:val="bottom"/>
            <w:hideMark/>
          </w:tcPr>
          <w:p w:rsidR="00BC35EC" w:rsidRPr="00696481" w:rsidRDefault="00BC35EC" w:rsidP="00385E59">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Meilensteine: Projekt Docker</w:t>
            </w:r>
          </w:p>
        </w:tc>
        <w:tc>
          <w:tcPr>
            <w:tcW w:w="98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xml:space="preserve">Emily </w:t>
            </w:r>
            <w:proofErr w:type="spellStart"/>
            <w:r w:rsidRPr="00696481">
              <w:rPr>
                <w:rFonts w:eastAsia="Times New Roman" w:cs="Times New Roman"/>
                <w:color w:val="000000"/>
                <w:lang w:eastAsia="de-CH"/>
              </w:rPr>
              <w:t>Wangler</w:t>
            </w:r>
            <w:proofErr w:type="spellEnd"/>
          </w:p>
        </w:tc>
        <w:tc>
          <w:tcPr>
            <w:tcW w:w="980" w:type="dxa"/>
            <w:tcBorders>
              <w:top w:val="nil"/>
              <w:left w:val="nil"/>
              <w:bottom w:val="nil"/>
              <w:right w:val="single" w:sz="4" w:space="0" w:color="auto"/>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20</w:t>
            </w:r>
          </w:p>
        </w:tc>
      </w:tr>
      <w:tr w:rsidR="00BC35EC" w:rsidRPr="00696481" w:rsidTr="00385E59">
        <w:trPr>
          <w:trHeight w:val="330"/>
        </w:trPr>
        <w:tc>
          <w:tcPr>
            <w:tcW w:w="1260" w:type="dxa"/>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rPr>
                <w:rFonts w:eastAsia="Times New Roman" w:cs="Times New Roman"/>
                <w:color w:val="000000"/>
                <w:lang w:eastAsia="de-CH"/>
              </w:rPr>
            </w:pPr>
            <w:proofErr w:type="spellStart"/>
            <w:r w:rsidRPr="00696481">
              <w:rPr>
                <w:rFonts w:eastAsia="Times New Roman" w:cs="Times New Roman"/>
                <w:color w:val="000000"/>
                <w:lang w:eastAsia="de-CH"/>
              </w:rPr>
              <w:t>Inception</w:t>
            </w:r>
            <w:proofErr w:type="spellEnd"/>
            <w:r w:rsidRPr="00696481">
              <w:rPr>
                <w:rFonts w:eastAsia="Times New Roman" w:cs="Times New Roman"/>
                <w:color w:val="000000"/>
                <w:lang w:eastAsia="de-CH"/>
              </w:rPr>
              <w:t xml:space="preserve"> Abschluss</w:t>
            </w:r>
          </w:p>
        </w:tc>
        <w:tc>
          <w:tcPr>
            <w:tcW w:w="980" w:type="dxa"/>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M1</w:t>
            </w: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Total</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46</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44</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980" w:type="dxa"/>
            <w:tcBorders>
              <w:top w:val="single" w:sz="12" w:space="0" w:color="auto"/>
              <w:left w:val="nil"/>
              <w:bottom w:val="double" w:sz="6" w:space="0" w:color="auto"/>
              <w:right w:val="single" w:sz="12"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560" w:type="dxa"/>
            <w:tcBorders>
              <w:top w:val="single" w:sz="12" w:space="0" w:color="auto"/>
              <w:left w:val="nil"/>
              <w:bottom w:val="double" w:sz="6" w:space="0" w:color="auto"/>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90</w:t>
            </w:r>
          </w:p>
        </w:tc>
      </w:tr>
      <w:tr w:rsidR="00BC35EC" w:rsidRPr="00696481" w:rsidTr="00385E59">
        <w:trPr>
          <w:trHeight w:val="315"/>
        </w:trPr>
        <w:tc>
          <w:tcPr>
            <w:tcW w:w="1260" w:type="dxa"/>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Elaboration Abschluss</w:t>
            </w:r>
          </w:p>
        </w:tc>
        <w:tc>
          <w:tcPr>
            <w:tcW w:w="980" w:type="dxa"/>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M2</w:t>
            </w: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1960" w:type="dxa"/>
            <w:gridSpan w:val="2"/>
            <w:tcBorders>
              <w:top w:val="double" w:sz="6" w:space="0" w:color="auto"/>
              <w:left w:val="single" w:sz="4" w:space="0" w:color="auto"/>
              <w:bottom w:val="single" w:sz="4" w:space="0" w:color="auto"/>
              <w:right w:val="single" w:sz="4" w:space="0" w:color="000000"/>
            </w:tcBorders>
            <w:shd w:val="clear" w:color="000000" w:fill="D9D9D9"/>
            <w:noWrap/>
            <w:vAlign w:val="bottom"/>
            <w:hideMark/>
          </w:tcPr>
          <w:p w:rsidR="00BC35EC" w:rsidRPr="00696481" w:rsidRDefault="00BC35EC" w:rsidP="00385E59">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Prognostiziert</w:t>
            </w:r>
          </w:p>
        </w:tc>
        <w:tc>
          <w:tcPr>
            <w:tcW w:w="560" w:type="dxa"/>
            <w:tcBorders>
              <w:top w:val="nil"/>
              <w:left w:val="nil"/>
              <w:bottom w:val="single" w:sz="4" w:space="0" w:color="auto"/>
              <w:right w:val="single" w:sz="4" w:space="0" w:color="auto"/>
            </w:tcBorders>
            <w:shd w:val="clear" w:color="000000" w:fill="D9D9D9"/>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400</w:t>
            </w:r>
          </w:p>
        </w:tc>
      </w:tr>
      <w:tr w:rsidR="00BC35EC" w:rsidRPr="00696481" w:rsidTr="00385E59">
        <w:trPr>
          <w:trHeight w:val="315"/>
        </w:trPr>
        <w:tc>
          <w:tcPr>
            <w:tcW w:w="1260" w:type="dxa"/>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02.12.2014</w:t>
            </w:r>
          </w:p>
        </w:tc>
        <w:tc>
          <w:tcPr>
            <w:tcW w:w="2780" w:type="dxa"/>
            <w:gridSpan w:val="3"/>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rPr>
                <w:rFonts w:eastAsia="Times New Roman" w:cs="Times New Roman"/>
                <w:color w:val="000000"/>
                <w:lang w:eastAsia="de-CH"/>
              </w:rPr>
            </w:pPr>
            <w:proofErr w:type="spellStart"/>
            <w:r w:rsidRPr="00696481">
              <w:rPr>
                <w:rFonts w:eastAsia="Times New Roman" w:cs="Times New Roman"/>
                <w:color w:val="000000"/>
                <w:lang w:eastAsia="de-CH"/>
              </w:rPr>
              <w:t>Construction</w:t>
            </w:r>
            <w:proofErr w:type="spellEnd"/>
            <w:r w:rsidRPr="00696481">
              <w:rPr>
                <w:rFonts w:eastAsia="Times New Roman" w:cs="Times New Roman"/>
                <w:color w:val="000000"/>
                <w:lang w:eastAsia="de-CH"/>
              </w:rPr>
              <w:t xml:space="preserve"> Abschluss</w:t>
            </w:r>
          </w:p>
        </w:tc>
        <w:tc>
          <w:tcPr>
            <w:tcW w:w="980" w:type="dxa"/>
            <w:tcBorders>
              <w:top w:val="nil"/>
              <w:left w:val="nil"/>
              <w:bottom w:val="nil"/>
              <w:right w:val="nil"/>
            </w:tcBorders>
            <w:shd w:val="clear" w:color="000000" w:fill="FFFFFF"/>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M3</w:t>
            </w: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19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C35EC" w:rsidRPr="00696481" w:rsidRDefault="00BC35EC" w:rsidP="00385E59">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Verbleibend</w:t>
            </w:r>
          </w:p>
        </w:tc>
        <w:tc>
          <w:tcPr>
            <w:tcW w:w="560" w:type="dxa"/>
            <w:tcBorders>
              <w:top w:val="nil"/>
              <w:left w:val="nil"/>
              <w:bottom w:val="double" w:sz="6" w:space="0" w:color="auto"/>
              <w:right w:val="single" w:sz="4" w:space="0" w:color="auto"/>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310</w:t>
            </w:r>
          </w:p>
        </w:tc>
      </w:tr>
      <w:tr w:rsidR="00BC35EC" w:rsidRPr="00696481" w:rsidTr="00385E59">
        <w:trPr>
          <w:trHeight w:val="315"/>
        </w:trPr>
        <w:tc>
          <w:tcPr>
            <w:tcW w:w="12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09.12.2014</w:t>
            </w:r>
          </w:p>
        </w:tc>
        <w:tc>
          <w:tcPr>
            <w:tcW w:w="2780" w:type="dxa"/>
            <w:gridSpan w:val="3"/>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Transition Abschluss</w:t>
            </w: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r w:rsidRPr="00696481">
              <w:rPr>
                <w:rFonts w:eastAsia="Times New Roman" w:cs="Times New Roman"/>
                <w:color w:val="000000"/>
                <w:lang w:eastAsia="de-CH"/>
              </w:rPr>
              <w:t>M4</w:t>
            </w: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rsidR="00BC35EC" w:rsidRPr="00696481" w:rsidRDefault="00BC35EC" w:rsidP="00385E59">
            <w:pPr>
              <w:spacing w:after="0" w:line="240" w:lineRule="auto"/>
              <w:rPr>
                <w:rFonts w:eastAsia="Times New Roman" w:cs="Times New Roman"/>
                <w:color w:val="000000"/>
                <w:lang w:eastAsia="de-CH"/>
              </w:rPr>
            </w:pPr>
          </w:p>
        </w:tc>
      </w:tr>
    </w:tbl>
    <w:p w:rsidR="00BC35EC" w:rsidRDefault="00BC35EC" w:rsidP="00BC35EC"/>
    <w:p w:rsidR="00BC35EC" w:rsidRDefault="00BC35EC" w:rsidP="00BC35EC"/>
    <w:p w:rsidR="00BC35EC" w:rsidRDefault="00BC35EC" w:rsidP="00BC35EC"/>
    <w:p w:rsidR="00BC35EC" w:rsidRPr="000F1EA5" w:rsidRDefault="00BC35EC" w:rsidP="006B2A2A">
      <w:pPr>
        <w:pStyle w:val="Heading2"/>
      </w:pPr>
      <w:bookmarkStart w:id="6" w:name="_Toc401576631"/>
      <w:bookmarkStart w:id="7" w:name="_Toc401582088"/>
      <w:r w:rsidRPr="000F1EA5">
        <w:lastRenderedPageBreak/>
        <w:t xml:space="preserve">Überarbeitung </w:t>
      </w:r>
      <w:r w:rsidRPr="006B2A2A">
        <w:t>Grobprojektplanung</w:t>
      </w:r>
      <w:bookmarkEnd w:id="6"/>
      <w:bookmarkEnd w:id="7"/>
    </w:p>
    <w:p w:rsidR="00BC35EC" w:rsidRPr="00942D46" w:rsidRDefault="00BC35EC" w:rsidP="00BC35EC"/>
    <w:tbl>
      <w:tblPr>
        <w:tblW w:w="10900" w:type="dxa"/>
        <w:tblInd w:w="1843" w:type="dxa"/>
        <w:tblCellMar>
          <w:left w:w="70" w:type="dxa"/>
          <w:right w:w="70" w:type="dxa"/>
        </w:tblCellMar>
        <w:tblLook w:val="04A0" w:firstRow="1" w:lastRow="0" w:firstColumn="1" w:lastColumn="0" w:noHBand="0" w:noVBand="1"/>
      </w:tblPr>
      <w:tblGrid>
        <w:gridCol w:w="1720"/>
        <w:gridCol w:w="1140"/>
        <w:gridCol w:w="5860"/>
        <w:gridCol w:w="2180"/>
      </w:tblGrid>
      <w:tr w:rsidR="00BC35EC" w:rsidRPr="00942D46" w:rsidTr="00385E59">
        <w:trPr>
          <w:trHeight w:val="300"/>
        </w:trPr>
        <w:tc>
          <w:tcPr>
            <w:tcW w:w="1720" w:type="dxa"/>
            <w:tcBorders>
              <w:top w:val="single" w:sz="4" w:space="0" w:color="000000"/>
              <w:left w:val="nil"/>
              <w:bottom w:val="single" w:sz="4" w:space="0" w:color="000000"/>
              <w:right w:val="nil"/>
            </w:tcBorders>
            <w:shd w:val="clear" w:color="auto" w:fill="auto"/>
            <w:noWrap/>
            <w:vAlign w:val="center"/>
            <w:hideMark/>
          </w:tcPr>
          <w:p w:rsidR="00BC35EC" w:rsidRPr="00942D46" w:rsidRDefault="00BC35EC" w:rsidP="00385E59">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Phase</w:t>
            </w:r>
          </w:p>
        </w:tc>
        <w:tc>
          <w:tcPr>
            <w:tcW w:w="1140" w:type="dxa"/>
            <w:tcBorders>
              <w:top w:val="single" w:sz="4" w:space="0" w:color="000000"/>
              <w:left w:val="nil"/>
              <w:bottom w:val="single" w:sz="4" w:space="0" w:color="000000"/>
              <w:right w:val="nil"/>
            </w:tcBorders>
            <w:shd w:val="clear" w:color="auto" w:fill="auto"/>
            <w:noWrap/>
            <w:vAlign w:val="center"/>
            <w:hideMark/>
          </w:tcPr>
          <w:p w:rsidR="00BC35EC" w:rsidRPr="00942D46" w:rsidRDefault="00BC35EC" w:rsidP="00385E59">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Iteration</w:t>
            </w:r>
          </w:p>
        </w:tc>
        <w:tc>
          <w:tcPr>
            <w:tcW w:w="5860" w:type="dxa"/>
            <w:tcBorders>
              <w:top w:val="single" w:sz="4" w:space="0" w:color="000000"/>
              <w:left w:val="nil"/>
              <w:bottom w:val="single" w:sz="4" w:space="0" w:color="000000"/>
              <w:right w:val="nil"/>
            </w:tcBorders>
            <w:shd w:val="clear" w:color="auto" w:fill="auto"/>
            <w:noWrap/>
            <w:vAlign w:val="bottom"/>
            <w:hideMark/>
          </w:tcPr>
          <w:p w:rsidR="00BC35EC" w:rsidRPr="00942D46" w:rsidRDefault="00BC35EC" w:rsidP="00385E59">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Ziele</w:t>
            </w:r>
          </w:p>
        </w:tc>
        <w:tc>
          <w:tcPr>
            <w:tcW w:w="2180" w:type="dxa"/>
            <w:tcBorders>
              <w:top w:val="single" w:sz="4" w:space="0" w:color="000000"/>
              <w:left w:val="nil"/>
              <w:bottom w:val="single" w:sz="4" w:space="0" w:color="000000"/>
              <w:right w:val="nil"/>
            </w:tcBorders>
            <w:shd w:val="clear" w:color="auto" w:fill="auto"/>
            <w:noWrap/>
            <w:vAlign w:val="bottom"/>
            <w:hideMark/>
          </w:tcPr>
          <w:p w:rsidR="00BC35EC" w:rsidRPr="00942D46" w:rsidRDefault="00BC35EC" w:rsidP="00385E59">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Nicht erreichte Punkte</w:t>
            </w:r>
          </w:p>
        </w:tc>
      </w:tr>
      <w:tr w:rsidR="00BC35EC" w:rsidRPr="00942D46" w:rsidTr="00385E59">
        <w:trPr>
          <w:trHeight w:val="600"/>
        </w:trPr>
        <w:tc>
          <w:tcPr>
            <w:tcW w:w="1720" w:type="dxa"/>
            <w:tcBorders>
              <w:top w:val="nil"/>
              <w:left w:val="nil"/>
              <w:bottom w:val="nil"/>
              <w:right w:val="nil"/>
            </w:tcBorders>
            <w:shd w:val="clear" w:color="D9D9D9" w:fill="D9D9D9"/>
            <w:vAlign w:val="center"/>
            <w:hideMark/>
          </w:tcPr>
          <w:p w:rsidR="00BC35EC" w:rsidRPr="00942D46" w:rsidRDefault="00BC35EC" w:rsidP="00385E59">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Inception</w:t>
            </w:r>
            <w:proofErr w:type="spellEnd"/>
          </w:p>
        </w:tc>
        <w:tc>
          <w:tcPr>
            <w:tcW w:w="1140" w:type="dxa"/>
            <w:tcBorders>
              <w:top w:val="nil"/>
              <w:left w:val="nil"/>
              <w:bottom w:val="nil"/>
              <w:right w:val="nil"/>
            </w:tcBorders>
            <w:shd w:val="clear" w:color="D9D9D9" w:fill="D9D9D9"/>
            <w:vAlign w:val="center"/>
            <w:hideMark/>
          </w:tcPr>
          <w:p w:rsidR="00BC35EC" w:rsidRPr="00942D46" w:rsidRDefault="00BC35EC" w:rsidP="00385E59">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I1</w:t>
            </w:r>
          </w:p>
        </w:tc>
        <w:tc>
          <w:tcPr>
            <w:tcW w:w="5860" w:type="dxa"/>
            <w:tcBorders>
              <w:top w:val="nil"/>
              <w:left w:val="nil"/>
              <w:bottom w:val="nil"/>
              <w:right w:val="nil"/>
            </w:tcBorders>
            <w:shd w:val="clear" w:color="D9D9D9" w:fill="D9D9D9"/>
            <w:vAlign w:val="center"/>
            <w:hideMark/>
          </w:tcPr>
          <w:p w:rsidR="00BC35EC" w:rsidRPr="00942D46" w:rsidRDefault="00BC35EC" w:rsidP="00385E59">
            <w:pPr>
              <w:spacing w:after="0" w:line="240" w:lineRule="auto"/>
              <w:rPr>
                <w:rFonts w:eastAsia="Times New Roman" w:cs="Times New Roman"/>
                <w:strike/>
                <w:color w:val="000000"/>
                <w:lang w:eastAsia="de-CH"/>
              </w:rPr>
            </w:pPr>
            <w:r w:rsidRPr="00942D46">
              <w:rPr>
                <w:rFonts w:eastAsia="Times New Roman" w:cs="Times New Roman"/>
                <w:strike/>
                <w:color w:val="000000"/>
                <w:lang w:eastAsia="de-CH"/>
              </w:rPr>
              <w:t>Projektskizze erstellt, IDE eingerichtet, erste Ausformulierung der Anwendungsfälle, erster Entwurf der Architektur</w:t>
            </w:r>
          </w:p>
        </w:tc>
        <w:tc>
          <w:tcPr>
            <w:tcW w:w="2180" w:type="dxa"/>
            <w:tcBorders>
              <w:top w:val="nil"/>
              <w:left w:val="nil"/>
              <w:bottom w:val="nil"/>
              <w:right w:val="nil"/>
            </w:tcBorders>
            <w:shd w:val="clear" w:color="D9D9D9" w:fill="D9D9D9"/>
            <w:vAlign w:val="center"/>
            <w:hideMark/>
          </w:tcPr>
          <w:p w:rsidR="00BC35EC" w:rsidRPr="00942D46" w:rsidRDefault="00BC35EC" w:rsidP="00385E59">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w:t>
            </w:r>
          </w:p>
        </w:tc>
      </w:tr>
      <w:tr w:rsidR="00BC35EC" w:rsidRPr="00942D46" w:rsidTr="00385E59">
        <w:trPr>
          <w:trHeight w:val="900"/>
        </w:trPr>
        <w:tc>
          <w:tcPr>
            <w:tcW w:w="1720" w:type="dxa"/>
            <w:tcBorders>
              <w:top w:val="nil"/>
              <w:left w:val="nil"/>
              <w:bottom w:val="nil"/>
              <w:right w:val="nil"/>
            </w:tcBorders>
            <w:shd w:val="clear" w:color="auto" w:fill="auto"/>
            <w:vAlign w:val="center"/>
            <w:hideMark/>
          </w:tcPr>
          <w:p w:rsidR="00BC35EC" w:rsidRPr="00942D46" w:rsidRDefault="00BC35EC" w:rsidP="00385E59">
            <w:pPr>
              <w:spacing w:after="0" w:line="240" w:lineRule="auto"/>
              <w:rPr>
                <w:rFonts w:eastAsia="Times New Roman" w:cs="Times New Roman"/>
                <w:color w:val="000000"/>
                <w:lang w:eastAsia="de-CH"/>
              </w:rPr>
            </w:pPr>
            <w:r w:rsidRPr="00942D46">
              <w:rPr>
                <w:rFonts w:eastAsia="Times New Roman" w:cs="Times New Roman"/>
                <w:color w:val="000000"/>
                <w:lang w:eastAsia="de-CH"/>
              </w:rPr>
              <w:t>Elaboration</w:t>
            </w:r>
          </w:p>
        </w:tc>
        <w:tc>
          <w:tcPr>
            <w:tcW w:w="1140" w:type="dxa"/>
            <w:tcBorders>
              <w:top w:val="nil"/>
              <w:left w:val="nil"/>
              <w:bottom w:val="nil"/>
              <w:right w:val="nil"/>
            </w:tcBorders>
            <w:shd w:val="clear" w:color="auto" w:fill="auto"/>
            <w:vAlign w:val="center"/>
            <w:hideMark/>
          </w:tcPr>
          <w:p w:rsidR="00BC35EC" w:rsidRPr="00942D46" w:rsidRDefault="00BC35EC" w:rsidP="00385E59">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E1</w:t>
            </w:r>
          </w:p>
        </w:tc>
        <w:tc>
          <w:tcPr>
            <w:tcW w:w="5860" w:type="dxa"/>
            <w:tcBorders>
              <w:top w:val="nil"/>
              <w:left w:val="nil"/>
              <w:bottom w:val="nil"/>
              <w:right w:val="nil"/>
            </w:tcBorders>
            <w:shd w:val="clear" w:color="auto" w:fill="auto"/>
            <w:vAlign w:val="center"/>
            <w:hideMark/>
          </w:tcPr>
          <w:p w:rsidR="00BC35EC" w:rsidRPr="00942D46" w:rsidRDefault="00BC35EC" w:rsidP="00385E59">
            <w:pPr>
              <w:spacing w:after="0" w:line="240" w:lineRule="auto"/>
              <w:rPr>
                <w:rFonts w:eastAsia="Times New Roman" w:cs="Times New Roman"/>
                <w:color w:val="000000"/>
                <w:lang w:eastAsia="de-CH"/>
              </w:rPr>
            </w:pPr>
            <w:r w:rsidRPr="00942D46">
              <w:rPr>
                <w:rFonts w:eastAsia="Times New Roman" w:cs="Times New Roman"/>
                <w:strike/>
                <w:color w:val="000000"/>
                <w:lang w:eastAsia="de-CH"/>
              </w:rPr>
              <w:t>Anwendungsfälle definiert, Architektur und Domänenmodell, GUI Designkonzept/Prototyp erstellt, Android-Programmierung Engineerin</w:t>
            </w:r>
            <w:r>
              <w:rPr>
                <w:rFonts w:eastAsia="Times New Roman" w:cs="Times New Roman"/>
                <w:strike/>
                <w:color w:val="000000"/>
                <w:lang w:eastAsia="de-CH"/>
              </w:rPr>
              <w:t>g</w:t>
            </w:r>
          </w:p>
        </w:tc>
        <w:tc>
          <w:tcPr>
            <w:tcW w:w="2180" w:type="dxa"/>
            <w:tcBorders>
              <w:top w:val="nil"/>
              <w:left w:val="nil"/>
              <w:bottom w:val="nil"/>
              <w:right w:val="nil"/>
            </w:tcBorders>
            <w:shd w:val="clear" w:color="auto" w:fill="auto"/>
            <w:vAlign w:val="center"/>
            <w:hideMark/>
          </w:tcPr>
          <w:p w:rsidR="00BC35EC" w:rsidRPr="00942D46" w:rsidRDefault="00BC35EC" w:rsidP="00385E59">
            <w:pPr>
              <w:spacing w:after="0" w:line="240" w:lineRule="auto"/>
              <w:jc w:val="center"/>
              <w:rPr>
                <w:rFonts w:eastAsia="Times New Roman" w:cs="Times New Roman"/>
                <w:color w:val="000000"/>
                <w:lang w:eastAsia="de-CH"/>
              </w:rPr>
            </w:pPr>
            <w:r>
              <w:rPr>
                <w:rFonts w:eastAsia="Times New Roman" w:cs="Times New Roman"/>
                <w:color w:val="000000"/>
                <w:lang w:eastAsia="de-CH"/>
              </w:rPr>
              <w:t>-</w:t>
            </w:r>
          </w:p>
        </w:tc>
      </w:tr>
      <w:tr w:rsidR="00BC35EC" w:rsidRPr="00942D46" w:rsidTr="00385E59">
        <w:trPr>
          <w:trHeight w:val="300"/>
        </w:trPr>
        <w:tc>
          <w:tcPr>
            <w:tcW w:w="1720" w:type="dxa"/>
            <w:tcBorders>
              <w:top w:val="nil"/>
              <w:left w:val="nil"/>
              <w:bottom w:val="nil"/>
              <w:right w:val="nil"/>
            </w:tcBorders>
            <w:shd w:val="clear" w:color="D9D9D9" w:fill="D9D9D9"/>
            <w:vAlign w:val="center"/>
            <w:hideMark/>
          </w:tcPr>
          <w:p w:rsidR="00BC35EC" w:rsidRPr="00942D46" w:rsidRDefault="00BC35EC" w:rsidP="00385E59">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Construction</w:t>
            </w:r>
            <w:proofErr w:type="spellEnd"/>
          </w:p>
        </w:tc>
        <w:tc>
          <w:tcPr>
            <w:tcW w:w="1140" w:type="dxa"/>
            <w:tcBorders>
              <w:top w:val="nil"/>
              <w:left w:val="nil"/>
              <w:bottom w:val="nil"/>
              <w:right w:val="nil"/>
            </w:tcBorders>
            <w:shd w:val="clear" w:color="D9D9D9" w:fill="D9D9D9"/>
            <w:vAlign w:val="center"/>
            <w:hideMark/>
          </w:tcPr>
          <w:p w:rsidR="00BC35EC" w:rsidRPr="00942D46" w:rsidRDefault="00BC35EC" w:rsidP="00385E59">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C1</w:t>
            </w:r>
          </w:p>
        </w:tc>
        <w:tc>
          <w:tcPr>
            <w:tcW w:w="5860" w:type="dxa"/>
            <w:tcBorders>
              <w:top w:val="nil"/>
              <w:left w:val="nil"/>
              <w:bottom w:val="nil"/>
              <w:right w:val="nil"/>
            </w:tcBorders>
            <w:shd w:val="clear" w:color="D9D9D9" w:fill="D9D9D9"/>
            <w:vAlign w:val="center"/>
            <w:hideMark/>
          </w:tcPr>
          <w:p w:rsidR="00BC35EC" w:rsidRPr="00942D46" w:rsidRDefault="00BC35EC" w:rsidP="00385E59">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rsidR="00BC35EC" w:rsidRPr="00942D46" w:rsidRDefault="00BC35EC" w:rsidP="00385E59">
            <w:pPr>
              <w:spacing w:after="0" w:line="240" w:lineRule="auto"/>
              <w:rPr>
                <w:rFonts w:eastAsia="Times New Roman" w:cs="Times New Roman"/>
                <w:color w:val="000000"/>
                <w:lang w:eastAsia="de-CH"/>
              </w:rPr>
            </w:pPr>
          </w:p>
        </w:tc>
      </w:tr>
      <w:tr w:rsidR="00BC35EC" w:rsidRPr="00942D46" w:rsidTr="00385E59">
        <w:trPr>
          <w:trHeight w:val="300"/>
        </w:trPr>
        <w:tc>
          <w:tcPr>
            <w:tcW w:w="1720" w:type="dxa"/>
            <w:tcBorders>
              <w:top w:val="nil"/>
              <w:left w:val="nil"/>
              <w:bottom w:val="nil"/>
              <w:right w:val="nil"/>
            </w:tcBorders>
            <w:shd w:val="clear" w:color="auto" w:fill="auto"/>
            <w:vAlign w:val="center"/>
            <w:hideMark/>
          </w:tcPr>
          <w:p w:rsidR="00BC35EC" w:rsidRPr="00942D46" w:rsidRDefault="00BC35EC" w:rsidP="00385E59">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Construction</w:t>
            </w:r>
            <w:proofErr w:type="spellEnd"/>
          </w:p>
        </w:tc>
        <w:tc>
          <w:tcPr>
            <w:tcW w:w="1140" w:type="dxa"/>
            <w:tcBorders>
              <w:top w:val="nil"/>
              <w:left w:val="nil"/>
              <w:bottom w:val="nil"/>
              <w:right w:val="nil"/>
            </w:tcBorders>
            <w:shd w:val="clear" w:color="auto" w:fill="auto"/>
            <w:vAlign w:val="center"/>
            <w:hideMark/>
          </w:tcPr>
          <w:p w:rsidR="00BC35EC" w:rsidRPr="00942D46" w:rsidRDefault="00BC35EC" w:rsidP="00385E59">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C2</w:t>
            </w:r>
          </w:p>
        </w:tc>
        <w:tc>
          <w:tcPr>
            <w:tcW w:w="5860" w:type="dxa"/>
            <w:tcBorders>
              <w:top w:val="nil"/>
              <w:left w:val="nil"/>
              <w:bottom w:val="nil"/>
              <w:right w:val="nil"/>
            </w:tcBorders>
            <w:shd w:val="clear" w:color="auto" w:fill="auto"/>
            <w:vAlign w:val="center"/>
            <w:hideMark/>
          </w:tcPr>
          <w:p w:rsidR="00BC35EC" w:rsidRPr="00942D46" w:rsidRDefault="00BC35EC" w:rsidP="00385E59">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auto" w:fill="auto"/>
            <w:vAlign w:val="center"/>
            <w:hideMark/>
          </w:tcPr>
          <w:p w:rsidR="00BC35EC" w:rsidRPr="00942D46" w:rsidRDefault="00BC35EC" w:rsidP="00385E59">
            <w:pPr>
              <w:spacing w:after="0" w:line="240" w:lineRule="auto"/>
              <w:rPr>
                <w:rFonts w:eastAsia="Times New Roman" w:cs="Times New Roman"/>
                <w:color w:val="000000"/>
                <w:lang w:eastAsia="de-CH"/>
              </w:rPr>
            </w:pPr>
          </w:p>
        </w:tc>
      </w:tr>
      <w:tr w:rsidR="00BC35EC" w:rsidRPr="00942D46" w:rsidTr="00385E59">
        <w:trPr>
          <w:trHeight w:val="300"/>
        </w:trPr>
        <w:tc>
          <w:tcPr>
            <w:tcW w:w="1720" w:type="dxa"/>
            <w:tcBorders>
              <w:top w:val="nil"/>
              <w:left w:val="nil"/>
              <w:bottom w:val="nil"/>
              <w:right w:val="nil"/>
            </w:tcBorders>
            <w:shd w:val="clear" w:color="D9D9D9" w:fill="D9D9D9"/>
            <w:vAlign w:val="center"/>
            <w:hideMark/>
          </w:tcPr>
          <w:p w:rsidR="00BC35EC" w:rsidRPr="00942D46" w:rsidRDefault="00BC35EC" w:rsidP="00385E59">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Construction</w:t>
            </w:r>
            <w:proofErr w:type="spellEnd"/>
          </w:p>
        </w:tc>
        <w:tc>
          <w:tcPr>
            <w:tcW w:w="1140" w:type="dxa"/>
            <w:tcBorders>
              <w:top w:val="nil"/>
              <w:left w:val="nil"/>
              <w:bottom w:val="nil"/>
              <w:right w:val="nil"/>
            </w:tcBorders>
            <w:shd w:val="clear" w:color="D9D9D9" w:fill="D9D9D9"/>
            <w:vAlign w:val="center"/>
            <w:hideMark/>
          </w:tcPr>
          <w:p w:rsidR="00BC35EC" w:rsidRPr="00942D46" w:rsidRDefault="00BC35EC" w:rsidP="00385E59">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C3</w:t>
            </w:r>
          </w:p>
        </w:tc>
        <w:tc>
          <w:tcPr>
            <w:tcW w:w="5860" w:type="dxa"/>
            <w:tcBorders>
              <w:top w:val="nil"/>
              <w:left w:val="nil"/>
              <w:bottom w:val="nil"/>
              <w:right w:val="nil"/>
            </w:tcBorders>
            <w:shd w:val="clear" w:color="D9D9D9" w:fill="D9D9D9"/>
            <w:vAlign w:val="center"/>
            <w:hideMark/>
          </w:tcPr>
          <w:p w:rsidR="00BC35EC" w:rsidRPr="00942D46" w:rsidRDefault="00BC35EC" w:rsidP="00385E59">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rsidR="00BC35EC" w:rsidRPr="00942D46" w:rsidRDefault="00BC35EC" w:rsidP="00385E59">
            <w:pPr>
              <w:spacing w:after="0" w:line="240" w:lineRule="auto"/>
              <w:rPr>
                <w:rFonts w:eastAsia="Times New Roman" w:cs="Times New Roman"/>
                <w:color w:val="000000"/>
                <w:lang w:eastAsia="de-CH"/>
              </w:rPr>
            </w:pPr>
          </w:p>
        </w:tc>
      </w:tr>
      <w:tr w:rsidR="00BC35EC" w:rsidRPr="00942D46" w:rsidTr="00385E59">
        <w:trPr>
          <w:trHeight w:val="300"/>
        </w:trPr>
        <w:tc>
          <w:tcPr>
            <w:tcW w:w="1720" w:type="dxa"/>
            <w:tcBorders>
              <w:top w:val="nil"/>
              <w:left w:val="nil"/>
              <w:bottom w:val="single" w:sz="4" w:space="0" w:color="000000"/>
              <w:right w:val="nil"/>
            </w:tcBorders>
            <w:shd w:val="clear" w:color="auto" w:fill="auto"/>
            <w:vAlign w:val="center"/>
            <w:hideMark/>
          </w:tcPr>
          <w:p w:rsidR="00BC35EC" w:rsidRPr="00942D46" w:rsidRDefault="00BC35EC" w:rsidP="00385E59">
            <w:pPr>
              <w:spacing w:after="0" w:line="240" w:lineRule="auto"/>
              <w:rPr>
                <w:rFonts w:eastAsia="Times New Roman" w:cs="Times New Roman"/>
                <w:color w:val="000000"/>
                <w:lang w:eastAsia="de-CH"/>
              </w:rPr>
            </w:pPr>
            <w:r w:rsidRPr="00942D46">
              <w:rPr>
                <w:rFonts w:eastAsia="Times New Roman" w:cs="Times New Roman"/>
                <w:color w:val="000000"/>
                <w:lang w:eastAsia="de-CH"/>
              </w:rPr>
              <w:t>Transition</w:t>
            </w:r>
          </w:p>
        </w:tc>
        <w:tc>
          <w:tcPr>
            <w:tcW w:w="1140" w:type="dxa"/>
            <w:tcBorders>
              <w:top w:val="nil"/>
              <w:left w:val="nil"/>
              <w:bottom w:val="single" w:sz="4" w:space="0" w:color="000000"/>
              <w:right w:val="nil"/>
            </w:tcBorders>
            <w:shd w:val="clear" w:color="auto" w:fill="auto"/>
            <w:vAlign w:val="center"/>
            <w:hideMark/>
          </w:tcPr>
          <w:p w:rsidR="00BC35EC" w:rsidRPr="00942D46" w:rsidRDefault="00BC35EC" w:rsidP="00385E59">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T1</w:t>
            </w:r>
          </w:p>
        </w:tc>
        <w:tc>
          <w:tcPr>
            <w:tcW w:w="5860" w:type="dxa"/>
            <w:tcBorders>
              <w:top w:val="nil"/>
              <w:left w:val="nil"/>
              <w:bottom w:val="single" w:sz="4" w:space="0" w:color="000000"/>
              <w:right w:val="nil"/>
            </w:tcBorders>
            <w:shd w:val="clear" w:color="auto" w:fill="auto"/>
            <w:vAlign w:val="center"/>
            <w:hideMark/>
          </w:tcPr>
          <w:p w:rsidR="00BC35EC" w:rsidRPr="00942D46" w:rsidRDefault="00BC35EC" w:rsidP="00385E59">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single" w:sz="4" w:space="0" w:color="000000"/>
              <w:right w:val="nil"/>
            </w:tcBorders>
            <w:shd w:val="clear" w:color="auto" w:fill="auto"/>
            <w:vAlign w:val="center"/>
            <w:hideMark/>
          </w:tcPr>
          <w:p w:rsidR="00BC35EC" w:rsidRPr="00942D46" w:rsidRDefault="00BC35EC" w:rsidP="00385E59">
            <w:pPr>
              <w:spacing w:after="0" w:line="240" w:lineRule="auto"/>
              <w:rPr>
                <w:rFonts w:eastAsia="Times New Roman" w:cs="Times New Roman"/>
                <w:color w:val="000000"/>
                <w:lang w:eastAsia="de-CH"/>
              </w:rPr>
            </w:pPr>
          </w:p>
        </w:tc>
      </w:tr>
      <w:tr w:rsidR="00BC35EC" w:rsidRPr="00942D46" w:rsidTr="00385E59">
        <w:trPr>
          <w:trHeight w:val="300"/>
        </w:trPr>
        <w:tc>
          <w:tcPr>
            <w:tcW w:w="1720" w:type="dxa"/>
            <w:tcBorders>
              <w:top w:val="nil"/>
              <w:left w:val="nil"/>
              <w:bottom w:val="nil"/>
              <w:right w:val="nil"/>
            </w:tcBorders>
            <w:shd w:val="clear" w:color="auto" w:fill="auto"/>
            <w:noWrap/>
            <w:vAlign w:val="bottom"/>
            <w:hideMark/>
          </w:tcPr>
          <w:p w:rsidR="00BC35EC" w:rsidRPr="00942D46" w:rsidRDefault="00BC35EC" w:rsidP="00385E59">
            <w:pPr>
              <w:spacing w:after="0" w:line="240" w:lineRule="auto"/>
              <w:rPr>
                <w:rFonts w:eastAsia="Times New Roman" w:cs="Times New Roman"/>
                <w:color w:val="000000"/>
                <w:lang w:eastAsia="de-CH"/>
              </w:rPr>
            </w:pPr>
          </w:p>
        </w:tc>
        <w:tc>
          <w:tcPr>
            <w:tcW w:w="1140" w:type="dxa"/>
            <w:tcBorders>
              <w:top w:val="nil"/>
              <w:left w:val="nil"/>
              <w:bottom w:val="nil"/>
              <w:right w:val="nil"/>
            </w:tcBorders>
            <w:shd w:val="clear" w:color="auto" w:fill="auto"/>
            <w:noWrap/>
            <w:vAlign w:val="bottom"/>
            <w:hideMark/>
          </w:tcPr>
          <w:p w:rsidR="00BC35EC" w:rsidRPr="00942D46" w:rsidRDefault="00BC35EC" w:rsidP="00385E59">
            <w:pPr>
              <w:spacing w:after="0" w:line="240" w:lineRule="auto"/>
              <w:rPr>
                <w:rFonts w:eastAsia="Times New Roman" w:cs="Times New Roman"/>
                <w:color w:val="000000"/>
                <w:lang w:eastAsia="de-CH"/>
              </w:rPr>
            </w:pPr>
          </w:p>
        </w:tc>
        <w:tc>
          <w:tcPr>
            <w:tcW w:w="5860" w:type="dxa"/>
            <w:tcBorders>
              <w:top w:val="nil"/>
              <w:left w:val="nil"/>
              <w:bottom w:val="nil"/>
              <w:right w:val="nil"/>
            </w:tcBorders>
            <w:shd w:val="clear" w:color="auto" w:fill="auto"/>
            <w:noWrap/>
            <w:vAlign w:val="bottom"/>
            <w:hideMark/>
          </w:tcPr>
          <w:p w:rsidR="00BC35EC" w:rsidRPr="00942D46" w:rsidRDefault="00BC35EC" w:rsidP="00385E59">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rsidR="00BC35EC" w:rsidRPr="00942D46" w:rsidRDefault="00BC35EC" w:rsidP="00385E59">
            <w:pPr>
              <w:spacing w:after="0" w:line="240" w:lineRule="auto"/>
              <w:rPr>
                <w:rFonts w:eastAsia="Times New Roman" w:cs="Times New Roman"/>
                <w:color w:val="000000"/>
                <w:lang w:eastAsia="de-CH"/>
              </w:rPr>
            </w:pPr>
          </w:p>
        </w:tc>
      </w:tr>
      <w:tr w:rsidR="00BC35EC" w:rsidRPr="00942D46" w:rsidTr="00385E59">
        <w:trPr>
          <w:trHeight w:val="300"/>
        </w:trPr>
        <w:tc>
          <w:tcPr>
            <w:tcW w:w="2860" w:type="dxa"/>
            <w:gridSpan w:val="2"/>
            <w:tcBorders>
              <w:top w:val="nil"/>
              <w:left w:val="nil"/>
              <w:bottom w:val="nil"/>
              <w:right w:val="nil"/>
            </w:tcBorders>
            <w:shd w:val="clear" w:color="auto" w:fill="auto"/>
            <w:noWrap/>
            <w:vAlign w:val="bottom"/>
            <w:hideMark/>
          </w:tcPr>
          <w:p w:rsidR="00BC35EC" w:rsidRPr="00942D46" w:rsidRDefault="00BC35EC" w:rsidP="00385E59">
            <w:pPr>
              <w:spacing w:after="0" w:line="240" w:lineRule="auto"/>
              <w:rPr>
                <w:rFonts w:eastAsia="Times New Roman" w:cs="Times New Roman"/>
                <w:color w:val="000000"/>
                <w:lang w:eastAsia="de-CH"/>
              </w:rPr>
            </w:pPr>
            <w:r w:rsidRPr="00942D46">
              <w:rPr>
                <w:rFonts w:eastAsia="Times New Roman" w:cs="Times New Roman"/>
                <w:color w:val="000000"/>
                <w:lang w:eastAsia="de-CH"/>
              </w:rPr>
              <w:t>Iterationsdauer: 1 -3 Wochen</w:t>
            </w:r>
          </w:p>
        </w:tc>
        <w:tc>
          <w:tcPr>
            <w:tcW w:w="5860" w:type="dxa"/>
            <w:tcBorders>
              <w:top w:val="nil"/>
              <w:left w:val="nil"/>
              <w:bottom w:val="nil"/>
              <w:right w:val="nil"/>
            </w:tcBorders>
            <w:shd w:val="clear" w:color="auto" w:fill="auto"/>
            <w:noWrap/>
            <w:vAlign w:val="bottom"/>
            <w:hideMark/>
          </w:tcPr>
          <w:p w:rsidR="00BC35EC" w:rsidRPr="00942D46" w:rsidRDefault="00BC35EC" w:rsidP="00385E59">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rsidR="00BC35EC" w:rsidRPr="00942D46" w:rsidRDefault="00BC35EC" w:rsidP="00385E59">
            <w:pPr>
              <w:spacing w:after="0" w:line="240" w:lineRule="auto"/>
              <w:rPr>
                <w:rFonts w:eastAsia="Times New Roman" w:cs="Times New Roman"/>
                <w:color w:val="000000"/>
                <w:lang w:eastAsia="de-CH"/>
              </w:rPr>
            </w:pPr>
          </w:p>
        </w:tc>
      </w:tr>
    </w:tbl>
    <w:p w:rsidR="00BC35EC" w:rsidRPr="008164B9" w:rsidRDefault="00BC35EC" w:rsidP="00BC35EC">
      <w:pPr>
        <w:pStyle w:val="Heading2"/>
      </w:pPr>
      <w:r>
        <w:br w:type="page"/>
      </w:r>
    </w:p>
    <w:p w:rsidR="00BC35EC" w:rsidRPr="000F1EA5" w:rsidRDefault="00BC35EC" w:rsidP="006B2A2A">
      <w:pPr>
        <w:pStyle w:val="Heading2"/>
      </w:pPr>
      <w:bookmarkStart w:id="8" w:name="_Toc401576632"/>
      <w:bookmarkStart w:id="9" w:name="_Toc401582089"/>
      <w:r w:rsidRPr="000F1EA5">
        <w:lastRenderedPageBreak/>
        <w:t>Risiken</w:t>
      </w:r>
      <w:bookmarkEnd w:id="8"/>
      <w:bookmarkEnd w:id="9"/>
    </w:p>
    <w:tbl>
      <w:tblPr>
        <w:tblW w:w="5000" w:type="pct"/>
        <w:tblLayout w:type="fixed"/>
        <w:tblCellMar>
          <w:left w:w="70" w:type="dxa"/>
          <w:right w:w="70" w:type="dxa"/>
        </w:tblCellMar>
        <w:tblLook w:val="04A0" w:firstRow="1" w:lastRow="0" w:firstColumn="1" w:lastColumn="0" w:noHBand="0" w:noVBand="1"/>
      </w:tblPr>
      <w:tblGrid>
        <w:gridCol w:w="496"/>
        <w:gridCol w:w="2603"/>
        <w:gridCol w:w="4094"/>
        <w:gridCol w:w="1241"/>
        <w:gridCol w:w="851"/>
        <w:gridCol w:w="5142"/>
      </w:tblGrid>
      <w:tr w:rsidR="00BC35EC" w:rsidRPr="005D0B70" w:rsidTr="00385E59">
        <w:trPr>
          <w:trHeight w:val="282"/>
        </w:trPr>
        <w:tc>
          <w:tcPr>
            <w:tcW w:w="172" w:type="pct"/>
            <w:tcBorders>
              <w:top w:val="single" w:sz="4" w:space="0" w:color="000000"/>
              <w:left w:val="nil"/>
              <w:bottom w:val="single" w:sz="4" w:space="0" w:color="000000"/>
              <w:right w:val="nil"/>
            </w:tcBorders>
            <w:shd w:val="clear" w:color="auto" w:fill="auto"/>
            <w:vAlign w:val="bottom"/>
            <w:hideMark/>
          </w:tcPr>
          <w:p w:rsidR="00BC35EC" w:rsidRPr="005D0B70" w:rsidRDefault="00BC35EC" w:rsidP="00385E5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rsidR="00BC35EC" w:rsidRPr="005D0B70" w:rsidRDefault="00BC35EC" w:rsidP="00385E5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rsidR="00BC35EC" w:rsidRPr="005D0B70" w:rsidRDefault="00BC35EC" w:rsidP="00385E5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rsidR="00BC35EC" w:rsidRPr="005D0B70" w:rsidRDefault="00BC35EC" w:rsidP="00385E5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rsidR="00BC35EC" w:rsidRPr="005D0B70" w:rsidRDefault="00BC35EC" w:rsidP="00385E5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rsidR="00BC35EC" w:rsidRPr="005D0B70" w:rsidRDefault="00BC35EC" w:rsidP="00385E5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BC35EC" w:rsidRPr="005D0B70" w:rsidTr="00385E59">
        <w:tc>
          <w:tcPr>
            <w:tcW w:w="172" w:type="pct"/>
            <w:tcBorders>
              <w:top w:val="nil"/>
              <w:left w:val="nil"/>
              <w:bottom w:val="nil"/>
              <w:right w:val="nil"/>
            </w:tcBorders>
            <w:shd w:val="clear" w:color="D9D9D9" w:fill="D9D9D9"/>
            <w:hideMark/>
          </w:tcPr>
          <w:p w:rsidR="00BC35EC" w:rsidRPr="005D0B70" w:rsidRDefault="00BC35EC" w:rsidP="00385E5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rsidR="00BC35EC" w:rsidRPr="005D0B70" w:rsidRDefault="00385E59" w:rsidP="00385E59">
            <w:pPr>
              <w:spacing w:after="0" w:line="240" w:lineRule="auto"/>
              <w:rPr>
                <w:rFonts w:eastAsia="Times New Roman" w:cs="Times New Roman"/>
                <w:color w:val="000000"/>
                <w:lang w:eastAsia="de-CH"/>
              </w:rPr>
            </w:pPr>
            <w:r>
              <w:rPr>
                <w:rFonts w:eastAsia="Times New Roman" w:cs="Times New Roman"/>
                <w:color w:val="000000"/>
                <w:lang w:eastAsia="de-CH"/>
              </w:rPr>
              <w:t>ZHAW-</w:t>
            </w:r>
            <w:r w:rsidR="00BC35EC" w:rsidRPr="005D0B70">
              <w:rPr>
                <w:rFonts w:eastAsia="Times New Roman" w:cs="Times New Roman"/>
                <w:color w:val="000000"/>
                <w:lang w:eastAsia="de-CH"/>
              </w:rPr>
              <w:t>Netzwerk</w:t>
            </w:r>
          </w:p>
        </w:tc>
        <w:tc>
          <w:tcPr>
            <w:tcW w:w="1419" w:type="pct"/>
            <w:tcBorders>
              <w:top w:val="nil"/>
              <w:left w:val="nil"/>
              <w:bottom w:val="nil"/>
              <w:right w:val="nil"/>
            </w:tcBorders>
            <w:shd w:val="clear" w:color="D9D9D9" w:fill="D9D9D9"/>
            <w:hideMark/>
          </w:tcPr>
          <w:p w:rsidR="00BC35EC" w:rsidRPr="005D0B70" w:rsidRDefault="00385E59" w:rsidP="00385E59">
            <w:pPr>
              <w:spacing w:after="0" w:line="240" w:lineRule="auto"/>
              <w:rPr>
                <w:rFonts w:eastAsia="Times New Roman" w:cs="Times New Roman"/>
                <w:color w:val="000000"/>
                <w:lang w:eastAsia="de-CH"/>
              </w:rPr>
            </w:pPr>
            <w:r>
              <w:rPr>
                <w:rFonts w:eastAsia="Times New Roman" w:cs="Times New Roman"/>
                <w:color w:val="000000"/>
                <w:lang w:eastAsia="de-CH"/>
              </w:rPr>
              <w:t>ZHAW-</w:t>
            </w:r>
            <w:r w:rsidR="00BC35EC" w:rsidRPr="005D0B70">
              <w:rPr>
                <w:rFonts w:eastAsia="Times New Roman" w:cs="Times New Roman"/>
                <w:color w:val="000000"/>
                <w:lang w:eastAsia="de-CH"/>
              </w:rPr>
              <w:t>Server sind aufgrund eines Wartungsfensters oder Ausfalls nicht erreichbar</w:t>
            </w:r>
            <w:r w:rsidR="00BC35EC">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 xml:space="preserve">ehr wahr-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proofErr w:type="spellStart"/>
            <w:r w:rsidRPr="005D0B70">
              <w:rPr>
                <w:rFonts w:eastAsia="Times New Roman" w:cs="Times New Roman"/>
                <w:color w:val="000000"/>
                <w:lang w:eastAsia="de-CH"/>
              </w:rPr>
              <w:t>Git</w:t>
            </w:r>
            <w:proofErr w:type="spellEnd"/>
            <w:r w:rsidRPr="005D0B70">
              <w:rPr>
                <w:rFonts w:eastAsia="Times New Roman" w:cs="Times New Roman"/>
                <w:color w:val="000000"/>
                <w:lang w:eastAsia="de-CH"/>
              </w:rPr>
              <w:t xml:space="preserve"> benutzen</w:t>
            </w:r>
            <w:r>
              <w:rPr>
                <w:rFonts w:eastAsia="Times New Roman" w:cs="Times New Roman"/>
                <w:color w:val="000000"/>
                <w:lang w:eastAsia="de-CH"/>
              </w:rPr>
              <w:t>.</w:t>
            </w:r>
          </w:p>
        </w:tc>
      </w:tr>
      <w:tr w:rsidR="00BC35EC" w:rsidRPr="005D0B70" w:rsidTr="00385E59">
        <w:tc>
          <w:tcPr>
            <w:tcW w:w="172" w:type="pct"/>
            <w:tcBorders>
              <w:top w:val="nil"/>
              <w:left w:val="nil"/>
              <w:bottom w:val="nil"/>
              <w:right w:val="nil"/>
            </w:tcBorders>
            <w:shd w:val="clear" w:color="auto" w:fill="auto"/>
            <w:hideMark/>
          </w:tcPr>
          <w:p w:rsidR="00BC35EC" w:rsidRPr="005D0B70" w:rsidRDefault="00BC35EC" w:rsidP="00385E5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Pr>
                <w:rFonts w:eastAsia="Times New Roman" w:cs="Times New Roman"/>
                <w:color w:val="000000"/>
                <w:lang w:eastAsia="de-CH"/>
              </w:rPr>
              <w:t>.</w:t>
            </w:r>
          </w:p>
        </w:tc>
      </w:tr>
      <w:tr w:rsidR="00BC35EC" w:rsidRPr="005D0B70" w:rsidTr="00385E59">
        <w:tc>
          <w:tcPr>
            <w:tcW w:w="172" w:type="pct"/>
            <w:tcBorders>
              <w:top w:val="nil"/>
              <w:left w:val="nil"/>
              <w:bottom w:val="nil"/>
              <w:right w:val="nil"/>
            </w:tcBorders>
            <w:shd w:val="clear" w:color="D9D9D9" w:fill="D9D9D9"/>
            <w:hideMark/>
          </w:tcPr>
          <w:p w:rsidR="00BC35EC" w:rsidRPr="005D0B70" w:rsidRDefault="00BC35EC" w:rsidP="00385E5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BC35EC" w:rsidRPr="005D0B70" w:rsidTr="00385E59">
        <w:tc>
          <w:tcPr>
            <w:tcW w:w="172" w:type="pct"/>
            <w:tcBorders>
              <w:top w:val="nil"/>
              <w:left w:val="nil"/>
              <w:bottom w:val="nil"/>
              <w:right w:val="nil"/>
            </w:tcBorders>
            <w:shd w:val="clear" w:color="auto" w:fill="auto"/>
            <w:hideMark/>
          </w:tcPr>
          <w:p w:rsidR="00BC35EC" w:rsidRPr="005D0B70" w:rsidRDefault="00BC35EC" w:rsidP="00385E5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Pr>
                <w:rFonts w:eastAsia="Times New Roman" w:cs="Times New Roman"/>
                <w:color w:val="000000"/>
                <w:lang w:eastAsia="de-CH"/>
              </w:rPr>
              <w:t>.</w:t>
            </w:r>
          </w:p>
        </w:tc>
      </w:tr>
      <w:tr w:rsidR="00BC35EC" w:rsidRPr="005D0B70" w:rsidTr="00385E59">
        <w:tc>
          <w:tcPr>
            <w:tcW w:w="172" w:type="pct"/>
            <w:tcBorders>
              <w:top w:val="nil"/>
              <w:left w:val="nil"/>
              <w:bottom w:val="nil"/>
              <w:right w:val="nil"/>
            </w:tcBorders>
            <w:shd w:val="clear" w:color="D9D9D9" w:fill="D9D9D9"/>
            <w:hideMark/>
          </w:tcPr>
          <w:p w:rsidR="00BC35EC" w:rsidRPr="005D0B70" w:rsidRDefault="00BC35EC" w:rsidP="00385E5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Pr>
                <w:rFonts w:eastAsia="Times New Roman" w:cs="Times New Roman"/>
                <w:color w:val="000000"/>
                <w:lang w:eastAsia="de-CH"/>
              </w:rPr>
              <w:t>.</w:t>
            </w:r>
          </w:p>
        </w:tc>
      </w:tr>
      <w:tr w:rsidR="00BC35EC" w:rsidRPr="005D0B70" w:rsidTr="00385E59">
        <w:tc>
          <w:tcPr>
            <w:tcW w:w="172" w:type="pct"/>
            <w:tcBorders>
              <w:top w:val="nil"/>
              <w:left w:val="nil"/>
              <w:bottom w:val="nil"/>
              <w:right w:val="nil"/>
            </w:tcBorders>
            <w:shd w:val="clear" w:color="auto" w:fill="auto"/>
            <w:hideMark/>
          </w:tcPr>
          <w:p w:rsidR="00BC35EC" w:rsidRPr="005D0B70" w:rsidRDefault="00BC35EC" w:rsidP="00385E5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Pr>
                <w:rFonts w:eastAsia="Times New Roman" w:cs="Times New Roman"/>
                <w:color w:val="000000"/>
                <w:lang w:eastAsia="de-CH"/>
              </w:rPr>
              <w:t xml:space="preserve">, viel zu tun bei der Arbeit. </w:t>
            </w:r>
            <w:r w:rsidRPr="00CA32E2">
              <w:rPr>
                <w:rFonts w:eastAsia="Times New Roman" w:cs="Times New Roman"/>
                <w:b/>
                <w:color w:val="000000"/>
                <w:lang w:eastAsia="de-CH"/>
              </w:rPr>
              <w:t xml:space="preserve">WK </w:t>
            </w:r>
            <w:proofErr w:type="spellStart"/>
            <w:r w:rsidRPr="00CA32E2">
              <w:rPr>
                <w:rFonts w:eastAsia="Times New Roman" w:cs="Times New Roman"/>
                <w:b/>
                <w:color w:val="000000"/>
                <w:lang w:eastAsia="de-CH"/>
              </w:rPr>
              <w:t>Yacine</w:t>
            </w:r>
            <w:proofErr w:type="spellEnd"/>
            <w:r>
              <w:rPr>
                <w:rFonts w:eastAsia="Times New Roman" w:cs="Times New Roman"/>
                <w:b/>
                <w:color w:val="000000"/>
                <w:lang w:eastAsia="de-CH"/>
              </w:rPr>
              <w:t xml:space="preserve"> 24.11-12.12</w:t>
            </w:r>
            <w:r w:rsidRPr="00CA32E2">
              <w:rPr>
                <w:rFonts w:eastAsia="Times New Roman" w:cs="Times New Roman"/>
                <w:b/>
                <w:color w:val="000000"/>
                <w:lang w:eastAsia="de-CH"/>
              </w:rPr>
              <w:t>!</w:t>
            </w:r>
          </w:p>
        </w:tc>
        <w:tc>
          <w:tcPr>
            <w:tcW w:w="430" w:type="pct"/>
            <w:tcBorders>
              <w:top w:val="nil"/>
              <w:left w:val="nil"/>
              <w:bottom w:val="nil"/>
              <w:right w:val="nil"/>
            </w:tcBorders>
            <w:shd w:val="clear" w:color="auto" w:fill="auto"/>
            <w:hideMark/>
          </w:tcPr>
          <w:p w:rsidR="00BC35EC" w:rsidRPr="00CA32E2" w:rsidRDefault="00BC35EC" w:rsidP="00385E59">
            <w:pPr>
              <w:spacing w:after="0" w:line="240" w:lineRule="auto"/>
              <w:rPr>
                <w:rFonts w:eastAsia="Times New Roman" w:cs="Times New Roman"/>
                <w:b/>
                <w:color w:val="000000"/>
                <w:lang w:eastAsia="de-CH"/>
              </w:rPr>
            </w:pPr>
            <w:r w:rsidRPr="00CA32E2">
              <w:rPr>
                <w:rFonts w:eastAsia="Times New Roman" w:cs="Times New Roman"/>
                <w:b/>
                <w:color w:val="000000"/>
                <w:lang w:eastAsia="de-CH"/>
              </w:rPr>
              <w:t>Sehr wahr-</w:t>
            </w:r>
            <w:proofErr w:type="spellStart"/>
            <w:r w:rsidRPr="00CA32E2">
              <w:rPr>
                <w:rFonts w:eastAsia="Times New Roman" w:cs="Times New Roman"/>
                <w:b/>
                <w:color w:val="000000"/>
                <w:lang w:eastAsia="de-CH"/>
              </w:rPr>
              <w:t>scheinlich</w:t>
            </w:r>
            <w:proofErr w:type="spellEnd"/>
          </w:p>
        </w:tc>
        <w:tc>
          <w:tcPr>
            <w:tcW w:w="295" w:type="pct"/>
            <w:tcBorders>
              <w:top w:val="nil"/>
              <w:left w:val="nil"/>
              <w:bottom w:val="nil"/>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Pr>
                <w:rFonts w:eastAsia="Times New Roman" w:cs="Times New Roman"/>
                <w:color w:val="000000"/>
                <w:lang w:eastAsia="de-CH"/>
              </w:rPr>
              <w:t xml:space="preserve">Viel Wissenstransfer &amp; flexible Planung. Verlängerung der </w:t>
            </w:r>
            <w:proofErr w:type="spellStart"/>
            <w:r>
              <w:rPr>
                <w:rFonts w:eastAsia="Times New Roman" w:cs="Times New Roman"/>
                <w:color w:val="000000"/>
                <w:lang w:eastAsia="de-CH"/>
              </w:rPr>
              <w:t>Construction</w:t>
            </w:r>
            <w:proofErr w:type="spellEnd"/>
            <w:r>
              <w:rPr>
                <w:rFonts w:eastAsia="Times New Roman" w:cs="Times New Roman"/>
                <w:color w:val="000000"/>
                <w:lang w:eastAsia="de-CH"/>
              </w:rPr>
              <w:t xml:space="preserve"> Phase, Verkürzung der Transition Phase </w:t>
            </w:r>
          </w:p>
        </w:tc>
      </w:tr>
      <w:tr w:rsidR="00BC35EC" w:rsidRPr="005D0B70" w:rsidTr="00385E59">
        <w:tc>
          <w:tcPr>
            <w:tcW w:w="172" w:type="pct"/>
            <w:tcBorders>
              <w:top w:val="nil"/>
              <w:left w:val="nil"/>
              <w:bottom w:val="nil"/>
              <w:right w:val="nil"/>
            </w:tcBorders>
            <w:shd w:val="clear" w:color="D9D9D9" w:fill="D9D9D9"/>
            <w:hideMark/>
          </w:tcPr>
          <w:p w:rsidR="00BC35EC" w:rsidRPr="005D0B70" w:rsidRDefault="00BC35EC" w:rsidP="00385E5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w:t>
            </w:r>
            <w:r w:rsidR="00385E59">
              <w:rPr>
                <w:rFonts w:eastAsia="Times New Roman" w:cs="Times New Roman"/>
                <w:color w:val="000000"/>
                <w:lang w:eastAsia="de-CH"/>
              </w:rPr>
              <w:t>itmangel auf Grund von Teilzeit-</w:t>
            </w:r>
            <w:r w:rsidRPr="005D0B70">
              <w:rPr>
                <w:rFonts w:eastAsia="Times New Roman" w:cs="Times New Roman"/>
                <w:color w:val="000000"/>
                <w:lang w:eastAsia="de-CH"/>
              </w:rPr>
              <w:t>Pensum</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 xml:space="preserve">nwahr-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Pr>
                <w:rFonts w:eastAsia="Times New Roman" w:cs="Times New Roman"/>
                <w:color w:val="000000"/>
                <w:lang w:eastAsia="de-CH"/>
              </w:rPr>
              <w:t>.</w:t>
            </w:r>
          </w:p>
        </w:tc>
      </w:tr>
      <w:tr w:rsidR="00BC35EC" w:rsidRPr="005D0B70" w:rsidTr="00385E59">
        <w:tc>
          <w:tcPr>
            <w:tcW w:w="172" w:type="pct"/>
            <w:tcBorders>
              <w:top w:val="nil"/>
              <w:left w:val="nil"/>
              <w:bottom w:val="single" w:sz="4" w:space="0" w:color="000000"/>
              <w:right w:val="nil"/>
            </w:tcBorders>
            <w:shd w:val="clear" w:color="auto" w:fill="auto"/>
            <w:hideMark/>
          </w:tcPr>
          <w:p w:rsidR="00BC35EC" w:rsidRPr="005D0B70" w:rsidRDefault="00BC35EC" w:rsidP="00385E5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rsidR="00BC35EC" w:rsidRPr="005D0B70" w:rsidRDefault="00BC35EC" w:rsidP="00385E59">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Pr>
                <w:rFonts w:eastAsia="Times New Roman" w:cs="Times New Roman"/>
                <w:color w:val="000000"/>
                <w:lang w:eastAsia="de-CH"/>
              </w:rPr>
              <w:t>.</w:t>
            </w:r>
          </w:p>
        </w:tc>
      </w:tr>
      <w:tr w:rsidR="00BC35EC" w:rsidRPr="005D0B70" w:rsidTr="00385E59">
        <w:trPr>
          <w:trHeight w:val="282"/>
        </w:trPr>
        <w:tc>
          <w:tcPr>
            <w:tcW w:w="2493" w:type="pct"/>
            <w:gridSpan w:val="3"/>
            <w:tcBorders>
              <w:top w:val="nil"/>
              <w:left w:val="nil"/>
              <w:bottom w:val="nil"/>
              <w:right w:val="nil"/>
            </w:tcBorders>
            <w:shd w:val="clear" w:color="auto" w:fill="auto"/>
            <w:noWrap/>
            <w:vAlign w:val="bottom"/>
            <w:hideMark/>
          </w:tcPr>
          <w:p w:rsidR="00BC35EC" w:rsidRPr="005D0B70" w:rsidRDefault="00BC35EC" w:rsidP="00385E59">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Eintrittsw</w:t>
            </w:r>
            <w:r w:rsidRPr="005D0B70">
              <w:rPr>
                <w:rFonts w:eastAsia="Times New Roman" w:cs="Times New Roman"/>
                <w:b/>
                <w:bCs/>
                <w:color w:val="000000"/>
                <w:lang w:eastAsia="de-CH"/>
              </w:rPr>
              <w:t>ahrscheinlich</w:t>
            </w:r>
            <w:r>
              <w:rPr>
                <w:rFonts w:eastAsia="Times New Roman" w:cs="Times New Roman"/>
                <w:b/>
                <w:bCs/>
                <w:color w:val="000000"/>
                <w:lang w:eastAsia="de-CH"/>
              </w:rPr>
              <w:t>keit</w:t>
            </w:r>
            <w:r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rsidR="00BC35EC" w:rsidRPr="005D0B70" w:rsidRDefault="00BC35EC" w:rsidP="00385E59">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rsidR="00BC35EC" w:rsidRPr="005D0B70" w:rsidRDefault="00BC35EC" w:rsidP="00385E59">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rsidR="00BC35EC" w:rsidRPr="005D0B70" w:rsidRDefault="00BC35EC" w:rsidP="00385E59">
            <w:pPr>
              <w:spacing w:after="0" w:line="240" w:lineRule="auto"/>
              <w:rPr>
                <w:rFonts w:eastAsia="Times New Roman" w:cs="Times New Roman"/>
                <w:color w:val="000000"/>
                <w:lang w:eastAsia="de-CH"/>
              </w:rPr>
            </w:pPr>
          </w:p>
        </w:tc>
      </w:tr>
    </w:tbl>
    <w:p w:rsidR="00BC35EC" w:rsidRDefault="00BC35EC" w:rsidP="00BC35EC"/>
    <w:p w:rsidR="00BC35EC" w:rsidRDefault="00BC35EC" w:rsidP="006B2A2A">
      <w:pPr>
        <w:pStyle w:val="Heading3"/>
      </w:pPr>
      <w:bookmarkStart w:id="10" w:name="_Toc401576633"/>
      <w:bookmarkStart w:id="11" w:name="_Toc401582090"/>
      <w:r>
        <w:t>Besonderes</w:t>
      </w:r>
      <w:bookmarkEnd w:id="10"/>
      <w:bookmarkEnd w:id="11"/>
    </w:p>
    <w:p w:rsidR="00BC35EC" w:rsidRDefault="00BC35EC" w:rsidP="00BC35EC">
      <w:r>
        <w:t xml:space="preserve">Das Risiko </w:t>
      </w:r>
      <w:r w:rsidR="000649DF">
        <w:t>Nr.</w:t>
      </w:r>
      <w:r>
        <w:t xml:space="preserve"> 6 wird im Verlaufe des Projektes eintreten, da </w:t>
      </w:r>
      <w:proofErr w:type="spellStart"/>
      <w:r>
        <w:t>Yacine</w:t>
      </w:r>
      <w:proofErr w:type="spellEnd"/>
      <w:r>
        <w:t xml:space="preserve"> </w:t>
      </w:r>
      <w:proofErr w:type="spellStart"/>
      <w:r>
        <w:t>Mekesser</w:t>
      </w:r>
      <w:proofErr w:type="spellEnd"/>
      <w:r>
        <w:t xml:space="preserve"> vom 24.11 bis zum 12.12 in den WK (Wiederholungskurs) muss.</w:t>
      </w:r>
      <w:r>
        <w:br/>
        <w:t xml:space="preserve">Als Massnahme wurde die </w:t>
      </w:r>
      <w:proofErr w:type="spellStart"/>
      <w:r>
        <w:t>Construction</w:t>
      </w:r>
      <w:proofErr w:type="spellEnd"/>
      <w:r>
        <w:t xml:space="preserve"> Phase um eine Iteration von 2 Wochen verlängert und die Transition Phase von 3</w:t>
      </w:r>
      <w:r w:rsidR="000649DF">
        <w:t xml:space="preserve"> Wochen</w:t>
      </w:r>
      <w:r>
        <w:t xml:space="preserve"> auf 1 Woche verkürzt. Weitere Änderungen in der Personaleinplanung werden während des Projektverlaufs aktualisiert.</w:t>
      </w:r>
    </w:p>
    <w:p w:rsidR="00BC35EC" w:rsidRDefault="00BC35EC" w:rsidP="00BC35EC">
      <w:pPr>
        <w:pStyle w:val="Heading2"/>
      </w:pPr>
    </w:p>
    <w:p w:rsidR="00BC35EC" w:rsidRPr="00846587" w:rsidRDefault="00BC35EC" w:rsidP="00BC35EC"/>
    <w:p w:rsidR="00BC35EC" w:rsidRPr="000F1EA5" w:rsidRDefault="00BC35EC" w:rsidP="006B2A2A">
      <w:pPr>
        <w:pStyle w:val="Heading3"/>
      </w:pPr>
      <w:bookmarkStart w:id="12" w:name="_Toc401576634"/>
      <w:bookmarkStart w:id="13" w:name="_Toc401582091"/>
      <w:r w:rsidRPr="000F1EA5">
        <w:lastRenderedPageBreak/>
        <w:t>Risikodiagramm</w:t>
      </w:r>
      <w:bookmarkEnd w:id="12"/>
      <w:bookmarkEnd w:id="13"/>
    </w:p>
    <w:p w:rsidR="00BC35EC" w:rsidRDefault="00BC35EC" w:rsidP="00BC35EC"/>
    <w:tbl>
      <w:tblPr>
        <w:tblW w:w="6780" w:type="dxa"/>
        <w:jc w:val="center"/>
        <w:tblCellMar>
          <w:left w:w="70" w:type="dxa"/>
          <w:right w:w="70" w:type="dxa"/>
        </w:tblCellMar>
        <w:tblLook w:val="04A0" w:firstRow="1" w:lastRow="0" w:firstColumn="1" w:lastColumn="0" w:noHBand="0" w:noVBand="1"/>
      </w:tblPr>
      <w:tblGrid>
        <w:gridCol w:w="422"/>
        <w:gridCol w:w="500"/>
        <w:gridCol w:w="1960"/>
        <w:gridCol w:w="1960"/>
        <w:gridCol w:w="1960"/>
      </w:tblGrid>
      <w:tr w:rsidR="00BC35EC" w:rsidRPr="000370EC" w:rsidTr="00385E59">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rsidR="00BC35EC" w:rsidRPr="000370EC" w:rsidRDefault="00BC35EC" w:rsidP="00385E5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rsidR="00BC35EC" w:rsidRPr="000370EC" w:rsidRDefault="00BC35EC" w:rsidP="00385E5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 xml:space="preserve">ehr wahr- </w:t>
            </w:r>
            <w:proofErr w:type="spellStart"/>
            <w:r w:rsidRPr="000370EC">
              <w:rPr>
                <w:rFonts w:eastAsia="Times New Roman" w:cs="Times New Roman"/>
                <w:color w:val="000000"/>
                <w:sz w:val="20"/>
                <w:szCs w:val="20"/>
                <w:lang w:eastAsia="de-CH"/>
              </w:rPr>
              <w:t>scheinlich</w:t>
            </w:r>
            <w:proofErr w:type="spellEnd"/>
          </w:p>
        </w:tc>
        <w:tc>
          <w:tcPr>
            <w:tcW w:w="1960" w:type="dxa"/>
            <w:tcBorders>
              <w:top w:val="nil"/>
              <w:left w:val="nil"/>
              <w:bottom w:val="nil"/>
              <w:right w:val="nil"/>
            </w:tcBorders>
            <w:shd w:val="clear" w:color="000000" w:fill="FFCC66"/>
            <w:vAlign w:val="center"/>
            <w:hideMark/>
          </w:tcPr>
          <w:p w:rsidR="00BC35EC" w:rsidRPr="000370EC" w:rsidRDefault="00BC35EC" w:rsidP="00385E5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rsidR="00BC35EC" w:rsidRPr="00CA32E2" w:rsidRDefault="00BC35EC" w:rsidP="00385E59">
            <w:pPr>
              <w:spacing w:after="0" w:line="240" w:lineRule="auto"/>
              <w:jc w:val="center"/>
              <w:rPr>
                <w:rFonts w:eastAsia="Times New Roman" w:cs="Times New Roman"/>
                <w:b/>
                <w:color w:val="000000"/>
                <w:sz w:val="60"/>
                <w:szCs w:val="60"/>
                <w:lang w:eastAsia="de-CH"/>
              </w:rPr>
            </w:pPr>
            <w:r w:rsidRPr="00CA32E2">
              <w:rPr>
                <w:rFonts w:eastAsia="Times New Roman" w:cs="Times New Roman"/>
                <w:b/>
                <w:color w:val="000000"/>
                <w:sz w:val="60"/>
                <w:szCs w:val="60"/>
                <w:lang w:eastAsia="de-CH"/>
              </w:rPr>
              <w:t>6</w:t>
            </w:r>
          </w:p>
        </w:tc>
        <w:tc>
          <w:tcPr>
            <w:tcW w:w="1960" w:type="dxa"/>
            <w:tcBorders>
              <w:top w:val="nil"/>
              <w:left w:val="nil"/>
              <w:bottom w:val="nil"/>
              <w:right w:val="nil"/>
            </w:tcBorders>
            <w:shd w:val="clear" w:color="000000" w:fill="CC3300"/>
            <w:vAlign w:val="bottom"/>
            <w:hideMark/>
          </w:tcPr>
          <w:p w:rsidR="00BC35EC" w:rsidRPr="000370EC" w:rsidRDefault="00BC35EC" w:rsidP="00385E5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BC35EC" w:rsidRPr="000370EC" w:rsidTr="00385E59">
        <w:trPr>
          <w:trHeight w:val="1602"/>
          <w:jc w:val="center"/>
        </w:trPr>
        <w:tc>
          <w:tcPr>
            <w:tcW w:w="400" w:type="dxa"/>
            <w:vMerge/>
            <w:tcBorders>
              <w:top w:val="nil"/>
              <w:left w:val="nil"/>
              <w:bottom w:val="nil"/>
              <w:right w:val="nil"/>
            </w:tcBorders>
            <w:vAlign w:val="center"/>
            <w:hideMark/>
          </w:tcPr>
          <w:p w:rsidR="00BC35EC" w:rsidRPr="000370EC" w:rsidRDefault="00BC35EC" w:rsidP="00385E5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BC35EC" w:rsidRPr="000370EC" w:rsidRDefault="00BC35EC" w:rsidP="00385E5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rsidR="00BC35EC" w:rsidRPr="000370EC" w:rsidRDefault="00BC35EC" w:rsidP="00385E5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rsidR="00BC35EC" w:rsidRPr="000370EC" w:rsidRDefault="00BC35EC" w:rsidP="00385E5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rsidR="00BC35EC" w:rsidRPr="000370EC" w:rsidRDefault="00BC35EC" w:rsidP="00385E5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BC35EC" w:rsidRPr="000370EC" w:rsidTr="00385E59">
        <w:trPr>
          <w:trHeight w:val="1602"/>
          <w:jc w:val="center"/>
        </w:trPr>
        <w:tc>
          <w:tcPr>
            <w:tcW w:w="400" w:type="dxa"/>
            <w:vMerge/>
            <w:tcBorders>
              <w:top w:val="nil"/>
              <w:left w:val="nil"/>
              <w:bottom w:val="nil"/>
              <w:right w:val="nil"/>
            </w:tcBorders>
            <w:vAlign w:val="center"/>
            <w:hideMark/>
          </w:tcPr>
          <w:p w:rsidR="00BC35EC" w:rsidRPr="000370EC" w:rsidRDefault="00BC35EC" w:rsidP="00385E5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BC35EC" w:rsidRPr="000370EC" w:rsidRDefault="00BC35EC" w:rsidP="00385E5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rsidR="00BC35EC" w:rsidRPr="000370EC" w:rsidRDefault="00BC35EC" w:rsidP="00385E5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rsidR="00BC35EC" w:rsidRPr="000370EC" w:rsidRDefault="00BC35EC" w:rsidP="00385E59">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rsidR="00BC35EC" w:rsidRPr="000370EC" w:rsidRDefault="00BC35EC" w:rsidP="00385E5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BC35EC" w:rsidRPr="000370EC" w:rsidTr="00385E59">
        <w:trPr>
          <w:trHeight w:val="1602"/>
          <w:jc w:val="center"/>
        </w:trPr>
        <w:tc>
          <w:tcPr>
            <w:tcW w:w="400" w:type="dxa"/>
            <w:vMerge/>
            <w:tcBorders>
              <w:top w:val="nil"/>
              <w:left w:val="nil"/>
              <w:bottom w:val="nil"/>
              <w:right w:val="nil"/>
            </w:tcBorders>
            <w:vAlign w:val="center"/>
            <w:hideMark/>
          </w:tcPr>
          <w:p w:rsidR="00BC35EC" w:rsidRPr="000370EC" w:rsidRDefault="00BC35EC" w:rsidP="00385E5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BC35EC" w:rsidRPr="000370EC" w:rsidRDefault="00BC35EC" w:rsidP="00385E5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rsidR="00BC35EC" w:rsidRPr="000370EC" w:rsidRDefault="00BC35EC" w:rsidP="00385E5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rsidR="00BC35EC" w:rsidRPr="000370EC" w:rsidRDefault="00BC35EC" w:rsidP="00385E5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rsidR="00BC35EC" w:rsidRPr="000370EC" w:rsidRDefault="00BC35EC" w:rsidP="00385E5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BC35EC" w:rsidRPr="000370EC" w:rsidTr="00385E59">
        <w:trPr>
          <w:trHeight w:val="319"/>
          <w:jc w:val="center"/>
        </w:trPr>
        <w:tc>
          <w:tcPr>
            <w:tcW w:w="400" w:type="dxa"/>
            <w:tcBorders>
              <w:top w:val="nil"/>
              <w:left w:val="nil"/>
              <w:bottom w:val="nil"/>
              <w:right w:val="nil"/>
            </w:tcBorders>
            <w:shd w:val="clear" w:color="auto" w:fill="auto"/>
            <w:noWrap/>
            <w:vAlign w:val="bottom"/>
            <w:hideMark/>
          </w:tcPr>
          <w:p w:rsidR="00BC35EC" w:rsidRPr="000370EC" w:rsidRDefault="00BC35EC" w:rsidP="00385E5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BC35EC" w:rsidRPr="000370EC" w:rsidRDefault="00BC35EC" w:rsidP="00385E59">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rsidR="00BC35EC" w:rsidRPr="000370EC" w:rsidRDefault="00BC35EC" w:rsidP="00385E5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rsidR="00BC35EC" w:rsidRPr="000370EC" w:rsidRDefault="00BC35EC" w:rsidP="00385E5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rsidR="00BC35EC" w:rsidRPr="000370EC" w:rsidRDefault="00BC35EC" w:rsidP="00385E5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BC35EC" w:rsidRPr="000370EC" w:rsidTr="00385E59">
        <w:trPr>
          <w:trHeight w:val="300"/>
          <w:jc w:val="center"/>
        </w:trPr>
        <w:tc>
          <w:tcPr>
            <w:tcW w:w="400" w:type="dxa"/>
            <w:tcBorders>
              <w:top w:val="nil"/>
              <w:left w:val="nil"/>
              <w:bottom w:val="nil"/>
              <w:right w:val="nil"/>
            </w:tcBorders>
            <w:shd w:val="clear" w:color="auto" w:fill="auto"/>
            <w:noWrap/>
            <w:vAlign w:val="bottom"/>
            <w:hideMark/>
          </w:tcPr>
          <w:p w:rsidR="00BC35EC" w:rsidRPr="000370EC" w:rsidRDefault="00BC35EC" w:rsidP="00385E5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BC35EC" w:rsidRPr="000370EC" w:rsidRDefault="00BC35EC" w:rsidP="00385E59">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rsidR="00BC35EC" w:rsidRPr="000370EC" w:rsidRDefault="00BC35EC" w:rsidP="00385E5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rsidR="00BC35EC" w:rsidRDefault="00BC35EC" w:rsidP="00BC35EC">
      <w:pPr>
        <w:sectPr w:rsidR="00BC35EC" w:rsidSect="00385E59">
          <w:headerReference w:type="default" r:id="rId15"/>
          <w:footerReference w:type="default" r:id="rId16"/>
          <w:pgSz w:w="16838" w:h="11906" w:orient="landscape"/>
          <w:pgMar w:top="1417" w:right="1417" w:bottom="1417" w:left="1134" w:header="708" w:footer="708" w:gutter="0"/>
          <w:cols w:space="708"/>
          <w:docGrid w:linePitch="360"/>
        </w:sectPr>
      </w:pPr>
    </w:p>
    <w:p w:rsidR="006B2A2A" w:rsidRPr="006B2A2A" w:rsidRDefault="006B2A2A" w:rsidP="006B2A2A">
      <w:pPr>
        <w:pStyle w:val="Heading1"/>
      </w:pPr>
      <w:bookmarkStart w:id="14" w:name="_Toc401582092"/>
      <w:r>
        <w:lastRenderedPageBreak/>
        <w:t>Anwendungsfälle</w:t>
      </w:r>
      <w:bookmarkEnd w:id="14"/>
    </w:p>
    <w:p w:rsidR="00BC35EC" w:rsidRPr="000F1EA5" w:rsidRDefault="00BC35EC" w:rsidP="006B2A2A">
      <w:pPr>
        <w:pStyle w:val="Heading2"/>
      </w:pPr>
      <w:bookmarkStart w:id="15" w:name="_Toc400565434"/>
      <w:bookmarkStart w:id="16" w:name="_Toc401576636"/>
      <w:bookmarkStart w:id="17" w:name="_Toc401582093"/>
      <w:proofErr w:type="spellStart"/>
      <w:r w:rsidRPr="000F1EA5">
        <w:t>Fully</w:t>
      </w:r>
      <w:proofErr w:type="spellEnd"/>
      <w:r w:rsidRPr="000F1EA5">
        <w:t xml:space="preserve"> </w:t>
      </w:r>
      <w:proofErr w:type="spellStart"/>
      <w:r w:rsidRPr="000F1EA5">
        <w:t>Dressed</w:t>
      </w:r>
      <w:proofErr w:type="spellEnd"/>
      <w:r w:rsidRPr="000F1EA5">
        <w:t>: Schnelles Spiel</w:t>
      </w:r>
      <w:bookmarkEnd w:id="15"/>
      <w:bookmarkEnd w:id="16"/>
      <w:bookmarkEnd w:id="17"/>
    </w:p>
    <w:tbl>
      <w:tblPr>
        <w:tblStyle w:val="TableGrid"/>
        <w:tblW w:w="0" w:type="auto"/>
        <w:tblLook w:val="04A0" w:firstRow="1" w:lastRow="0" w:firstColumn="1" w:lastColumn="0" w:noHBand="0" w:noVBand="1"/>
      </w:tblPr>
      <w:tblGrid>
        <w:gridCol w:w="9062"/>
      </w:tblGrid>
      <w:tr w:rsidR="00BC35EC" w:rsidTr="00385E59">
        <w:tc>
          <w:tcPr>
            <w:tcW w:w="9062" w:type="dxa"/>
          </w:tcPr>
          <w:p w:rsidR="00BC35EC" w:rsidRPr="003330AD" w:rsidRDefault="00BC35EC" w:rsidP="00385E59">
            <w:pPr>
              <w:rPr>
                <w:b/>
              </w:rPr>
            </w:pPr>
            <w:proofErr w:type="spellStart"/>
            <w:r w:rsidRPr="003330AD">
              <w:rPr>
                <w:b/>
              </w:rPr>
              <w:t>Use</w:t>
            </w:r>
            <w:proofErr w:type="spellEnd"/>
            <w:r w:rsidRPr="003330AD">
              <w:rPr>
                <w:b/>
              </w:rPr>
              <w:t xml:space="preserve"> Case:</w:t>
            </w:r>
            <w:r w:rsidRPr="003330AD">
              <w:t xml:space="preserve"> Schnelles Spiel</w:t>
            </w:r>
          </w:p>
        </w:tc>
      </w:tr>
      <w:tr w:rsidR="00BC35EC" w:rsidTr="00385E59">
        <w:tc>
          <w:tcPr>
            <w:tcW w:w="9062" w:type="dxa"/>
          </w:tcPr>
          <w:p w:rsidR="00BC35EC" w:rsidRPr="003330AD" w:rsidRDefault="00BC35EC" w:rsidP="00385E59">
            <w:r w:rsidRPr="003330AD">
              <w:rPr>
                <w:b/>
              </w:rPr>
              <w:t xml:space="preserve">Umfang: </w:t>
            </w:r>
            <w:r>
              <w:rPr>
                <w:b/>
              </w:rPr>
              <w:t>„</w:t>
            </w:r>
            <w:r>
              <w:t>Docker“, Android Anwendung/Spiel</w:t>
            </w:r>
          </w:p>
          <w:p w:rsidR="00BC35EC" w:rsidRPr="00A34C46" w:rsidRDefault="00BC35EC" w:rsidP="00385E59">
            <w:r w:rsidRPr="003330AD">
              <w:rPr>
                <w:b/>
              </w:rPr>
              <w:t xml:space="preserve">Ebene: </w:t>
            </w:r>
            <w:r>
              <w:t>Anwenderziel</w:t>
            </w:r>
          </w:p>
          <w:p w:rsidR="00BC35EC" w:rsidRPr="00A34C46" w:rsidRDefault="00BC35EC" w:rsidP="00385E59">
            <w:r w:rsidRPr="003330AD">
              <w:rPr>
                <w:b/>
              </w:rPr>
              <w:t>Primärakteur:</w:t>
            </w:r>
            <w:r>
              <w:rPr>
                <w:b/>
              </w:rPr>
              <w:t xml:space="preserve"> </w:t>
            </w:r>
            <w:r>
              <w:t>Spieler</w:t>
            </w:r>
          </w:p>
          <w:p w:rsidR="00BC35EC" w:rsidRDefault="00BC35EC" w:rsidP="00385E59">
            <w:r w:rsidRPr="003330AD">
              <w:rPr>
                <w:b/>
              </w:rPr>
              <w:t>Stakeholder und Interessen:</w:t>
            </w:r>
            <w:r>
              <w:rPr>
                <w:b/>
              </w:rPr>
              <w:t xml:space="preserve"> </w:t>
            </w:r>
          </w:p>
          <w:p w:rsidR="00BC35EC" w:rsidRPr="00A34C46" w:rsidRDefault="00BC35EC" w:rsidP="00BC35EC">
            <w:pPr>
              <w:pStyle w:val="ListParagraph"/>
              <w:numPr>
                <w:ilvl w:val="0"/>
                <w:numId w:val="22"/>
              </w:numPr>
            </w:pPr>
            <w:r>
              <w:t>Spieler: Möchte spontan und in einer begrenzten Zeitspanne (z.B. in einer kurzen Pause oder während einer Busfahrt) ein Spiel spielen. Das „Schnelle Spiel“ hilft ihm auch, einen schnellen, ersten Eindruck vom Spiel zu erhalten.</w:t>
            </w:r>
          </w:p>
          <w:p w:rsidR="00BC35EC" w:rsidRPr="00A34C46" w:rsidRDefault="00BC35EC" w:rsidP="00385E59">
            <w:r w:rsidRPr="003330AD">
              <w:rPr>
                <w:b/>
              </w:rPr>
              <w:t xml:space="preserve">Vorbedingungen: </w:t>
            </w:r>
            <w:r>
              <w:t>Der Spieler hat die Anwendung geöffnet.</w:t>
            </w:r>
          </w:p>
          <w:p w:rsidR="00BC35EC" w:rsidRPr="00A34C46" w:rsidRDefault="00BC35EC" w:rsidP="00385E59">
            <w:r w:rsidRPr="003330AD">
              <w:rPr>
                <w:b/>
              </w:rPr>
              <w:t xml:space="preserve">Nachbedingungen: </w:t>
            </w:r>
            <w:r>
              <w:t xml:space="preserve">Die Spielstatistiken sind gespeichert und der </w:t>
            </w:r>
            <w:proofErr w:type="spellStart"/>
            <w:r>
              <w:t>Highscore</w:t>
            </w:r>
            <w:proofErr w:type="spellEnd"/>
            <w:r>
              <w:t xml:space="preserve"> wurde mit dem Punktestand des Spiels aktualisiert. Der Spieler ist wieder im Hauptmenü der Anwendung.</w:t>
            </w:r>
          </w:p>
          <w:p w:rsidR="00BC35EC" w:rsidRDefault="00BC35EC" w:rsidP="00385E59">
            <w:pPr>
              <w:rPr>
                <w:b/>
              </w:rPr>
            </w:pPr>
            <w:r w:rsidRPr="003330AD">
              <w:rPr>
                <w:b/>
              </w:rPr>
              <w:t xml:space="preserve">Standardablauf: </w:t>
            </w:r>
          </w:p>
          <w:p w:rsidR="00BC35EC" w:rsidRDefault="00BC35EC" w:rsidP="00BC35EC">
            <w:pPr>
              <w:pStyle w:val="ListParagraph"/>
              <w:numPr>
                <w:ilvl w:val="0"/>
                <w:numId w:val="17"/>
              </w:numPr>
            </w:pPr>
            <w:r>
              <w:t>Der Spieler wählt im Hauptmenü „Schnelles Spiel“.</w:t>
            </w:r>
          </w:p>
          <w:p w:rsidR="00BC35EC" w:rsidRDefault="00BC35EC" w:rsidP="00BC35EC">
            <w:pPr>
              <w:pStyle w:val="ListParagraph"/>
              <w:numPr>
                <w:ilvl w:val="0"/>
                <w:numId w:val="17"/>
              </w:numPr>
            </w:pPr>
            <w:r>
              <w:t>Innert 10s (oder weniger) lädt das Spiel.</w:t>
            </w:r>
          </w:p>
          <w:p w:rsidR="00BC35EC" w:rsidRDefault="00BC35EC" w:rsidP="00BC35EC">
            <w:pPr>
              <w:pStyle w:val="ListParagraph"/>
              <w:numPr>
                <w:ilvl w:val="0"/>
                <w:numId w:val="17"/>
              </w:numPr>
            </w:pPr>
            <w:r>
              <w:t xml:space="preserve">Der Spieler befindet sich nun im regulären Spielbildschirm. Der (interne) </w:t>
            </w:r>
            <w:proofErr w:type="spellStart"/>
            <w:r>
              <w:t>Timer</w:t>
            </w:r>
            <w:proofErr w:type="spellEnd"/>
            <w:r>
              <w:t xml:space="preserve"> steht auf 60s. Es verbleiben 3 Versuche.</w:t>
            </w:r>
          </w:p>
          <w:p w:rsidR="00BC35EC" w:rsidRDefault="00BC35EC" w:rsidP="00BC35EC">
            <w:pPr>
              <w:pStyle w:val="ListParagraph"/>
              <w:numPr>
                <w:ilvl w:val="0"/>
                <w:numId w:val="17"/>
              </w:numPr>
            </w:pPr>
            <w:r>
              <w:t xml:space="preserve">Im oberen Bildschirmabschnitt bewegt sich ein Güterzug mit Containern von links in das Spielgeschehen hinein. Ab diesem Moment beginnt der (interne) </w:t>
            </w:r>
            <w:proofErr w:type="spellStart"/>
            <w:r>
              <w:t>Timer</w:t>
            </w:r>
            <w:proofErr w:type="spellEnd"/>
            <w:r>
              <w:t xml:space="preserve"> herunter zu zählen.</w:t>
            </w:r>
          </w:p>
          <w:p w:rsidR="00BC35EC" w:rsidRDefault="00BC35EC" w:rsidP="00BC35EC">
            <w:pPr>
              <w:pStyle w:val="ListParagraph"/>
              <w:numPr>
                <w:ilvl w:val="0"/>
                <w:numId w:val="17"/>
              </w:numPr>
            </w:pPr>
            <w:r>
              <w:t>Der Spieler bestimmt, wo er den vordersten Container des Güterzugs auf dem Containerschiff platzieren möchte.</w:t>
            </w:r>
          </w:p>
          <w:p w:rsidR="00BC35EC" w:rsidRDefault="00BC35EC" w:rsidP="00BC35EC">
            <w:pPr>
              <w:pStyle w:val="ListParagraph"/>
              <w:numPr>
                <w:ilvl w:val="0"/>
                <w:numId w:val="17"/>
              </w:numPr>
            </w:pPr>
            <w:r>
              <w:t>Das Spiel zeigt eine Animation des Hafenkrans, welcher den Container auf der vom Spieler bestimmten Position ablegt.</w:t>
            </w:r>
          </w:p>
          <w:p w:rsidR="00BC35EC" w:rsidRDefault="00BC35EC" w:rsidP="00BC35EC">
            <w:pPr>
              <w:pStyle w:val="ListParagraph"/>
              <w:numPr>
                <w:ilvl w:val="0"/>
                <w:numId w:val="17"/>
              </w:numPr>
            </w:pPr>
            <w:r>
              <w:t>Das Spiel berechnet die Gewichtsverteilung auf dem Containerschiff neu.</w:t>
            </w:r>
          </w:p>
          <w:p w:rsidR="00BC35EC" w:rsidRDefault="00BC35EC" w:rsidP="00BC35EC">
            <w:pPr>
              <w:pStyle w:val="ListParagraph"/>
              <w:numPr>
                <w:ilvl w:val="0"/>
                <w:numId w:val="17"/>
              </w:numPr>
            </w:pPr>
            <w:r>
              <w:t xml:space="preserve">Die Schritte 5 bis 7 werden so lange wiederholt, bis der (interne) </w:t>
            </w:r>
            <w:proofErr w:type="spellStart"/>
            <w:r>
              <w:t>Timer</w:t>
            </w:r>
            <w:proofErr w:type="spellEnd"/>
            <w:r>
              <w:t xml:space="preserve"> 0 erreicht. Der Güterzug bringt dann keine neuen Container mehr.</w:t>
            </w:r>
          </w:p>
          <w:p w:rsidR="00BC35EC" w:rsidRDefault="00BC35EC" w:rsidP="00BC35EC">
            <w:pPr>
              <w:pStyle w:val="ListParagraph"/>
              <w:numPr>
                <w:ilvl w:val="0"/>
                <w:numId w:val="17"/>
              </w:numPr>
            </w:pPr>
            <w:r>
              <w:t>Der Spielablauf ist zu diesem Zeitpunkt zu Ende. Das Spiel berechnet anhand der Gewichtsverteilung und Höhe der Containerstapel den Punktestand.</w:t>
            </w:r>
          </w:p>
          <w:p w:rsidR="00BC35EC" w:rsidRDefault="00BC35EC" w:rsidP="00BC35EC">
            <w:pPr>
              <w:pStyle w:val="ListParagraph"/>
              <w:numPr>
                <w:ilvl w:val="0"/>
                <w:numId w:val="17"/>
              </w:numPr>
            </w:pPr>
            <w:r>
              <w:t xml:space="preserve">Das Spiel zeigt als Schlussanimation an, wie das Containerschiff den Hafen verlässt. Anschliessend wird der erreichte Punktestand angezeigt. </w:t>
            </w:r>
          </w:p>
          <w:p w:rsidR="00BC35EC" w:rsidRDefault="00BC35EC" w:rsidP="00385E59">
            <w:pPr>
              <w:rPr>
                <w:b/>
              </w:rPr>
            </w:pPr>
            <w:r w:rsidRPr="003330AD">
              <w:rPr>
                <w:b/>
              </w:rPr>
              <w:t xml:space="preserve">Erweiterungen: </w:t>
            </w:r>
          </w:p>
          <w:p w:rsidR="00BC35EC" w:rsidRDefault="00BC35EC" w:rsidP="00385E59">
            <w:pPr>
              <w:tabs>
                <w:tab w:val="left" w:pos="313"/>
                <w:tab w:val="left" w:pos="738"/>
                <w:tab w:val="left" w:pos="1163"/>
              </w:tabs>
            </w:pPr>
            <w:r>
              <w:tab/>
              <w:t>8a.</w:t>
            </w:r>
            <w:r>
              <w:tab/>
              <w:t>Der vorderste Container auf dem Güterzug erreicht den rechten Bildschirmrand.</w:t>
            </w:r>
          </w:p>
          <w:p w:rsidR="00BC35EC" w:rsidRDefault="00BC35EC" w:rsidP="00BC35EC">
            <w:pPr>
              <w:pStyle w:val="ListParagraph"/>
              <w:numPr>
                <w:ilvl w:val="0"/>
                <w:numId w:val="19"/>
              </w:numPr>
              <w:tabs>
                <w:tab w:val="left" w:pos="313"/>
                <w:tab w:val="left" w:pos="738"/>
                <w:tab w:val="left" w:pos="1163"/>
              </w:tabs>
            </w:pPr>
            <w:r>
              <w:t>Eine Animation wird abgespielt, die dem Spieler signalisiert, dass dieser Container verloren ist.</w:t>
            </w:r>
          </w:p>
          <w:p w:rsidR="00BC35EC" w:rsidRDefault="00BC35EC" w:rsidP="00BC35EC">
            <w:pPr>
              <w:pStyle w:val="ListParagraph"/>
              <w:numPr>
                <w:ilvl w:val="0"/>
                <w:numId w:val="19"/>
              </w:numPr>
              <w:tabs>
                <w:tab w:val="left" w:pos="313"/>
                <w:tab w:val="left" w:pos="738"/>
                <w:tab w:val="left" w:pos="1163"/>
              </w:tabs>
            </w:pPr>
            <w:r>
              <w:t>Es wird ein Versuch abgezogen.</w:t>
            </w:r>
          </w:p>
          <w:p w:rsidR="00BC35EC" w:rsidRDefault="00BC35EC" w:rsidP="00385E59">
            <w:pPr>
              <w:tabs>
                <w:tab w:val="left" w:pos="313"/>
                <w:tab w:val="left" w:pos="738"/>
                <w:tab w:val="left" w:pos="1163"/>
              </w:tabs>
              <w:ind w:left="720"/>
            </w:pPr>
            <w:r>
              <w:t>2a.  Handelt es sich um den letzten Versuch, gilt das Spiel als verloren (Game Over) und der Spieler erhält keine Punkte.</w:t>
            </w:r>
          </w:p>
          <w:p w:rsidR="00BC35EC" w:rsidRDefault="00BC35EC" w:rsidP="00385E59">
            <w:pPr>
              <w:tabs>
                <w:tab w:val="left" w:pos="313"/>
                <w:tab w:val="left" w:pos="738"/>
                <w:tab w:val="left" w:pos="1163"/>
              </w:tabs>
            </w:pPr>
            <w:r>
              <w:tab/>
              <w:t>10a.</w:t>
            </w:r>
            <w:r>
              <w:tab/>
              <w:t>Die Gewichtsbelastung auf dem Containerschiff ist zu ungleichmässig.</w:t>
            </w:r>
          </w:p>
          <w:p w:rsidR="00BC35EC" w:rsidRDefault="00BC35EC" w:rsidP="00385E59">
            <w:pPr>
              <w:pStyle w:val="ListParagraph"/>
              <w:tabs>
                <w:tab w:val="left" w:pos="313"/>
                <w:tab w:val="left" w:pos="738"/>
                <w:tab w:val="left" w:pos="1163"/>
              </w:tabs>
            </w:pPr>
            <w:r>
              <w:t>1a.</w:t>
            </w:r>
            <w:r>
              <w:tab/>
              <w:t>Falls die Gewichtsbelastung am Bug bzw. Heck des Containerschiffs unverhältnismässig gross ist, wird eine Animation angezeigt, wie das Containerschiff nach vorne bzw. hinten kippt und sinkt.</w:t>
            </w:r>
          </w:p>
          <w:p w:rsidR="00BC35EC" w:rsidRDefault="00BC35EC" w:rsidP="00385E59">
            <w:pPr>
              <w:pStyle w:val="ListParagraph"/>
              <w:tabs>
                <w:tab w:val="left" w:pos="313"/>
                <w:tab w:val="left" w:pos="738"/>
                <w:tab w:val="left" w:pos="1163"/>
              </w:tabs>
            </w:pPr>
            <w:r>
              <w:t>1b.</w:t>
            </w:r>
            <w:r>
              <w:tab/>
              <w:t>Falls die Gewichtsbelastung an einem inneren Abschnitt des Containerschiffs unverhältnismässig gross ist, wird eine Animation angezeigt, wie es an der überbelasteten Stelle zerbricht und anschliessend sinkt.</w:t>
            </w:r>
          </w:p>
          <w:p w:rsidR="00BC35EC" w:rsidRPr="00C90D93" w:rsidRDefault="00BC35EC" w:rsidP="00385E59">
            <w:pPr>
              <w:pStyle w:val="ListParagraph"/>
              <w:tabs>
                <w:tab w:val="left" w:pos="313"/>
                <w:tab w:val="left" w:pos="738"/>
                <w:tab w:val="left" w:pos="1163"/>
              </w:tabs>
            </w:pPr>
            <w:r>
              <w:t>2.</w:t>
            </w:r>
            <w:r>
              <w:tab/>
              <w:t>Das Spiel gilt als verloren (Game Over) und der Spieler erhält keine Punkte.</w:t>
            </w:r>
          </w:p>
          <w:p w:rsidR="00BC35EC" w:rsidRPr="00A53134" w:rsidRDefault="00BC35EC" w:rsidP="00385E59"/>
          <w:p w:rsidR="00BC35EC" w:rsidRDefault="00BC35EC" w:rsidP="00385E59">
            <w:pPr>
              <w:rPr>
                <w:b/>
              </w:rPr>
            </w:pPr>
            <w:r>
              <w:rPr>
                <w:b/>
              </w:rPr>
              <w:t>Spezielle Anforderungen:</w:t>
            </w:r>
          </w:p>
          <w:p w:rsidR="00BC35EC" w:rsidRPr="008C56B1" w:rsidRDefault="00BC35EC" w:rsidP="00BC35EC">
            <w:pPr>
              <w:pStyle w:val="ListParagraph"/>
              <w:numPr>
                <w:ilvl w:val="0"/>
                <w:numId w:val="20"/>
              </w:numPr>
              <w:rPr>
                <w:b/>
              </w:rPr>
            </w:pPr>
            <w:r>
              <w:t>Die Ladezeit (siehe Schritt 2) beträgt maximal 10 Sekunden.</w:t>
            </w:r>
          </w:p>
          <w:p w:rsidR="00BC35EC" w:rsidRPr="00F82B6D" w:rsidRDefault="00BC35EC" w:rsidP="00BC35EC">
            <w:pPr>
              <w:pStyle w:val="ListParagraph"/>
              <w:numPr>
                <w:ilvl w:val="0"/>
                <w:numId w:val="20"/>
              </w:numPr>
              <w:rPr>
                <w:b/>
              </w:rPr>
            </w:pPr>
            <w:r>
              <w:lastRenderedPageBreak/>
              <w:t>Die Sprache ist Englisch</w:t>
            </w:r>
          </w:p>
          <w:p w:rsidR="00BC35EC" w:rsidRPr="008C56B1" w:rsidRDefault="00BC35EC" w:rsidP="00BC35EC">
            <w:pPr>
              <w:pStyle w:val="ListParagraph"/>
              <w:numPr>
                <w:ilvl w:val="0"/>
                <w:numId w:val="20"/>
              </w:numPr>
              <w:rPr>
                <w:b/>
              </w:rPr>
            </w:pPr>
            <w:r>
              <w:t>Die Bedienung erfolgt über Touch-Eingaben und ist möglichst intuitiv.</w:t>
            </w:r>
          </w:p>
          <w:p w:rsidR="00BC35EC" w:rsidRPr="000B1152" w:rsidRDefault="00BC35EC" w:rsidP="00385E59">
            <w:r w:rsidRPr="003330AD">
              <w:rPr>
                <w:b/>
              </w:rPr>
              <w:t>Liste der Technik- und Datenvariationen</w:t>
            </w:r>
            <w:r>
              <w:rPr>
                <w:b/>
              </w:rPr>
              <w:t>:</w:t>
            </w:r>
            <w:r>
              <w:t xml:space="preserve"> -</w:t>
            </w:r>
          </w:p>
          <w:p w:rsidR="00BC35EC" w:rsidRDefault="00BC35EC" w:rsidP="00385E59">
            <w:r w:rsidRPr="003330AD">
              <w:rPr>
                <w:b/>
              </w:rPr>
              <w:t xml:space="preserve">Häufigkeit des Auftretens: </w:t>
            </w:r>
            <w:r>
              <w:t>Erwartungsgemäss sehr häufig. Die Frequenz ist natürlich vom Verhalten des Spielers abhängig. Das „Schnelle Spiel“ dürfte hauptsächlich unter folgenden Bedingungen aufgerufen werden:</w:t>
            </w:r>
          </w:p>
          <w:p w:rsidR="00BC35EC" w:rsidRDefault="00BC35EC" w:rsidP="00BC35EC">
            <w:pPr>
              <w:pStyle w:val="ListParagraph"/>
              <w:numPr>
                <w:ilvl w:val="0"/>
                <w:numId w:val="21"/>
              </w:numPr>
            </w:pPr>
            <w:r>
              <w:t>Der Spieler hat nur kurz Zeit für ein Spiel und möchte möglichst schnell Einsteigen</w:t>
            </w:r>
          </w:p>
          <w:p w:rsidR="00BC35EC" w:rsidRDefault="00BC35EC" w:rsidP="00BC35EC">
            <w:pPr>
              <w:pStyle w:val="ListParagraph"/>
              <w:numPr>
                <w:ilvl w:val="0"/>
                <w:numId w:val="21"/>
              </w:numPr>
            </w:pPr>
            <w:r>
              <w:t>Der Spieler hat kein Interesse am Karriere-Modus</w:t>
            </w:r>
          </w:p>
          <w:p w:rsidR="00BC35EC" w:rsidRPr="000B1152" w:rsidRDefault="00BC35EC" w:rsidP="00BC35EC">
            <w:pPr>
              <w:pStyle w:val="ListParagraph"/>
              <w:numPr>
                <w:ilvl w:val="0"/>
                <w:numId w:val="21"/>
              </w:numPr>
            </w:pPr>
            <w:r>
              <w:t>Der Spieler hat den Karriere-Modus bereits durchgespielt.</w:t>
            </w:r>
          </w:p>
          <w:p w:rsidR="00BC35EC" w:rsidRDefault="00BC35EC" w:rsidP="00385E59">
            <w:pPr>
              <w:rPr>
                <w:b/>
              </w:rPr>
            </w:pPr>
            <w:r>
              <w:rPr>
                <w:b/>
              </w:rPr>
              <w:t>Verschiedenes:</w:t>
            </w:r>
          </w:p>
          <w:p w:rsidR="00BC35EC" w:rsidRDefault="00BC35EC" w:rsidP="00385E59">
            <w:r>
              <w:t>Abzuklären / zu definieren:</w:t>
            </w:r>
          </w:p>
          <w:p w:rsidR="00BC35EC" w:rsidRDefault="00BC35EC" w:rsidP="00BC35EC">
            <w:pPr>
              <w:pStyle w:val="ListParagraph"/>
              <w:numPr>
                <w:ilvl w:val="0"/>
                <w:numId w:val="18"/>
              </w:numPr>
            </w:pPr>
            <w:r>
              <w:t xml:space="preserve">Wird der </w:t>
            </w:r>
            <w:proofErr w:type="spellStart"/>
            <w:r>
              <w:t>Timer</w:t>
            </w:r>
            <w:proofErr w:type="spellEnd"/>
            <w:r>
              <w:t xml:space="preserve"> (die ablaufende Zeit) für den Spieler sichtbar dargestellt?</w:t>
            </w:r>
          </w:p>
          <w:p w:rsidR="00BC35EC" w:rsidRDefault="00BC35EC" w:rsidP="00BC35EC">
            <w:pPr>
              <w:pStyle w:val="ListParagraph"/>
              <w:numPr>
                <w:ilvl w:val="0"/>
                <w:numId w:val="18"/>
              </w:numPr>
            </w:pPr>
            <w:r>
              <w:t xml:space="preserve">Kann das Containerschiff auch bereits während dem Spielablauf sinken oder zerbrechen, anstatt erst nach Ablauf der Spielzeit? Die Auswirkung auf das </w:t>
            </w:r>
            <w:proofErr w:type="spellStart"/>
            <w:r>
              <w:t>Gameplay</w:t>
            </w:r>
            <w:proofErr w:type="spellEnd"/>
            <w:r>
              <w:t xml:space="preserve"> wäre, dass der Spieler zu jedem Zeitpunkt im Spiel gezwungen wäre, effizient zu stapeln, anstatt erst am Ende einen effizienten Zustand zu erreichen. Welche Option ein besseres Spielerlebnis bietet, zeigt sich u.U. erst während der Entwicklung / dem </w:t>
            </w:r>
            <w:proofErr w:type="spellStart"/>
            <w:r>
              <w:t>Playtesting</w:t>
            </w:r>
            <w:proofErr w:type="spellEnd"/>
            <w:r>
              <w:t>.</w:t>
            </w:r>
          </w:p>
          <w:p w:rsidR="00BC35EC" w:rsidRDefault="00BC35EC" w:rsidP="00385E59">
            <w:r>
              <w:t>Anmerkungen:</w:t>
            </w:r>
          </w:p>
          <w:p w:rsidR="00BC35EC" w:rsidRPr="00C90D93" w:rsidRDefault="00BC35EC" w:rsidP="00BC35EC">
            <w:pPr>
              <w:pStyle w:val="ListParagraph"/>
              <w:numPr>
                <w:ilvl w:val="0"/>
                <w:numId w:val="18"/>
              </w:numPr>
            </w:pPr>
            <w:r>
              <w:t xml:space="preserve">Hier wird mit 60 Sekunden Spielzeit für das „Schnelle Spiel“ gerechnet. Evtl. zeigt sich während der Entwicklung/dem </w:t>
            </w:r>
            <w:proofErr w:type="spellStart"/>
            <w:r>
              <w:t>Playtesting</w:t>
            </w:r>
            <w:proofErr w:type="spellEnd"/>
            <w:r>
              <w:t>, dass eine andere Zeitspanne sinnvoller wäre.</w:t>
            </w:r>
          </w:p>
        </w:tc>
      </w:tr>
    </w:tbl>
    <w:p w:rsidR="00BC35EC" w:rsidRDefault="00BC35EC" w:rsidP="00BC35EC">
      <w:pPr>
        <w:pStyle w:val="Heading2"/>
      </w:pPr>
    </w:p>
    <w:p w:rsidR="00BC35EC" w:rsidRPr="000F1EA5" w:rsidRDefault="00BC35EC" w:rsidP="006B2A2A">
      <w:pPr>
        <w:pStyle w:val="Heading2"/>
      </w:pPr>
      <w:bookmarkStart w:id="18" w:name="_Toc401576637"/>
      <w:bookmarkStart w:id="19" w:name="_Toc401582094"/>
      <w:proofErr w:type="spellStart"/>
      <w:r w:rsidRPr="000F1EA5">
        <w:t>Fully</w:t>
      </w:r>
      <w:proofErr w:type="spellEnd"/>
      <w:r w:rsidRPr="000F1EA5">
        <w:t xml:space="preserve"> </w:t>
      </w:r>
      <w:proofErr w:type="spellStart"/>
      <w:r w:rsidRPr="000F1EA5">
        <w:t>Dressed</w:t>
      </w:r>
      <w:proofErr w:type="spellEnd"/>
      <w:r w:rsidRPr="000F1EA5">
        <w:t>: Karriere-Modus mit Level-Freischaltung</w:t>
      </w:r>
      <w:bookmarkEnd w:id="18"/>
      <w:bookmarkEnd w:id="19"/>
      <w:r w:rsidRPr="000F1EA5">
        <w:t xml:space="preserve"> </w:t>
      </w:r>
    </w:p>
    <w:tbl>
      <w:tblPr>
        <w:tblStyle w:val="TableGrid"/>
        <w:tblW w:w="0" w:type="auto"/>
        <w:tblLook w:val="04A0" w:firstRow="1" w:lastRow="0" w:firstColumn="1" w:lastColumn="0" w:noHBand="0" w:noVBand="1"/>
      </w:tblPr>
      <w:tblGrid>
        <w:gridCol w:w="9212"/>
      </w:tblGrid>
      <w:tr w:rsidR="00BC35EC" w:rsidTr="00385E59">
        <w:tc>
          <w:tcPr>
            <w:tcW w:w="9212" w:type="dxa"/>
          </w:tcPr>
          <w:p w:rsidR="00BC35EC" w:rsidRDefault="00BC35EC" w:rsidP="00385E59">
            <w:proofErr w:type="spellStart"/>
            <w:r w:rsidRPr="00FD2536">
              <w:rPr>
                <w:b/>
              </w:rPr>
              <w:t>Use</w:t>
            </w:r>
            <w:proofErr w:type="spellEnd"/>
            <w:r w:rsidRPr="00FD2536">
              <w:rPr>
                <w:b/>
              </w:rPr>
              <w:t xml:space="preserve"> Case:</w:t>
            </w:r>
            <w:r>
              <w:t xml:space="preserve"> Karriere-Modus mit Level-Freischaltung</w:t>
            </w:r>
          </w:p>
        </w:tc>
      </w:tr>
      <w:tr w:rsidR="00BC35EC" w:rsidTr="00385E59">
        <w:tc>
          <w:tcPr>
            <w:tcW w:w="9212" w:type="dxa"/>
          </w:tcPr>
          <w:p w:rsidR="00BC35EC" w:rsidRDefault="00BC35EC" w:rsidP="00385E59">
            <w:r w:rsidRPr="003330AD">
              <w:rPr>
                <w:b/>
              </w:rPr>
              <w:t xml:space="preserve">Umfang: </w:t>
            </w:r>
            <w:r>
              <w:rPr>
                <w:b/>
              </w:rPr>
              <w:t>„</w:t>
            </w:r>
            <w:r>
              <w:t>Docker“, Android Anwendung/Spiel</w:t>
            </w:r>
          </w:p>
          <w:p w:rsidR="00BC35EC" w:rsidRDefault="00BC35EC" w:rsidP="00385E59">
            <w:r w:rsidRPr="00FD2536">
              <w:rPr>
                <w:b/>
              </w:rPr>
              <w:t>Ebene:</w:t>
            </w:r>
            <w:r>
              <w:tab/>
              <w:t>Anwenderziel</w:t>
            </w:r>
          </w:p>
          <w:p w:rsidR="00BC35EC" w:rsidRDefault="00BC35EC" w:rsidP="00385E59">
            <w:r w:rsidRPr="00FD2536">
              <w:rPr>
                <w:b/>
              </w:rPr>
              <w:t>Primärakteur:</w:t>
            </w:r>
            <w:r w:rsidRPr="00FD2536">
              <w:rPr>
                <w:b/>
              </w:rPr>
              <w:tab/>
            </w:r>
            <w:r>
              <w:t>Spieler</w:t>
            </w:r>
          </w:p>
          <w:p w:rsidR="00BC35EC" w:rsidRPr="00FD2536" w:rsidRDefault="00BC35EC" w:rsidP="00385E59">
            <w:pPr>
              <w:ind w:left="2832" w:hanging="2832"/>
              <w:rPr>
                <w:b/>
              </w:rPr>
            </w:pPr>
            <w:r w:rsidRPr="00FD2536">
              <w:rPr>
                <w:b/>
              </w:rPr>
              <w:t>Stakeholder und Interessen:</w:t>
            </w:r>
            <w:r w:rsidRPr="00FD2536">
              <w:rPr>
                <w:b/>
              </w:rPr>
              <w:tab/>
            </w:r>
          </w:p>
          <w:p w:rsidR="00BC35EC" w:rsidRDefault="00BC35EC" w:rsidP="00BC35EC">
            <w:pPr>
              <w:pStyle w:val="ListParagraph"/>
              <w:numPr>
                <w:ilvl w:val="0"/>
                <w:numId w:val="18"/>
              </w:numPr>
              <w:spacing w:after="160" w:line="259" w:lineRule="auto"/>
            </w:pPr>
            <w:r>
              <w:t>Spieler: Will seine Fähigkeiten im Spiel verbessern und möglichst</w:t>
            </w:r>
            <w:r>
              <w:br/>
              <w:t xml:space="preserve">viele Levels freischalten um besser zu sein als seine </w:t>
            </w:r>
            <w:r w:rsidR="00D87D23">
              <w:t>Bekannten</w:t>
            </w:r>
            <w:r>
              <w:t>.</w:t>
            </w:r>
          </w:p>
          <w:p w:rsidR="00BC35EC" w:rsidRDefault="00BC35EC" w:rsidP="00BC35EC">
            <w:pPr>
              <w:pStyle w:val="ListParagraph"/>
              <w:numPr>
                <w:ilvl w:val="0"/>
                <w:numId w:val="18"/>
              </w:numPr>
              <w:spacing w:after="160" w:line="259" w:lineRule="auto"/>
            </w:pPr>
            <w:r>
              <w:t>Spielhersteller: Will, dass das Spiel möglichst lange gespielt wird, um den Spielern möglichst viel Werbung präsentieren zu können.</w:t>
            </w:r>
          </w:p>
          <w:p w:rsidR="00BC35EC" w:rsidRDefault="00BC35EC" w:rsidP="00385E59">
            <w:pPr>
              <w:ind w:left="2" w:hanging="2"/>
            </w:pPr>
            <w:r w:rsidRPr="005E3CBC">
              <w:rPr>
                <w:b/>
              </w:rPr>
              <w:t>Vorbedingungen:</w:t>
            </w:r>
            <w:r>
              <w:rPr>
                <w:b/>
              </w:rPr>
              <w:t xml:space="preserve"> </w:t>
            </w:r>
            <w:r>
              <w:t>Der Spieler hat das Spiel auf seinem Android-Smartphone installiert. Einige Einstellungen im Handicap-Menü sind bereits getätigt worden oder wurden als Standardwerte gesetzt. Das Spiel wurde gestartet.</w:t>
            </w:r>
          </w:p>
          <w:p w:rsidR="00BC35EC" w:rsidRDefault="00BC35EC" w:rsidP="00385E59">
            <w:pPr>
              <w:ind w:firstLine="3"/>
            </w:pPr>
            <w:r w:rsidRPr="005E3CBC">
              <w:rPr>
                <w:b/>
              </w:rPr>
              <w:t>Nachbedingungen:</w:t>
            </w:r>
            <w:r>
              <w:t xml:space="preserve"> Der Spielstand des Spielers wird auf seinem Android-Smartphone abgespeichert, so dass er nicht immer wieder von vorne beginnen muss. Der Spieler ist wieder in der Level-Auswahl des Karriere-Modus.</w:t>
            </w:r>
          </w:p>
          <w:p w:rsidR="00BC35EC" w:rsidRDefault="00BC35EC" w:rsidP="00385E59">
            <w:pPr>
              <w:ind w:firstLine="3"/>
            </w:pPr>
            <w:r w:rsidRPr="008F46A5">
              <w:rPr>
                <w:b/>
              </w:rPr>
              <w:t>Standardablauf:</w:t>
            </w:r>
            <w:r>
              <w:tab/>
            </w:r>
          </w:p>
          <w:p w:rsidR="00BC35EC" w:rsidRDefault="00BC35EC" w:rsidP="00BC35EC">
            <w:pPr>
              <w:pStyle w:val="ListParagraph"/>
              <w:numPr>
                <w:ilvl w:val="0"/>
                <w:numId w:val="23"/>
              </w:numPr>
              <w:spacing w:after="160" w:line="259" w:lineRule="auto"/>
              <w:ind w:left="709"/>
            </w:pPr>
            <w:r>
              <w:t xml:space="preserve">Der Spieler kann den Karriere-Modus mit Level-Freischaltung direkt im Menü des Spiels starten. Als erstes erscheint eine Übersicht der verschiedenen Levels und Level-Stufen. </w:t>
            </w:r>
          </w:p>
          <w:p w:rsidR="00BC35EC" w:rsidRDefault="00BC35EC" w:rsidP="00BC35EC">
            <w:pPr>
              <w:pStyle w:val="ListParagraph"/>
              <w:numPr>
                <w:ilvl w:val="0"/>
                <w:numId w:val="23"/>
              </w:numPr>
              <w:spacing w:after="160" w:line="259" w:lineRule="auto"/>
              <w:ind w:left="709"/>
            </w:pPr>
            <w:r>
              <w:t>Zu Beginn ist nur der erste Level in der ersten Level-Stufe verfügbar. Wird dieser Level erfolgreich abgeschlossen ist der zweite Level der ersten Level-Stufe verfügbar. Dies geht iterativ so weitere bis die erste Level-Stufe komplett erfolgreich abgeschlossen wurde. Eine weitere Level-Stufe wird freigeschaltet</w:t>
            </w:r>
            <w:r w:rsidR="008D45B6">
              <w:t>,</w:t>
            </w:r>
            <w:r>
              <w:t xml:space="preserve"> sobald der Spieler einen gewissen Punktestand auf seinem Konto hat. Der Kontostand des Spielers errechnet sich aus der Summe des besten Punkteergebnisses jedes einzelnen</w:t>
            </w:r>
            <w:r w:rsidR="008D45B6">
              <w:t>,</w:t>
            </w:r>
            <w:r>
              <w:t xml:space="preserve"> erfolgreich abgeschlossenen Levels.</w:t>
            </w:r>
          </w:p>
          <w:p w:rsidR="00BC35EC" w:rsidRDefault="00BC35EC" w:rsidP="00BC35EC">
            <w:pPr>
              <w:pStyle w:val="ListParagraph"/>
              <w:numPr>
                <w:ilvl w:val="0"/>
                <w:numId w:val="23"/>
              </w:numPr>
              <w:spacing w:after="160" w:line="259" w:lineRule="auto"/>
              <w:ind w:left="709"/>
            </w:pPr>
            <w:r>
              <w:t>Wählt der Spieler ein Level aus</w:t>
            </w:r>
            <w:r w:rsidR="008D45B6">
              <w:t>,</w:t>
            </w:r>
            <w:r>
              <w:t xml:space="preserve"> wird das Spiel gestartet. In jedem Level sind die Sch</w:t>
            </w:r>
            <w:r w:rsidR="008D45B6">
              <w:t>iffsgrösse sowie die Container-Abfolge</w:t>
            </w:r>
            <w:r>
              <w:t xml:space="preserve"> auf dem Zug vordefiniert. Der Spieler muss die </w:t>
            </w:r>
            <w:r>
              <w:lastRenderedPageBreak/>
              <w:t>Container der Reihe nach so auf dem Frachtschiff verteilen, dass die Ladung gewichts- sowie volumenmässig möglichst gleichförmig verteilt ist. Sind alle Container verladen, fährt das Schiff los.</w:t>
            </w:r>
          </w:p>
          <w:p w:rsidR="00BC35EC" w:rsidRDefault="00BC35EC" w:rsidP="00BC35EC">
            <w:pPr>
              <w:pStyle w:val="ListParagraph"/>
              <w:numPr>
                <w:ilvl w:val="0"/>
                <w:numId w:val="23"/>
              </w:numPr>
              <w:spacing w:after="160" w:line="259" w:lineRule="auto"/>
              <w:ind w:left="709"/>
            </w:pPr>
            <w:r>
              <w:t>Nun wird die Ladungsverteilung berechnet und analysiert. Ist die Ladung genügend gleichmässig verteilt, wird aus der Verteilung ein Punktestand errechnet und mit dem Faktor aus dem Handicap-Menü multipliziert. Die vergebenen Punkte werden dem Spieler auf seinem Konto gutgeschrieben.</w:t>
            </w:r>
          </w:p>
          <w:p w:rsidR="00BC35EC" w:rsidRDefault="00BC35EC" w:rsidP="00385E59">
            <w:pPr>
              <w:ind w:firstLine="3"/>
            </w:pPr>
            <w:r w:rsidRPr="008F46A5">
              <w:rPr>
                <w:b/>
              </w:rPr>
              <w:t>Erweiterungen:</w:t>
            </w:r>
            <w:r>
              <w:tab/>
            </w:r>
          </w:p>
          <w:p w:rsidR="00BC35EC" w:rsidRDefault="00BC35EC" w:rsidP="00385E59">
            <w:pPr>
              <w:pStyle w:val="ListParagraph"/>
              <w:tabs>
                <w:tab w:val="left" w:pos="312"/>
                <w:tab w:val="left" w:pos="612"/>
              </w:tabs>
              <w:ind w:left="0"/>
            </w:pPr>
            <w:r>
              <w:tab/>
              <w:t xml:space="preserve">4a. </w:t>
            </w:r>
            <w:r>
              <w:tab/>
              <w:t>Wurden die Container während des Spiels nicht genügend gle</w:t>
            </w:r>
            <w:r w:rsidR="008D45B6">
              <w:t xml:space="preserve">ichmässig auf dem </w:t>
            </w:r>
            <w:r w:rsidR="008D45B6">
              <w:tab/>
            </w:r>
            <w:r w:rsidR="008D45B6">
              <w:tab/>
            </w:r>
            <w:r w:rsidR="00F7753D">
              <w:tab/>
            </w:r>
            <w:r w:rsidR="00F7753D">
              <w:tab/>
              <w:t>F</w:t>
            </w:r>
            <w:r w:rsidR="008D45B6">
              <w:t xml:space="preserve">rachtschiff </w:t>
            </w:r>
            <w:r>
              <w:t xml:space="preserve">verteilt kann das Schiff kentern oder auseinanderbrechen. </w:t>
            </w:r>
            <w:r w:rsidR="008D45B6">
              <w:t xml:space="preserve">Passiert dies, ist das </w:t>
            </w:r>
            <w:r w:rsidR="008D45B6">
              <w:tab/>
            </w:r>
            <w:r w:rsidR="008D45B6">
              <w:tab/>
            </w:r>
            <w:r w:rsidR="00F7753D">
              <w:t xml:space="preserve">  </w:t>
            </w:r>
            <w:r w:rsidR="008D45B6">
              <w:t xml:space="preserve">Spiel </w:t>
            </w:r>
            <w:r>
              <w:t>beendet und der Level ist nicht erfolgreich abgeschlossen.</w:t>
            </w:r>
          </w:p>
          <w:p w:rsidR="00BC35EC" w:rsidRDefault="00BC35EC" w:rsidP="00385E59">
            <w:pPr>
              <w:tabs>
                <w:tab w:val="left" w:pos="312"/>
                <w:tab w:val="left" w:pos="612"/>
              </w:tabs>
            </w:pPr>
            <w:r>
              <w:tab/>
              <w:t xml:space="preserve">3a. </w:t>
            </w:r>
            <w:r>
              <w:tab/>
              <w:t>Werden die Container während des Spiels zu langsam verladen könn</w:t>
            </w:r>
            <w:r w:rsidR="00F7753D">
              <w:t xml:space="preserve">en Container verloren </w:t>
            </w:r>
            <w:r w:rsidR="00F7753D">
              <w:tab/>
            </w:r>
            <w:r w:rsidR="00F7753D">
              <w:tab/>
            </w:r>
            <w:r w:rsidR="00F7753D">
              <w:tab/>
              <w:t>gehen. D</w:t>
            </w:r>
            <w:r>
              <w:t>ies passiert</w:t>
            </w:r>
            <w:r w:rsidR="00F7753D">
              <w:t>,</w:t>
            </w:r>
            <w:r>
              <w:t xml:space="preserve"> wenn sie auf dem Zug den rechten Bildschirmrand erreichen. Gehen </w:t>
            </w:r>
            <w:r>
              <w:tab/>
            </w:r>
            <w:r>
              <w:tab/>
            </w:r>
            <w:r>
              <w:tab/>
              <w:t xml:space="preserve">mehr als zwei Container aus zeitlichen Gründen verloren, ist das Spiel beendet und der </w:t>
            </w:r>
            <w:r w:rsidR="00F7753D">
              <w:tab/>
            </w:r>
            <w:r w:rsidR="00F7753D">
              <w:tab/>
            </w:r>
            <w:r w:rsidR="00F7753D">
              <w:tab/>
              <w:t xml:space="preserve">Level </w:t>
            </w:r>
            <w:r>
              <w:t>wurde nicht erfolgreich abgeschlossen.</w:t>
            </w:r>
          </w:p>
          <w:p w:rsidR="00F7753D" w:rsidRDefault="00BC35EC" w:rsidP="00385E59">
            <w:pPr>
              <w:ind w:firstLine="3"/>
              <w:rPr>
                <w:b/>
              </w:rPr>
            </w:pPr>
            <w:r w:rsidRPr="008F46A5">
              <w:rPr>
                <w:b/>
              </w:rPr>
              <w:t>Spezielle Anforderungen:</w:t>
            </w:r>
          </w:p>
          <w:p w:rsidR="00F7753D" w:rsidRDefault="00BC35EC" w:rsidP="00F7753D">
            <w:pPr>
              <w:pStyle w:val="ListParagraph"/>
              <w:numPr>
                <w:ilvl w:val="0"/>
                <w:numId w:val="31"/>
              </w:numPr>
            </w:pPr>
            <w:r>
              <w:t>Das Handicap-Menü muss implementiert sein.</w:t>
            </w:r>
          </w:p>
          <w:p w:rsidR="00BC35EC" w:rsidRDefault="00BC35EC" w:rsidP="00F7753D">
            <w:pPr>
              <w:pStyle w:val="ListParagraph"/>
              <w:numPr>
                <w:ilvl w:val="0"/>
                <w:numId w:val="31"/>
              </w:numPr>
            </w:pPr>
            <w:r>
              <w:t>Die Bedienung erfolgt über Touch-Eingaben.</w:t>
            </w:r>
          </w:p>
          <w:p w:rsidR="00BC35EC" w:rsidRDefault="00BC35EC" w:rsidP="00385E59">
            <w:pPr>
              <w:ind w:firstLine="3"/>
            </w:pPr>
            <w:r w:rsidRPr="008F46A5">
              <w:rPr>
                <w:b/>
              </w:rPr>
              <w:t>Häufigkeit des Auftretens:</w:t>
            </w:r>
            <w:r w:rsidR="00F7753D">
              <w:t xml:space="preserve"> </w:t>
            </w:r>
            <w:r>
              <w:t>Laufend</w:t>
            </w:r>
          </w:p>
          <w:p w:rsidR="00444758" w:rsidRDefault="00BC35EC" w:rsidP="00385E59">
            <w:pPr>
              <w:ind w:firstLine="3"/>
              <w:rPr>
                <w:b/>
              </w:rPr>
            </w:pPr>
            <w:r w:rsidRPr="008F46A5">
              <w:rPr>
                <w:b/>
              </w:rPr>
              <w:t>Verschiedenes:</w:t>
            </w:r>
            <w:r w:rsidRPr="008F46A5">
              <w:rPr>
                <w:b/>
              </w:rPr>
              <w:tab/>
            </w:r>
          </w:p>
          <w:p w:rsidR="00444758" w:rsidRDefault="00444758" w:rsidP="00385E59">
            <w:pPr>
              <w:ind w:firstLine="3"/>
            </w:pPr>
            <w:r>
              <w:t>Anmerkungen:</w:t>
            </w:r>
          </w:p>
          <w:p w:rsidR="00BC35EC" w:rsidRDefault="00BC35EC" w:rsidP="00444758">
            <w:pPr>
              <w:pStyle w:val="ListParagraph"/>
              <w:numPr>
                <w:ilvl w:val="0"/>
                <w:numId w:val="31"/>
              </w:numPr>
            </w:pPr>
            <w:r>
              <w:t>Aufbau des GUIs ist noch nicht vollständig definiert.</w:t>
            </w:r>
          </w:p>
        </w:tc>
      </w:tr>
    </w:tbl>
    <w:p w:rsidR="00BC35EC" w:rsidRPr="000F1EA5" w:rsidRDefault="00BC35EC" w:rsidP="006B2A2A">
      <w:pPr>
        <w:pStyle w:val="Heading2"/>
      </w:pPr>
      <w:bookmarkStart w:id="20" w:name="_Toc401576638"/>
      <w:bookmarkStart w:id="21" w:name="_Toc401582095"/>
      <w:proofErr w:type="spellStart"/>
      <w:r w:rsidRPr="000F1EA5">
        <w:lastRenderedPageBreak/>
        <w:t>Casual</w:t>
      </w:r>
      <w:proofErr w:type="spellEnd"/>
      <w:r w:rsidRPr="000F1EA5">
        <w:t>: Statistiken einsehen</w:t>
      </w:r>
      <w:bookmarkEnd w:id="20"/>
      <w:bookmarkEnd w:id="21"/>
    </w:p>
    <w:p w:rsidR="00BC35EC" w:rsidRPr="00883EC3" w:rsidRDefault="00BC35EC" w:rsidP="00BC35EC">
      <w:proofErr w:type="spellStart"/>
      <w:r w:rsidRPr="00883EC3">
        <w:rPr>
          <w:b/>
        </w:rPr>
        <w:t>Use</w:t>
      </w:r>
      <w:proofErr w:type="spellEnd"/>
      <w:r w:rsidRPr="00883EC3">
        <w:rPr>
          <w:b/>
        </w:rPr>
        <w:t xml:space="preserve"> Case:</w:t>
      </w:r>
      <w:r>
        <w:t xml:space="preserve"> Statistiken einsehen</w:t>
      </w:r>
    </w:p>
    <w:p w:rsidR="00BC35EC" w:rsidRDefault="00BC35EC" w:rsidP="00BC35EC">
      <w:r>
        <w:t xml:space="preserve">Der Spieler will </w:t>
      </w:r>
      <w:proofErr w:type="gramStart"/>
      <w:r>
        <w:t>das</w:t>
      </w:r>
      <w:proofErr w:type="gramEnd"/>
      <w:r>
        <w:t xml:space="preserve"> bisher von ihm im Spiel Erreichte in Zahlen sehen und mit anderen Spielern vergleichen können. Insbesondere der </w:t>
      </w:r>
      <w:proofErr w:type="spellStart"/>
      <w:r>
        <w:t>Highscore</w:t>
      </w:r>
      <w:proofErr w:type="spellEnd"/>
      <w:r>
        <w:t xml:space="preserve"> ist für ihn als Massstab seiner Leistung interessant, der Rest dient eher als unterhaltsame Trivia.</w:t>
      </w:r>
    </w:p>
    <w:p w:rsidR="00BC35EC" w:rsidRDefault="00BC35EC" w:rsidP="00BC35EC">
      <w:r>
        <w:t>Der Spieler kann im Hauptmenü den Punkt „Statistik“ auswählen. Im Statistikbildschirm werden alle statistischen Werte angezeigt, die in allen bereits gespielten Spielen erfasst wurden. Darunter fallen:</w:t>
      </w:r>
    </w:p>
    <w:p w:rsidR="00BC35EC" w:rsidRDefault="00BC35EC" w:rsidP="00BC35EC">
      <w:pPr>
        <w:pStyle w:val="ListParagraph"/>
        <w:numPr>
          <w:ilvl w:val="0"/>
          <w:numId w:val="24"/>
        </w:numPr>
        <w:spacing w:after="160" w:line="259" w:lineRule="auto"/>
      </w:pPr>
      <w:proofErr w:type="spellStart"/>
      <w:r>
        <w:t>Highscore</w:t>
      </w:r>
      <w:proofErr w:type="spellEnd"/>
      <w:r>
        <w:t xml:space="preserve"> für jeden Spielmodus</w:t>
      </w:r>
    </w:p>
    <w:p w:rsidR="00BC35EC" w:rsidRDefault="00BC35EC" w:rsidP="00BC35EC">
      <w:pPr>
        <w:pStyle w:val="ListParagraph"/>
        <w:numPr>
          <w:ilvl w:val="0"/>
          <w:numId w:val="24"/>
        </w:numPr>
        <w:spacing w:after="160" w:line="259" w:lineRule="auto"/>
      </w:pPr>
      <w:r>
        <w:t>Längste Serie im Endlosmodus (Zeitspanne)</w:t>
      </w:r>
    </w:p>
    <w:p w:rsidR="00BC35EC" w:rsidRDefault="00BC35EC" w:rsidP="00BC35EC">
      <w:pPr>
        <w:pStyle w:val="ListParagraph"/>
        <w:numPr>
          <w:ilvl w:val="0"/>
          <w:numId w:val="24"/>
        </w:numPr>
        <w:spacing w:after="160" w:line="259" w:lineRule="auto"/>
      </w:pPr>
      <w:r>
        <w:t>Anzahl gespielter Spiele für jeden Spielmodus</w:t>
      </w:r>
    </w:p>
    <w:p w:rsidR="00BC35EC" w:rsidRDefault="00BC35EC" w:rsidP="00BC35EC">
      <w:pPr>
        <w:pStyle w:val="ListParagraph"/>
        <w:numPr>
          <w:ilvl w:val="0"/>
          <w:numId w:val="24"/>
        </w:numPr>
        <w:spacing w:after="160" w:line="259" w:lineRule="auto"/>
      </w:pPr>
      <w:r>
        <w:t>Anzahl gewonnener Spiele (d.h. das Spiel wurde erfolgreich abgeschlossen)</w:t>
      </w:r>
    </w:p>
    <w:p w:rsidR="00BC35EC" w:rsidRDefault="00BC35EC" w:rsidP="00BC35EC">
      <w:pPr>
        <w:pStyle w:val="ListParagraph"/>
        <w:numPr>
          <w:ilvl w:val="0"/>
          <w:numId w:val="24"/>
        </w:numPr>
        <w:spacing w:after="160" w:line="259" w:lineRule="auto"/>
      </w:pPr>
      <w:r>
        <w:t>Bisherige Spielzeit</w:t>
      </w:r>
    </w:p>
    <w:p w:rsidR="00BC35EC" w:rsidRDefault="00BC35EC" w:rsidP="00BC35EC">
      <w:pPr>
        <w:pStyle w:val="ListParagraph"/>
        <w:numPr>
          <w:ilvl w:val="0"/>
          <w:numId w:val="24"/>
        </w:numPr>
        <w:spacing w:after="160" w:line="259" w:lineRule="auto"/>
      </w:pPr>
      <w:r>
        <w:t>Anzahl verladener Container</w:t>
      </w:r>
    </w:p>
    <w:p w:rsidR="00BC35EC" w:rsidRDefault="00BC35EC" w:rsidP="00BC35EC">
      <w:pPr>
        <w:pStyle w:val="ListParagraph"/>
        <w:numPr>
          <w:ilvl w:val="0"/>
          <w:numId w:val="24"/>
        </w:numPr>
        <w:spacing w:after="160" w:line="259" w:lineRule="auto"/>
      </w:pPr>
      <w:r>
        <w:t>Anzahl beladener Schiffe</w:t>
      </w:r>
    </w:p>
    <w:p w:rsidR="00BC35EC" w:rsidRDefault="00BC35EC" w:rsidP="00BC35EC">
      <w:pPr>
        <w:pStyle w:val="ListParagraph"/>
        <w:numPr>
          <w:ilvl w:val="0"/>
          <w:numId w:val="24"/>
        </w:numPr>
        <w:spacing w:after="160" w:line="259" w:lineRule="auto"/>
      </w:pPr>
      <w:r>
        <w:t>Anzahl zerstörter Schiffe</w:t>
      </w:r>
    </w:p>
    <w:p w:rsidR="00BC35EC" w:rsidRDefault="00BC35EC" w:rsidP="00BC35EC">
      <w:pPr>
        <w:pStyle w:val="ListParagraph"/>
        <w:numPr>
          <w:ilvl w:val="0"/>
          <w:numId w:val="24"/>
        </w:numPr>
        <w:spacing w:after="160" w:line="259" w:lineRule="auto"/>
      </w:pPr>
      <w:r>
        <w:t>Verhältnis von beladenen zu zerstörten Schiffen</w:t>
      </w:r>
    </w:p>
    <w:p w:rsidR="00BC35EC" w:rsidRDefault="00BC35EC" w:rsidP="00BC35EC">
      <w:r>
        <w:t>Die Liste der zu erfassenden Daten ist weder final noch abschliessend, sie wird natürlich den anderen Anforderungen und dem Spielablauf angepasst. Die Statistik-Funktionen sind niedrig priorisiert. Sollten Werte schwierig zu erfassen sein, dann sollen sie einfach weggelassen werden. Es soll wenig Zeit in die Statistik investiert werden.</w:t>
      </w:r>
    </w:p>
    <w:p w:rsidR="00BC35EC" w:rsidRPr="000F1EA5" w:rsidRDefault="00BC35EC" w:rsidP="006B2A2A">
      <w:pPr>
        <w:pStyle w:val="Heading2"/>
      </w:pPr>
      <w:bookmarkStart w:id="22" w:name="_Toc401576639"/>
      <w:bookmarkStart w:id="23" w:name="_Toc401582096"/>
      <w:proofErr w:type="spellStart"/>
      <w:r w:rsidRPr="000F1EA5">
        <w:t>Casual</w:t>
      </w:r>
      <w:proofErr w:type="spellEnd"/>
      <w:r w:rsidRPr="000F1EA5">
        <w:t>: Handicap-Menü</w:t>
      </w:r>
      <w:bookmarkEnd w:id="22"/>
      <w:bookmarkEnd w:id="23"/>
      <w:r w:rsidRPr="000F1EA5">
        <w:t xml:space="preserve"> </w:t>
      </w:r>
    </w:p>
    <w:p w:rsidR="00BC35EC" w:rsidRPr="00883EC3" w:rsidRDefault="00BC35EC" w:rsidP="00BC35EC">
      <w:proofErr w:type="spellStart"/>
      <w:r w:rsidRPr="00883EC3">
        <w:rPr>
          <w:b/>
        </w:rPr>
        <w:t>Use</w:t>
      </w:r>
      <w:proofErr w:type="spellEnd"/>
      <w:r w:rsidRPr="00883EC3">
        <w:rPr>
          <w:b/>
        </w:rPr>
        <w:t xml:space="preserve"> Case:</w:t>
      </w:r>
      <w:r>
        <w:t xml:space="preserve"> </w:t>
      </w:r>
      <w:r w:rsidRPr="00F03933">
        <w:t>Handicap-Menü</w:t>
      </w:r>
    </w:p>
    <w:p w:rsidR="00BC35EC" w:rsidRDefault="00BC35EC" w:rsidP="00BC35EC">
      <w:r w:rsidRPr="00F03933">
        <w:lastRenderedPageBreak/>
        <w:t>Das Handicap-Menü kann durch den Spieler aufgerufen werden um</w:t>
      </w:r>
      <w:r>
        <w:t xml:space="preserve"> verschiedenste Einstellungen für den Karriere-Modus sowie für das schnelle Spiel vorzunehmen. Dabei hat der Spieler die Möglichkeit die Zuggeschwindigkeit, die Ausgleichstoleranz sowie das Versetzen zu beeinflussen.</w:t>
      </w:r>
    </w:p>
    <w:p w:rsidR="00BC35EC" w:rsidRDefault="00BC35EC" w:rsidP="00BC35EC">
      <w:r>
        <w:t>Die Zuggeschwindigkeit kann im Menü auf einer Stufe von 1 bis 10 gewählt werden. Wird der Geschwindigkeitslevel erhöht, fährt der Containerzug im Spiel schneller. Dadurch erhöht sich der Schwierigkeitsgrad insofern, dass die Container schneller verladen werden müssen. Als Ausgleich für den erhöhten Schwierigkeitsgrad wird dafür der Faktor, mit welchem die Punkte zum Schluss jedes Spiels multipliziert werden, erhöht.</w:t>
      </w:r>
    </w:p>
    <w:p w:rsidR="00BC35EC" w:rsidRDefault="00BC35EC" w:rsidP="00BC35EC">
      <w:r>
        <w:t>Die Ausgleichstoleranz für den Containerverlad kann durch den Spieler im Menü auf einer Stufe von 1 bis 10 gewählt werden. Wird d</w:t>
      </w:r>
      <w:r w:rsidR="00F5162F">
        <w:t>er</w:t>
      </w:r>
      <w:r>
        <w:t xml:space="preserve"> Toleranzlevel </w:t>
      </w:r>
      <w:r w:rsidR="00F5162F">
        <w:t>gesenkt</w:t>
      </w:r>
      <w:r>
        <w:t>, kann das Schiff bei einer ungleichmässigen Beladung schneller kentern oder auseinanderbrechen. Dadurch erhöht sich der Schwierigkeitsgrad insofern, dass die Container gewichtsmässig noch besser verteilt werden müssen. Als Ausgleich für den erhöhten Schwierigkeitsgrad wird dafür der Faktor, mit welchem die Punkte zum Schluss jedes Spiels multipliziert werden, erhöht.</w:t>
      </w:r>
    </w:p>
    <w:p w:rsidR="00BC35EC" w:rsidRDefault="00BC35EC" w:rsidP="00BC35EC">
      <w:r>
        <w:t>Die Ausgleichsanzeige für den Containerverlad kann durch den Spieler im Menü ein- und ausgeschaltet werden. Ist die Ausgleichsanzeige eingeschaltet, werden dem Spieler während des Spiels kritische Ladungsverteilungen optisch signalisiert. Wird die Ausgleichsanzeige ausgeschaltet</w:t>
      </w:r>
      <w:r w:rsidR="00EE19E1">
        <w:t>,</w:t>
      </w:r>
      <w:r>
        <w:t xml:space="preserve"> fehlen diese optischen Hilfsmittel und der Spieler ist selbst für die Berechnung der Ladungsverteilung verantwortlich. Als Ausgleich für den erhöhten Schwierigkeitsgrad wird dafür der Faktor, mit welchem die Punkte zum Schluss jedes Spiels multipliziert werden, erhöht.</w:t>
      </w:r>
    </w:p>
    <w:p w:rsidR="00BC35EC" w:rsidRDefault="00BC35EC" w:rsidP="00BC35EC">
      <w:r>
        <w:t xml:space="preserve">Die Funktion „blindes Verladen“ kann durch den Spieler im Menü ein- und ausgeschaltet werden. Ist die Funktion deaktiviert, wird dem Spieler während des Spiels die zukünftige Position des Containers bereits vor dem </w:t>
      </w:r>
      <w:r w:rsidR="00EE19E1">
        <w:t>V</w:t>
      </w:r>
      <w:r>
        <w:t>erladen mittels eines gestrichelten Container-Umrisses angezeigt. Wird die Funktion aktiviert, wird dem Spieler die zukünftige Position des zu verladenden Containers nicht mehr angezeigt. Als Ausgleich für den erhöhten Schwierigkeitsgrad wird dafür der Faktor, mit welchem die Punkte zum Schluss jedes Spiels multipliziert werden, erhöht.</w:t>
      </w:r>
    </w:p>
    <w:p w:rsidR="00BC35EC" w:rsidRPr="000F1EA5" w:rsidRDefault="00BC35EC" w:rsidP="006B2A2A">
      <w:pPr>
        <w:pStyle w:val="Heading2"/>
      </w:pPr>
      <w:bookmarkStart w:id="24" w:name="_Toc401576640"/>
      <w:bookmarkStart w:id="25" w:name="_Toc401582097"/>
      <w:proofErr w:type="spellStart"/>
      <w:r w:rsidRPr="000F1EA5">
        <w:t>Casual</w:t>
      </w:r>
      <w:proofErr w:type="spellEnd"/>
      <w:r w:rsidRPr="000F1EA5">
        <w:t>: Tutorial</w:t>
      </w:r>
      <w:bookmarkEnd w:id="24"/>
      <w:bookmarkEnd w:id="25"/>
    </w:p>
    <w:p w:rsidR="00BC35EC" w:rsidRPr="00FD2536" w:rsidRDefault="00BC35EC" w:rsidP="00BC35EC">
      <w:proofErr w:type="spellStart"/>
      <w:r w:rsidRPr="00FD2536">
        <w:rPr>
          <w:b/>
        </w:rPr>
        <w:t>Use</w:t>
      </w:r>
      <w:proofErr w:type="spellEnd"/>
      <w:r w:rsidRPr="00FD2536">
        <w:rPr>
          <w:b/>
        </w:rPr>
        <w:t xml:space="preserve"> Case:</w:t>
      </w:r>
      <w:r w:rsidRPr="00FD2536">
        <w:t xml:space="preserve"> Tutorial</w:t>
      </w:r>
    </w:p>
    <w:p w:rsidR="00BC35EC" w:rsidRDefault="00BC35EC" w:rsidP="00BC35EC">
      <w:r>
        <w:t>Damit ein neuer Spieler einen einfachen Einstieg ins Spiel bekommt, kann er das Tutorial machen. Das Tutorial erklärt mit einem einfachen Spiel den Spielablauf:</w:t>
      </w:r>
    </w:p>
    <w:p w:rsidR="00BC35EC" w:rsidRDefault="00BC35EC" w:rsidP="00BC35EC">
      <w:r>
        <w:t xml:space="preserve">Zu Beginn ist nur der Kran sichtbar auf dem Spielfeld. Der Spieler wird durch Pfeile angewiesen den Kran durch Berühren des </w:t>
      </w:r>
      <w:r w:rsidR="005B5AD1">
        <w:t>Bildschirmes</w:t>
      </w:r>
      <w:r>
        <w:t xml:space="preserve"> zuerst </w:t>
      </w:r>
      <w:r w:rsidR="005B5AD1">
        <w:t>an den rechten,</w:t>
      </w:r>
      <w:r>
        <w:t xml:space="preserve"> danach an den linken Bildschirmrand zu bewegen. Hat er dies erfolgreich ausgeführt, erscheint das Schiff auf dem Spielfeld und der Kran bekommt einen Container.</w:t>
      </w:r>
    </w:p>
    <w:p w:rsidR="00BC35EC" w:rsidRPr="00B55C2E" w:rsidRDefault="00BC35EC" w:rsidP="00BC35EC">
      <w:r>
        <w:t>Der Kran fährt (ohne Spielereinfluss) an eine bestimmte Stelle und setzt den Container ab. So sieht der Spieler, was zu tun ist. Mit einem neuen Container am Kran und mit Hilfe von Pfeilen platziert der Spieler den Container am vorgegeben Ort. Setzt er ihn an einem anderen Ort ab, wird er automatisch wieder entfernt und an den Kran gehängt.</w:t>
      </w:r>
    </w:p>
    <w:p w:rsidR="00BC35EC" w:rsidRDefault="00BC35EC" w:rsidP="00BC35EC">
      <w:r w:rsidRPr="00B55C2E">
        <w:t>Nach</w:t>
      </w:r>
      <w:r>
        <w:t xml:space="preserve"> erfolgreichem Beladen dieses ersten Containers erscheint sogleich der Güterzug im oberen Bildschirmbereich. Ein kurzer Text erklärt den Sinn des Zuges, welcher bereits mit dem ersten </w:t>
      </w:r>
      <w:r>
        <w:lastRenderedPageBreak/>
        <w:t>Container beladen ist. Wieder wird der Spieler angewiesen, den neuen Container auf dem Schiff zu platzieren.</w:t>
      </w:r>
    </w:p>
    <w:p w:rsidR="00BC35EC" w:rsidRPr="000226D9" w:rsidRDefault="00BC35EC" w:rsidP="00BC35EC">
      <w:r>
        <w:t>Nun hat er die Möglichkeit das Tutorial weiter zu spielen, bis das Schiff voll ist. Während des ganzen Tutorials wird dem Spieler gezeigt, wo er die Container hinstellen soll, damit das Schiff am Schluss korrekt beladen ist. Oder er kann jederzeit das Tutorial abbrechen und mit dem normalen Spiel beginnen.</w:t>
      </w:r>
      <w:bookmarkStart w:id="26" w:name="_Toc400565436"/>
    </w:p>
    <w:p w:rsidR="00BC35EC" w:rsidRPr="000F1EA5" w:rsidRDefault="00BC35EC" w:rsidP="006B2A2A">
      <w:pPr>
        <w:pStyle w:val="Heading2"/>
      </w:pPr>
      <w:bookmarkStart w:id="27" w:name="_Toc401576641"/>
      <w:bookmarkStart w:id="28" w:name="_Toc401582098"/>
      <w:r w:rsidRPr="000F1EA5">
        <w:t>Brief: Einstellungen vornehmen</w:t>
      </w:r>
      <w:bookmarkEnd w:id="26"/>
      <w:bookmarkEnd w:id="27"/>
      <w:bookmarkEnd w:id="28"/>
    </w:p>
    <w:p w:rsidR="00BC35EC" w:rsidRDefault="00BC35EC" w:rsidP="00BC35EC">
      <w:proofErr w:type="spellStart"/>
      <w:r w:rsidRPr="00883EC3">
        <w:rPr>
          <w:b/>
        </w:rPr>
        <w:t>Use</w:t>
      </w:r>
      <w:proofErr w:type="spellEnd"/>
      <w:r w:rsidRPr="00883EC3">
        <w:rPr>
          <w:b/>
        </w:rPr>
        <w:t xml:space="preserve"> Case:</w:t>
      </w:r>
      <w:r>
        <w:t xml:space="preserve"> Einstellungen vornehmen</w:t>
      </w:r>
    </w:p>
    <w:p w:rsidR="00BC35EC" w:rsidRDefault="00BC35EC" w:rsidP="00BC35EC">
      <w:r>
        <w:t xml:space="preserve">Der Spieler wählt im Hauptmenü den Punkt „Einstellungen“. Dort bekommt er die Möglichkeit, mehrere Optionen, die das Spielerlebnis beeinflussen, auszuwählen. Diese wirken sich nicht direkt auf das </w:t>
      </w:r>
      <w:proofErr w:type="spellStart"/>
      <w:r>
        <w:t>Gameplay</w:t>
      </w:r>
      <w:proofErr w:type="spellEnd"/>
      <w:r>
        <w:t xml:space="preserve"> bzw. die Spielmechanik aus, sondern </w:t>
      </w:r>
      <w:r w:rsidR="004B34A4">
        <w:t xml:space="preserve">drehen sich </w:t>
      </w:r>
      <w:r>
        <w:t>eher um die Darstellung und das Interface. Die Einstellungen werden bei einer Änderung sofort gespeichert. Es gibt keinen separaten Speichervorgang, -button oder ähnliches.</w:t>
      </w:r>
    </w:p>
    <w:p w:rsidR="00BC35EC" w:rsidRPr="000F1EA5" w:rsidRDefault="00BC35EC" w:rsidP="006B2A2A">
      <w:pPr>
        <w:pStyle w:val="Heading2"/>
      </w:pPr>
      <w:bookmarkStart w:id="29" w:name="_Toc401576642"/>
      <w:bookmarkStart w:id="30" w:name="_Toc401582099"/>
      <w:r w:rsidRPr="000F1EA5">
        <w:t>Brief: Unendliches Spiel</w:t>
      </w:r>
      <w:bookmarkEnd w:id="29"/>
      <w:bookmarkEnd w:id="30"/>
    </w:p>
    <w:p w:rsidR="00BC35EC" w:rsidRDefault="00BC35EC" w:rsidP="00BC35EC">
      <w:proofErr w:type="spellStart"/>
      <w:r w:rsidRPr="00B55C2E">
        <w:rPr>
          <w:b/>
        </w:rPr>
        <w:t>Use</w:t>
      </w:r>
      <w:proofErr w:type="spellEnd"/>
      <w:r w:rsidRPr="00B55C2E">
        <w:rPr>
          <w:b/>
        </w:rPr>
        <w:t xml:space="preserve"> Case:</w:t>
      </w:r>
      <w:r>
        <w:t xml:space="preserve"> Unendliches Spiel</w:t>
      </w:r>
    </w:p>
    <w:p w:rsidR="00BC35EC" w:rsidRDefault="00BC35EC" w:rsidP="00BC35EC">
      <w:r>
        <w:t>Wen</w:t>
      </w:r>
      <w:r w:rsidR="004B34A4">
        <w:t>n der Spieler, da</w:t>
      </w:r>
      <w:r>
        <w:t xml:space="preserve">s </w:t>
      </w:r>
      <w:r w:rsidR="004B34A4">
        <w:t>u</w:t>
      </w:r>
      <w:r>
        <w:t xml:space="preserve">nendliche Spiel als Spielmodus wählt, beginnt das Spiel mit dem </w:t>
      </w:r>
      <w:r w:rsidR="004B34A4">
        <w:t>E</w:t>
      </w:r>
      <w:r>
        <w:t>infahren des Zuges</w:t>
      </w:r>
      <w:r w:rsidR="004B34A4">
        <w:t>,</w:t>
      </w:r>
      <w:r>
        <w:t xml:space="preserve"> welcher die Container ans Dock bringt. Ein Schiff</w:t>
      </w:r>
      <w:r w:rsidR="004B34A4">
        <w:t>,</w:t>
      </w:r>
      <w:r>
        <w:t xml:space="preserve"> welches vom Spieler beladen werden soll</w:t>
      </w:r>
      <w:r w:rsidR="004B34A4">
        <w:t>,</w:t>
      </w:r>
      <w:r>
        <w:t xml:space="preserve"> steht schon bereit. </w:t>
      </w:r>
    </w:p>
    <w:p w:rsidR="00BC35EC" w:rsidRDefault="00BC35EC" w:rsidP="00BC35EC">
      <w:r>
        <w:t>Nun soll der Spieler die Container auf das Schiff beladen, bis er denkt, da</w:t>
      </w:r>
      <w:r w:rsidR="004B34A4">
        <w:t>s</w:t>
      </w:r>
      <w:r>
        <w:t>s genug Container auf dem</w:t>
      </w:r>
      <w:r w:rsidR="004B34A4">
        <w:t xml:space="preserve"> Schiff sind und das Schiff los</w:t>
      </w:r>
      <w:r>
        <w:t xml:space="preserve">fahren kann. Dann trifft ein neues Schiff </w:t>
      </w:r>
      <w:r w:rsidR="002F3359">
        <w:t>ein</w:t>
      </w:r>
      <w:r>
        <w:t>, welches er wiederum beladen soll.  Dabei treffen immer ne</w:t>
      </w:r>
      <w:r w:rsidR="004B34A4">
        <w:t xml:space="preserve">ue Container auf dem Gleis ein, die </w:t>
      </w:r>
      <w:r>
        <w:t>verladen werden</w:t>
      </w:r>
      <w:r w:rsidR="004B34A4">
        <w:t xml:space="preserve"> müssen</w:t>
      </w:r>
      <w:r>
        <w:t>. Ab einer gewissen Punktzahl werden die Container schneller eintreffen und es wird schwieriger</w:t>
      </w:r>
      <w:r w:rsidR="004B34A4">
        <w:t>,</w:t>
      </w:r>
      <w:r>
        <w:t xml:space="preserve"> alle Container rechtzeitig </w:t>
      </w:r>
      <w:r w:rsidR="004B34A4">
        <w:t>so auf das Schiff</w:t>
      </w:r>
      <w:r>
        <w:t xml:space="preserve"> zu verladen, dass es nicht kentert.</w:t>
      </w:r>
    </w:p>
    <w:p w:rsidR="00BC35EC" w:rsidRDefault="00402E2A" w:rsidP="00BC35EC">
      <w:r>
        <w:t>Das Spiel wird nicht durch ein</w:t>
      </w:r>
      <w:r w:rsidR="00BC35EC">
        <w:t xml:space="preserve"> Zeit</w:t>
      </w:r>
      <w:r>
        <w:t>limit</w:t>
      </w:r>
      <w:r w:rsidR="00BC35EC">
        <w:t xml:space="preserve"> beschränkt, falls ein Schiff aber falsch beladen </w:t>
      </w:r>
      <w:r w:rsidR="00BE7130">
        <w:t>wurde</w:t>
      </w:r>
      <w:r w:rsidR="00BC35EC">
        <w:t xml:space="preserve"> und es untergeht wird das Spiel beendet und die erreichten Punkte werden dem Spieler angezeigt. Das Spiel kann auch ein Ende nehmen, falls zu viele Container nicht verlad</w:t>
      </w:r>
      <w:r w:rsidR="00BE7130">
        <w:t>en werden und auf dem Gleis den rechten Bildschirmrand</w:t>
      </w:r>
      <w:r w:rsidR="00BC35EC">
        <w:t xml:space="preserve"> erreichen. Nach dem Ende kann der Spieler einen neuen Spielmodus wählen oder mit dem gleichen Modus nochmal ein Spiel beginnen.</w:t>
      </w:r>
    </w:p>
    <w:p w:rsidR="00BC35EC" w:rsidRPr="00385E59" w:rsidRDefault="00BC35EC" w:rsidP="006B2A2A">
      <w:pPr>
        <w:pStyle w:val="Heading2"/>
        <w:rPr>
          <w:lang w:val="en-US"/>
        </w:rPr>
      </w:pPr>
      <w:bookmarkStart w:id="31" w:name="_Toc401576643"/>
      <w:bookmarkStart w:id="32" w:name="_Toc401582100"/>
      <w:r w:rsidRPr="00385E59">
        <w:rPr>
          <w:lang w:val="en-US"/>
        </w:rPr>
        <w:t>Brief: In-App-</w:t>
      </w:r>
      <w:proofErr w:type="spellStart"/>
      <w:r w:rsidRPr="00385E59">
        <w:rPr>
          <w:lang w:val="en-US"/>
        </w:rPr>
        <w:t>Käufe</w:t>
      </w:r>
      <w:bookmarkEnd w:id="31"/>
      <w:bookmarkEnd w:id="32"/>
      <w:proofErr w:type="spellEnd"/>
    </w:p>
    <w:p w:rsidR="00BC35EC" w:rsidRPr="00BF329F" w:rsidRDefault="00BC35EC" w:rsidP="00BC35EC">
      <w:pPr>
        <w:rPr>
          <w:lang w:val="en-GB"/>
        </w:rPr>
      </w:pPr>
      <w:r w:rsidRPr="00BF329F">
        <w:rPr>
          <w:b/>
          <w:lang w:val="en-GB"/>
        </w:rPr>
        <w:t>Use Case:</w:t>
      </w:r>
      <w:r w:rsidRPr="00BF329F">
        <w:rPr>
          <w:lang w:val="en-GB"/>
        </w:rPr>
        <w:t xml:space="preserve"> In-App-</w:t>
      </w:r>
      <w:proofErr w:type="spellStart"/>
      <w:r w:rsidRPr="00BF329F">
        <w:rPr>
          <w:lang w:val="en-GB"/>
        </w:rPr>
        <w:t>Käufe</w:t>
      </w:r>
      <w:proofErr w:type="spellEnd"/>
    </w:p>
    <w:p w:rsidR="00BC35EC" w:rsidRDefault="00BC35EC" w:rsidP="00BC35EC">
      <w:r>
        <w:t>Der Spieler kann im Hauptmenü den Punkt „In-App-Käufe“ auswählen. Dort werden ihm verschiedene Spielmodifikationen angeboten, welche das Spiel erleichtern oder das allg</w:t>
      </w:r>
      <w:r w:rsidR="00BE7130">
        <w:t>emeine Spielerlebnis aufwerten (</w:t>
      </w:r>
      <w:proofErr w:type="spellStart"/>
      <w:r>
        <w:t>z.B</w:t>
      </w:r>
      <w:proofErr w:type="spellEnd"/>
      <w:r>
        <w:t xml:space="preserve"> </w:t>
      </w:r>
      <w:r w:rsidR="00BE7130">
        <w:t xml:space="preserve">kann </w:t>
      </w:r>
      <w:r>
        <w:t xml:space="preserve">die Werbung aus der App entfernen </w:t>
      </w:r>
      <w:r w:rsidR="00BE7130">
        <w:t>werden)</w:t>
      </w:r>
      <w:r>
        <w:t>. Eine Modifikation, welche das Spiel erleichtert ist</w:t>
      </w:r>
      <w:r w:rsidR="00BE7130">
        <w:t xml:space="preserve"> zum Beispiel die Möglichkeit</w:t>
      </w:r>
      <w:r>
        <w:t>,</w:t>
      </w:r>
      <w:r w:rsidR="00BE7130">
        <w:t xml:space="preserve"> den </w:t>
      </w:r>
      <w:r>
        <w:t>Zug für eine kurze Zeit an</w:t>
      </w:r>
      <w:r w:rsidR="00BE7130">
        <w:t xml:space="preserve">zuhalten, </w:t>
      </w:r>
      <w:r>
        <w:t xml:space="preserve">so </w:t>
      </w:r>
      <w:r w:rsidR="00BE7130">
        <w:t xml:space="preserve">dass mehr </w:t>
      </w:r>
      <w:r>
        <w:t xml:space="preserve">Zeit gewonnen wird. Nachdem der Spieler diese Modifikationen gekauft hat, werden </w:t>
      </w:r>
      <w:r w:rsidR="00BE7130">
        <w:t xml:space="preserve">ihm </w:t>
      </w:r>
      <w:r>
        <w:t>diese auf seinem Konto gutgeschrieben und sind direkt für ihn verfügbar.</w:t>
      </w:r>
    </w:p>
    <w:p w:rsidR="002F3359" w:rsidRDefault="002F3359" w:rsidP="00BC35EC"/>
    <w:p w:rsidR="002F3359" w:rsidRDefault="002F3359" w:rsidP="00BC35EC"/>
    <w:p w:rsidR="006B2A2A" w:rsidRPr="006B2A2A" w:rsidRDefault="002F3359" w:rsidP="006B2A2A">
      <w:pPr>
        <w:pStyle w:val="Heading2"/>
      </w:pPr>
      <w:bookmarkStart w:id="33" w:name="_Toc401582101"/>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63pt;width:441.5pt;height:487pt;z-index:251659264;mso-position-horizontal-relative:text;mso-position-vertical-relative:text">
            <v:imagedata r:id="rId17" o:title=""/>
            <w10:wrap type="square"/>
          </v:shape>
          <o:OLEObject Type="Embed" ProgID="Visio.Drawing.15" ShapeID="_x0000_s1029" DrawAspect="Content" ObjectID="_1475347790" r:id="rId18"/>
        </w:pict>
      </w:r>
      <w:r w:rsidR="006B2A2A">
        <w:t>Anwendungsfalldiagramm</w:t>
      </w:r>
      <w:bookmarkEnd w:id="33"/>
    </w:p>
    <w:p w:rsidR="006B2A2A" w:rsidRDefault="006B2A2A" w:rsidP="006B2A2A">
      <w:bookmarkStart w:id="34" w:name="_Toc401576645"/>
    </w:p>
    <w:p w:rsidR="002F3359" w:rsidRDefault="002F3359" w:rsidP="006B2A2A"/>
    <w:p w:rsidR="002F3359" w:rsidRDefault="002F3359" w:rsidP="006B2A2A"/>
    <w:p w:rsidR="002F3359" w:rsidRDefault="002F3359" w:rsidP="006B2A2A"/>
    <w:p w:rsidR="002F3359" w:rsidRDefault="002F3359" w:rsidP="006B2A2A"/>
    <w:p w:rsidR="002F3359" w:rsidRDefault="002F3359" w:rsidP="006B2A2A"/>
    <w:p w:rsidR="002F3359" w:rsidRDefault="002F3359" w:rsidP="006B2A2A"/>
    <w:p w:rsidR="006B2A2A" w:rsidRDefault="006B2A2A" w:rsidP="006B2A2A">
      <w:pPr>
        <w:pStyle w:val="Heading2"/>
      </w:pPr>
      <w:bookmarkStart w:id="35" w:name="_Toc401582102"/>
      <w:r>
        <w:lastRenderedPageBreak/>
        <w:t>System-Sequenzdiagramm</w:t>
      </w:r>
      <w:bookmarkEnd w:id="35"/>
    </w:p>
    <w:p w:rsidR="002F3359" w:rsidRDefault="002F3359" w:rsidP="002F3359"/>
    <w:p w:rsidR="002F3359" w:rsidRDefault="002F3359" w:rsidP="002F3359"/>
    <w:p w:rsidR="002F3359" w:rsidRDefault="002F3359" w:rsidP="002F3359">
      <w:r>
        <w:rPr>
          <w:noProof/>
          <w:lang w:eastAsia="de-CH"/>
        </w:rPr>
        <w:drawing>
          <wp:anchor distT="0" distB="0" distL="114300" distR="114300" simplePos="0" relativeHeight="251660288" behindDoc="0" locked="0" layoutInCell="1" allowOverlap="1" wp14:anchorId="20C2B92E" wp14:editId="6946EF5A">
            <wp:simplePos x="0" y="0"/>
            <wp:positionH relativeFrom="column">
              <wp:posOffset>574675</wp:posOffset>
            </wp:positionH>
            <wp:positionV relativeFrom="paragraph">
              <wp:posOffset>154305</wp:posOffset>
            </wp:positionV>
            <wp:extent cx="4207510" cy="5384165"/>
            <wp:effectExtent l="0" t="0" r="2540" b="6985"/>
            <wp:wrapSquare wrapText="bothSides"/>
            <wp:docPr id="4" name="Grafik 1" descr="C:\Users\ChrisMagic\Dropbox\Workspace\squarefeed\Documents\Analyse\Anwendungsfälle my\system_sequenz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Magic\Dropbox\Workspace\squarefeed\Documents\Analyse\Anwendungsfälle my\system_sequenz_diagram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7510" cy="5384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3359" w:rsidRDefault="002F3359" w:rsidP="002F3359"/>
    <w:p w:rsidR="002F3359" w:rsidRPr="002F3359" w:rsidRDefault="002F3359" w:rsidP="002F3359"/>
    <w:p w:rsidR="006B2A2A" w:rsidRDefault="006B2A2A" w:rsidP="006B2A2A"/>
    <w:p w:rsidR="006B2A2A" w:rsidRPr="000226D9" w:rsidRDefault="006B2A2A" w:rsidP="006B2A2A">
      <w:r>
        <w:br w:type="page"/>
      </w:r>
    </w:p>
    <w:p w:rsidR="006B2A2A" w:rsidRDefault="006B2A2A" w:rsidP="006B2A2A">
      <w:pPr>
        <w:pStyle w:val="Heading2"/>
      </w:pPr>
      <w:bookmarkStart w:id="36" w:name="_Toc401576674"/>
      <w:bookmarkStart w:id="37" w:name="_Toc401582103"/>
      <w:r>
        <w:lastRenderedPageBreak/>
        <w:t>Systemoperationen</w:t>
      </w:r>
      <w:bookmarkEnd w:id="36"/>
      <w:bookmarkEnd w:id="37"/>
    </w:p>
    <w:tbl>
      <w:tblPr>
        <w:tblStyle w:val="TableGrid"/>
        <w:tblW w:w="0" w:type="auto"/>
        <w:tblLook w:val="04A0" w:firstRow="1" w:lastRow="0" w:firstColumn="1" w:lastColumn="0" w:noHBand="0" w:noVBand="1"/>
      </w:tblPr>
      <w:tblGrid>
        <w:gridCol w:w="4531"/>
        <w:gridCol w:w="4531"/>
      </w:tblGrid>
      <w:tr w:rsidR="006B2A2A" w:rsidTr="00385E59">
        <w:tc>
          <w:tcPr>
            <w:tcW w:w="9062" w:type="dxa"/>
            <w:gridSpan w:val="2"/>
            <w:tcBorders>
              <w:bottom w:val="single" w:sz="4" w:space="0" w:color="auto"/>
            </w:tcBorders>
          </w:tcPr>
          <w:p w:rsidR="006B2A2A" w:rsidRPr="00220AE0" w:rsidRDefault="006B2A2A" w:rsidP="00385E59">
            <w:pPr>
              <w:spacing w:line="360" w:lineRule="auto"/>
              <w:rPr>
                <w:b/>
              </w:rPr>
            </w:pPr>
            <w:proofErr w:type="spellStart"/>
            <w:r w:rsidRPr="00220AE0">
              <w:rPr>
                <w:b/>
              </w:rPr>
              <w:t>Contract</w:t>
            </w:r>
            <w:proofErr w:type="spellEnd"/>
            <w:r w:rsidRPr="00220AE0">
              <w:rPr>
                <w:b/>
              </w:rPr>
              <w:t xml:space="preserve"> CO1: starte </w:t>
            </w:r>
            <w:r>
              <w:rPr>
                <w:b/>
              </w:rPr>
              <w:t>„S</w:t>
            </w:r>
            <w:r w:rsidRPr="00220AE0">
              <w:rPr>
                <w:b/>
              </w:rPr>
              <w:t>chnelles Spiel</w:t>
            </w:r>
            <w:r>
              <w:rPr>
                <w:b/>
              </w:rPr>
              <w:t>“</w:t>
            </w:r>
          </w:p>
        </w:tc>
      </w:tr>
      <w:tr w:rsidR="006B2A2A" w:rsidTr="00385E59">
        <w:tc>
          <w:tcPr>
            <w:tcW w:w="4531" w:type="dxa"/>
            <w:tcBorders>
              <w:bottom w:val="nil"/>
              <w:right w:val="nil"/>
            </w:tcBorders>
          </w:tcPr>
          <w:p w:rsidR="006B2A2A" w:rsidRDefault="006B2A2A" w:rsidP="00385E59">
            <w:r w:rsidRPr="00DF5152">
              <w:rPr>
                <w:b/>
              </w:rPr>
              <w:t>Operation:</w:t>
            </w:r>
          </w:p>
        </w:tc>
        <w:tc>
          <w:tcPr>
            <w:tcW w:w="4531" w:type="dxa"/>
            <w:tcBorders>
              <w:left w:val="nil"/>
              <w:bottom w:val="nil"/>
            </w:tcBorders>
          </w:tcPr>
          <w:p w:rsidR="006B2A2A" w:rsidRDefault="006B2A2A" w:rsidP="00385E59">
            <w:proofErr w:type="spellStart"/>
            <w:r>
              <w:t>starteSchnellesSpiel</w:t>
            </w:r>
            <w:proofErr w:type="spellEnd"/>
          </w:p>
        </w:tc>
      </w:tr>
      <w:tr w:rsidR="006B2A2A" w:rsidTr="00385E59">
        <w:tc>
          <w:tcPr>
            <w:tcW w:w="4531" w:type="dxa"/>
            <w:tcBorders>
              <w:top w:val="nil"/>
              <w:bottom w:val="nil"/>
              <w:right w:val="nil"/>
            </w:tcBorders>
          </w:tcPr>
          <w:p w:rsidR="006B2A2A" w:rsidRDefault="006B2A2A" w:rsidP="00385E59">
            <w:r w:rsidRPr="00DF5152">
              <w:rPr>
                <w:b/>
              </w:rPr>
              <w:t>Querverweise</w:t>
            </w:r>
            <w:r>
              <w:rPr>
                <w:b/>
              </w:rPr>
              <w:t>:</w:t>
            </w:r>
          </w:p>
        </w:tc>
        <w:tc>
          <w:tcPr>
            <w:tcW w:w="4531" w:type="dxa"/>
            <w:tcBorders>
              <w:top w:val="nil"/>
              <w:left w:val="nil"/>
              <w:bottom w:val="nil"/>
            </w:tcBorders>
          </w:tcPr>
          <w:p w:rsidR="006B2A2A" w:rsidRDefault="006B2A2A" w:rsidP="00385E59">
            <w:proofErr w:type="spellStart"/>
            <w:r>
              <w:t>Use</w:t>
            </w:r>
            <w:proofErr w:type="spellEnd"/>
            <w:r>
              <w:t xml:space="preserve"> Cases: Schnelles Spiel</w:t>
            </w:r>
          </w:p>
        </w:tc>
      </w:tr>
      <w:tr w:rsidR="006B2A2A" w:rsidTr="00385E59">
        <w:tc>
          <w:tcPr>
            <w:tcW w:w="4531" w:type="dxa"/>
            <w:tcBorders>
              <w:top w:val="nil"/>
              <w:bottom w:val="nil"/>
              <w:right w:val="nil"/>
            </w:tcBorders>
          </w:tcPr>
          <w:p w:rsidR="006B2A2A" w:rsidRDefault="006B2A2A" w:rsidP="00385E59">
            <w:r w:rsidRPr="00DF5152">
              <w:rPr>
                <w:b/>
              </w:rPr>
              <w:t>Vorbedingungen</w:t>
            </w:r>
            <w:r>
              <w:rPr>
                <w:b/>
              </w:rPr>
              <w:t>:</w:t>
            </w:r>
          </w:p>
        </w:tc>
        <w:tc>
          <w:tcPr>
            <w:tcW w:w="4531" w:type="dxa"/>
            <w:tcBorders>
              <w:top w:val="nil"/>
              <w:left w:val="nil"/>
              <w:bottom w:val="nil"/>
            </w:tcBorders>
          </w:tcPr>
          <w:p w:rsidR="006B2A2A" w:rsidRDefault="006B2A2A" w:rsidP="00385E59">
            <w:r>
              <w:t>Der Spieler hat die Anwendung geöffnet.</w:t>
            </w:r>
          </w:p>
        </w:tc>
      </w:tr>
      <w:tr w:rsidR="006B2A2A" w:rsidTr="00385E59">
        <w:tc>
          <w:tcPr>
            <w:tcW w:w="4531" w:type="dxa"/>
            <w:tcBorders>
              <w:top w:val="nil"/>
              <w:right w:val="nil"/>
            </w:tcBorders>
          </w:tcPr>
          <w:p w:rsidR="006B2A2A" w:rsidRDefault="006B2A2A" w:rsidP="00385E59">
            <w:r w:rsidRPr="00DF5152">
              <w:rPr>
                <w:b/>
              </w:rPr>
              <w:t>Nachbedingungen</w:t>
            </w:r>
            <w:r>
              <w:rPr>
                <w:b/>
              </w:rPr>
              <w:t>:</w:t>
            </w:r>
          </w:p>
        </w:tc>
        <w:tc>
          <w:tcPr>
            <w:tcW w:w="4531" w:type="dxa"/>
            <w:tcBorders>
              <w:top w:val="nil"/>
              <w:left w:val="nil"/>
            </w:tcBorders>
          </w:tcPr>
          <w:p w:rsidR="006B2A2A" w:rsidRDefault="006B2A2A" w:rsidP="00385E59">
            <w:pPr>
              <w:pStyle w:val="ListParagraph"/>
              <w:numPr>
                <w:ilvl w:val="0"/>
                <w:numId w:val="24"/>
              </w:numPr>
            </w:pPr>
            <w:r>
              <w:t>Ressourcen wurden geladen</w:t>
            </w:r>
          </w:p>
          <w:p w:rsidR="006B2A2A" w:rsidRDefault="006B2A2A" w:rsidP="00385E59">
            <w:pPr>
              <w:pStyle w:val="ListParagraph"/>
              <w:numPr>
                <w:ilvl w:val="0"/>
                <w:numId w:val="24"/>
              </w:numPr>
            </w:pPr>
            <w:r>
              <w:t>Das Spiel ist gestartet, d.h.</w:t>
            </w:r>
          </w:p>
          <w:p w:rsidR="006B2A2A" w:rsidRDefault="006B2A2A" w:rsidP="00385E59">
            <w:pPr>
              <w:pStyle w:val="ListParagraph"/>
              <w:numPr>
                <w:ilvl w:val="1"/>
                <w:numId w:val="24"/>
              </w:numPr>
            </w:pPr>
            <w:r>
              <w:t>Zug bewegt sich</w:t>
            </w:r>
          </w:p>
          <w:p w:rsidR="006B2A2A" w:rsidRDefault="006B2A2A" w:rsidP="00385E59">
            <w:pPr>
              <w:pStyle w:val="ListParagraph"/>
              <w:numPr>
                <w:ilvl w:val="1"/>
                <w:numId w:val="24"/>
              </w:numPr>
            </w:pPr>
            <w:r>
              <w:t xml:space="preserve">Interner </w:t>
            </w:r>
            <w:proofErr w:type="spellStart"/>
            <w:r>
              <w:t>Timer</w:t>
            </w:r>
            <w:proofErr w:type="spellEnd"/>
            <w:r>
              <w:t xml:space="preserve"> läuft</w:t>
            </w:r>
          </w:p>
        </w:tc>
      </w:tr>
    </w:tbl>
    <w:p w:rsidR="006B2A2A" w:rsidRDefault="006B2A2A" w:rsidP="006B2A2A"/>
    <w:tbl>
      <w:tblPr>
        <w:tblStyle w:val="TableGrid"/>
        <w:tblW w:w="0" w:type="auto"/>
        <w:tblLook w:val="04A0" w:firstRow="1" w:lastRow="0" w:firstColumn="1" w:lastColumn="0" w:noHBand="0" w:noVBand="1"/>
      </w:tblPr>
      <w:tblGrid>
        <w:gridCol w:w="4531"/>
        <w:gridCol w:w="4531"/>
      </w:tblGrid>
      <w:tr w:rsidR="006B2A2A" w:rsidTr="00385E59">
        <w:tc>
          <w:tcPr>
            <w:tcW w:w="9062" w:type="dxa"/>
            <w:gridSpan w:val="2"/>
            <w:tcBorders>
              <w:bottom w:val="single" w:sz="4" w:space="0" w:color="auto"/>
            </w:tcBorders>
          </w:tcPr>
          <w:p w:rsidR="006B2A2A" w:rsidRPr="00220AE0" w:rsidRDefault="006B2A2A" w:rsidP="00385E59">
            <w:pPr>
              <w:spacing w:line="360" w:lineRule="auto"/>
              <w:rPr>
                <w:b/>
              </w:rPr>
            </w:pPr>
            <w:proofErr w:type="spellStart"/>
            <w:r w:rsidRPr="00220AE0">
              <w:rPr>
                <w:b/>
              </w:rPr>
              <w:t>Contract</w:t>
            </w:r>
            <w:proofErr w:type="spellEnd"/>
            <w:r w:rsidRPr="00220AE0">
              <w:rPr>
                <w:b/>
              </w:rPr>
              <w:t xml:space="preserve"> CO</w:t>
            </w:r>
            <w:r>
              <w:rPr>
                <w:b/>
              </w:rPr>
              <w:t>2</w:t>
            </w:r>
            <w:r w:rsidRPr="00220AE0">
              <w:rPr>
                <w:b/>
              </w:rPr>
              <w:t xml:space="preserve">: </w:t>
            </w:r>
            <w:r>
              <w:rPr>
                <w:b/>
              </w:rPr>
              <w:t>platziere den vordersten Container auf dem Schiff</w:t>
            </w:r>
          </w:p>
        </w:tc>
      </w:tr>
      <w:tr w:rsidR="006B2A2A" w:rsidTr="00385E59">
        <w:tc>
          <w:tcPr>
            <w:tcW w:w="4531" w:type="dxa"/>
            <w:tcBorders>
              <w:bottom w:val="nil"/>
              <w:right w:val="nil"/>
            </w:tcBorders>
          </w:tcPr>
          <w:p w:rsidR="006B2A2A" w:rsidRDefault="006B2A2A" w:rsidP="00385E59">
            <w:r w:rsidRPr="00DF5152">
              <w:rPr>
                <w:b/>
              </w:rPr>
              <w:t>Operation:</w:t>
            </w:r>
          </w:p>
        </w:tc>
        <w:tc>
          <w:tcPr>
            <w:tcW w:w="4531" w:type="dxa"/>
            <w:tcBorders>
              <w:left w:val="nil"/>
              <w:bottom w:val="nil"/>
            </w:tcBorders>
          </w:tcPr>
          <w:p w:rsidR="006B2A2A" w:rsidRDefault="006B2A2A" w:rsidP="00385E59">
            <w:proofErr w:type="spellStart"/>
            <w:r>
              <w:t>platziereContainer</w:t>
            </w:r>
            <w:proofErr w:type="spellEnd"/>
            <w:r>
              <w:t>(</w:t>
            </w:r>
            <w:proofErr w:type="spellStart"/>
            <w:r>
              <w:t>position</w:t>
            </w:r>
            <w:proofErr w:type="spellEnd"/>
            <w:r>
              <w:t>)</w:t>
            </w:r>
          </w:p>
        </w:tc>
      </w:tr>
      <w:tr w:rsidR="006B2A2A" w:rsidTr="00385E59">
        <w:tc>
          <w:tcPr>
            <w:tcW w:w="4531" w:type="dxa"/>
            <w:tcBorders>
              <w:top w:val="nil"/>
              <w:bottom w:val="nil"/>
              <w:right w:val="nil"/>
            </w:tcBorders>
          </w:tcPr>
          <w:p w:rsidR="006B2A2A" w:rsidRDefault="006B2A2A" w:rsidP="00385E59">
            <w:r w:rsidRPr="00DF5152">
              <w:rPr>
                <w:b/>
              </w:rPr>
              <w:t>Querverweise</w:t>
            </w:r>
            <w:r>
              <w:rPr>
                <w:b/>
              </w:rPr>
              <w:t>:</w:t>
            </w:r>
          </w:p>
        </w:tc>
        <w:tc>
          <w:tcPr>
            <w:tcW w:w="4531" w:type="dxa"/>
            <w:tcBorders>
              <w:top w:val="nil"/>
              <w:left w:val="nil"/>
              <w:bottom w:val="nil"/>
            </w:tcBorders>
          </w:tcPr>
          <w:p w:rsidR="006B2A2A" w:rsidRDefault="006B2A2A" w:rsidP="00385E59">
            <w:proofErr w:type="spellStart"/>
            <w:r>
              <w:t>Use</w:t>
            </w:r>
            <w:proofErr w:type="spellEnd"/>
            <w:r>
              <w:t xml:space="preserve"> Cases: Schnelles Spiel</w:t>
            </w:r>
          </w:p>
        </w:tc>
      </w:tr>
      <w:tr w:rsidR="006B2A2A" w:rsidTr="00385E59">
        <w:tc>
          <w:tcPr>
            <w:tcW w:w="4531" w:type="dxa"/>
            <w:tcBorders>
              <w:top w:val="nil"/>
              <w:bottom w:val="nil"/>
              <w:right w:val="nil"/>
            </w:tcBorders>
          </w:tcPr>
          <w:p w:rsidR="006B2A2A" w:rsidRDefault="006B2A2A" w:rsidP="00385E59">
            <w:r w:rsidRPr="00DF5152">
              <w:rPr>
                <w:b/>
              </w:rPr>
              <w:t>Vorbedingungen</w:t>
            </w:r>
            <w:r>
              <w:rPr>
                <w:b/>
              </w:rPr>
              <w:t>:</w:t>
            </w:r>
          </w:p>
        </w:tc>
        <w:tc>
          <w:tcPr>
            <w:tcW w:w="4531" w:type="dxa"/>
            <w:tcBorders>
              <w:top w:val="nil"/>
              <w:left w:val="nil"/>
              <w:bottom w:val="nil"/>
            </w:tcBorders>
          </w:tcPr>
          <w:p w:rsidR="006B2A2A" w:rsidRDefault="006B2A2A" w:rsidP="00385E59">
            <w:r>
              <w:t>Das Spiel ist gestartet und es sind zu platzierende Container im Bildschirm.</w:t>
            </w:r>
          </w:p>
        </w:tc>
      </w:tr>
      <w:tr w:rsidR="006B2A2A" w:rsidTr="00385E59">
        <w:tc>
          <w:tcPr>
            <w:tcW w:w="4531" w:type="dxa"/>
            <w:tcBorders>
              <w:top w:val="nil"/>
              <w:right w:val="nil"/>
            </w:tcBorders>
          </w:tcPr>
          <w:p w:rsidR="006B2A2A" w:rsidRDefault="006B2A2A" w:rsidP="00385E59">
            <w:r w:rsidRPr="00DF5152">
              <w:rPr>
                <w:b/>
              </w:rPr>
              <w:t>Nachbedingungen</w:t>
            </w:r>
            <w:r>
              <w:rPr>
                <w:b/>
              </w:rPr>
              <w:t>:</w:t>
            </w:r>
          </w:p>
        </w:tc>
        <w:tc>
          <w:tcPr>
            <w:tcW w:w="4531" w:type="dxa"/>
            <w:tcBorders>
              <w:top w:val="nil"/>
              <w:left w:val="nil"/>
            </w:tcBorders>
          </w:tcPr>
          <w:p w:rsidR="006B2A2A" w:rsidRDefault="006B2A2A" w:rsidP="00385E59">
            <w:pPr>
              <w:pStyle w:val="ListParagraph"/>
              <w:numPr>
                <w:ilvl w:val="0"/>
                <w:numId w:val="24"/>
              </w:numPr>
            </w:pPr>
            <w:r>
              <w:t>Der Platz auf dem Schiff ist von diesem Container belegt</w:t>
            </w:r>
          </w:p>
          <w:p w:rsidR="006B2A2A" w:rsidRDefault="006B2A2A" w:rsidP="00385E59">
            <w:pPr>
              <w:pStyle w:val="ListParagraph"/>
              <w:numPr>
                <w:ilvl w:val="0"/>
                <w:numId w:val="24"/>
              </w:numPr>
            </w:pPr>
            <w:r>
              <w:t>Der Hafenkran hat den Container an der vorgegebenen Stelle platziert.</w:t>
            </w:r>
          </w:p>
          <w:p w:rsidR="006B2A2A" w:rsidRDefault="006B2A2A" w:rsidP="00385E59">
            <w:pPr>
              <w:pStyle w:val="ListParagraph"/>
              <w:numPr>
                <w:ilvl w:val="0"/>
                <w:numId w:val="24"/>
              </w:numPr>
            </w:pPr>
            <w:r>
              <w:t>Die Gewichtsverteilung wurde neu berechnet.</w:t>
            </w:r>
          </w:p>
        </w:tc>
      </w:tr>
    </w:tbl>
    <w:p w:rsidR="006B2A2A" w:rsidRPr="006B2A2A" w:rsidRDefault="00BC35EC" w:rsidP="006B2A2A">
      <w:pPr>
        <w:rPr>
          <w:i/>
          <w:iCs/>
        </w:rPr>
      </w:pPr>
      <w:r>
        <w:br w:type="page"/>
      </w:r>
      <w:bookmarkEnd w:id="34"/>
    </w:p>
    <w:p w:rsidR="006B2A2A" w:rsidRDefault="00426F2C" w:rsidP="006B2A2A">
      <w:pPr>
        <w:pStyle w:val="Heading1"/>
      </w:pPr>
      <w:bookmarkStart w:id="38" w:name="_Toc401582104"/>
      <w:r>
        <w:rPr>
          <w:noProof/>
        </w:rPr>
        <w:lastRenderedPageBreak/>
        <w:pict>
          <v:shape id="_x0000_s1030" type="#_x0000_t75" style="position:absolute;margin-left:0;margin-top:57.65pt;width:454.4pt;height:562.4pt;z-index:251662336;mso-position-horizontal-relative:text;mso-position-vertical-relative:text">
            <v:imagedata r:id="rId20" o:title=""/>
            <w10:wrap type="square"/>
          </v:shape>
          <o:OLEObject Type="Embed" ProgID="Visio.Drawing.15" ShapeID="_x0000_s1030" DrawAspect="Content" ObjectID="_1475347791" r:id="rId21"/>
        </w:pict>
      </w:r>
      <w:r w:rsidR="006B2A2A">
        <w:t>Domänenmodell</w:t>
      </w:r>
      <w:bookmarkEnd w:id="38"/>
    </w:p>
    <w:p w:rsidR="00BC35EC" w:rsidRDefault="00BC35EC" w:rsidP="00BC35EC">
      <w:pPr>
        <w:rPr>
          <w:rFonts w:asciiTheme="majorHAnsi" w:eastAsiaTheme="majorEastAsia" w:hAnsiTheme="majorHAnsi" w:cstheme="majorBidi"/>
          <w:b/>
          <w:bCs/>
          <w:color w:val="595959" w:themeColor="text1" w:themeTint="A6"/>
          <w:sz w:val="28"/>
          <w:szCs w:val="28"/>
        </w:rPr>
      </w:pPr>
      <w:r>
        <w:br w:type="page"/>
      </w:r>
    </w:p>
    <w:p w:rsidR="00BC35EC" w:rsidRDefault="00BC35EC" w:rsidP="006B2A2A">
      <w:pPr>
        <w:pStyle w:val="Heading1"/>
      </w:pPr>
      <w:bookmarkStart w:id="39" w:name="_Toc401576646"/>
      <w:bookmarkStart w:id="40" w:name="_Toc401582105"/>
      <w:r>
        <w:lastRenderedPageBreak/>
        <w:t>Erste Architektur</w:t>
      </w:r>
      <w:bookmarkEnd w:id="39"/>
      <w:bookmarkEnd w:id="40"/>
    </w:p>
    <w:p w:rsidR="00BC35EC" w:rsidRPr="000F1EA5" w:rsidRDefault="00BC35EC" w:rsidP="006B2A2A">
      <w:pPr>
        <w:pStyle w:val="Heading2"/>
      </w:pPr>
      <w:bookmarkStart w:id="41" w:name="_Toc401217124"/>
      <w:bookmarkStart w:id="42" w:name="_Toc401576647"/>
      <w:bookmarkStart w:id="43" w:name="_Toc401582106"/>
      <w:r w:rsidRPr="000F1EA5">
        <w:t>Allgemeine Überlegungen</w:t>
      </w:r>
      <w:bookmarkEnd w:id="41"/>
      <w:bookmarkEnd w:id="42"/>
      <w:bookmarkEnd w:id="43"/>
    </w:p>
    <w:p w:rsidR="00BC35EC" w:rsidRDefault="00BC35EC" w:rsidP="00BC35EC">
      <w:r w:rsidRPr="003A3CB0">
        <w:t xml:space="preserve">Im Zentrum unserer Architektur-Überlegungen stand </w:t>
      </w:r>
      <w:r>
        <w:t xml:space="preserve">zuerst </w:t>
      </w:r>
      <w:r w:rsidRPr="003A3CB0">
        <w:t>die Frage, ob und wie wir die grafische Repräsentation unserer Spielobjekte von deren Logik und Zustand trennen.</w:t>
      </w:r>
      <w:r>
        <w:t xml:space="preserve"> Das führte uns zum klassischen Model-View-Controller-Pattern. Nach Absprache mit unserem Dozenten kamen wir aber zum Schluss, dass dies nicht dem angestrebten </w:t>
      </w:r>
      <w:r w:rsidR="001C7F88">
        <w:t>Domain-</w:t>
      </w:r>
      <w:proofErr w:type="spellStart"/>
      <w:r w:rsidR="001C7F88">
        <w:t>Driven</w:t>
      </w:r>
      <w:proofErr w:type="spellEnd"/>
      <w:r w:rsidR="001C7F88">
        <w:t xml:space="preserve"> Design entsprach und </w:t>
      </w:r>
      <w:r>
        <w:t>zu einer unnötig künstlichen Trennung der Domänenobjekte führte.</w:t>
      </w:r>
    </w:p>
    <w:p w:rsidR="00BC35EC" w:rsidRDefault="00BC35EC" w:rsidP="00BC35EC">
      <w:r>
        <w:t xml:space="preserve">Die Architektur richtet sich nun stark nach dem Domänenmodell und führt Spielobjekte ein, die sowohl einen inneren Zustand haben als auch Logik bereitstellen. Bewusst getrennt werden allerdings die </w:t>
      </w:r>
      <w:proofErr w:type="spellStart"/>
      <w:r>
        <w:t>Renderer</w:t>
      </w:r>
      <w:proofErr w:type="spellEnd"/>
      <w:r>
        <w:t xml:space="preserve">, mit dem Ziel genug Abstraktion zu erreichen, damit die visuelle Darstellung der Spielobjekte leicht ausgetauscht werden kann. Ausserdem werden die </w:t>
      </w:r>
      <w:proofErr w:type="spellStart"/>
      <w:r>
        <w:t>Renderer</w:t>
      </w:r>
      <w:proofErr w:type="spellEnd"/>
      <w:r>
        <w:t xml:space="preserve"> selber ein gewisses Mass an Logik beinhalten müssen (z.B. Handling von Animationen, Zusammensetzen von </w:t>
      </w:r>
      <w:proofErr w:type="spellStart"/>
      <w:r>
        <w:t>Tilesets</w:t>
      </w:r>
      <w:proofErr w:type="spellEnd"/>
      <w:r>
        <w:t>), die aber nicht direkt mit der Domäne zusammenhängt.</w:t>
      </w:r>
    </w:p>
    <w:p w:rsidR="00BC35EC" w:rsidRPr="000F1EA5" w:rsidRDefault="00BC35EC" w:rsidP="006B2A2A">
      <w:pPr>
        <w:pStyle w:val="Heading2"/>
      </w:pPr>
      <w:bookmarkStart w:id="44" w:name="_Toc401217125"/>
      <w:bookmarkStart w:id="45" w:name="_Toc401576648"/>
      <w:bookmarkStart w:id="46" w:name="_Toc401582107"/>
      <w:proofErr w:type="spellStart"/>
      <w:r w:rsidRPr="000F1EA5">
        <w:t>libGDX</w:t>
      </w:r>
      <w:bookmarkEnd w:id="44"/>
      <w:bookmarkEnd w:id="45"/>
      <w:bookmarkEnd w:id="46"/>
      <w:proofErr w:type="spellEnd"/>
    </w:p>
    <w:p w:rsidR="00BC35EC" w:rsidRDefault="00BC35EC" w:rsidP="00BC35EC">
      <w:r>
        <w:t xml:space="preserve">Für die Spieleentwicklung auf Android suchten wir ein Einsteigerfreundliches, aber effizientes Spieleentwicklungsframework. Nach der Analyse von vielen Optionen fiel unsere Wahl auf das </w:t>
      </w:r>
      <w:proofErr w:type="spellStart"/>
      <w:r>
        <w:t>libGDX</w:t>
      </w:r>
      <w:proofErr w:type="spellEnd"/>
      <w:r>
        <w:t xml:space="preserve"> (</w:t>
      </w:r>
      <w:hyperlink r:id="rId22" w:history="1">
        <w:r w:rsidRPr="00C10841">
          <w:rPr>
            <w:rStyle w:val="Hyperlink"/>
          </w:rPr>
          <w:t>http://libgdx.badlogicgames.com/</w:t>
        </w:r>
      </w:hyperlink>
      <w:r>
        <w:t>) Framework. Die Gründe für diese Entscheidung sind in erster Linie folgende:</w:t>
      </w:r>
    </w:p>
    <w:p w:rsidR="00BC35EC" w:rsidRDefault="00BC35EC" w:rsidP="00BC35EC">
      <w:pPr>
        <w:pStyle w:val="ListParagraph"/>
        <w:numPr>
          <w:ilvl w:val="0"/>
          <w:numId w:val="3"/>
        </w:numPr>
      </w:pPr>
      <w:r>
        <w:t>Open Source</w:t>
      </w:r>
    </w:p>
    <w:p w:rsidR="00BC35EC" w:rsidRDefault="00BC35EC" w:rsidP="00BC35EC">
      <w:pPr>
        <w:pStyle w:val="ListParagraph"/>
        <w:numPr>
          <w:ilvl w:val="1"/>
          <w:numId w:val="3"/>
        </w:numPr>
      </w:pPr>
      <w:proofErr w:type="spellStart"/>
      <w:r>
        <w:t>libGDX</w:t>
      </w:r>
      <w:proofErr w:type="spellEnd"/>
      <w:r>
        <w:t xml:space="preserve"> steht unter der Apache 2.0 Lizenz</w:t>
      </w:r>
      <w:r w:rsidR="00AC681F">
        <w:t>.</w:t>
      </w:r>
    </w:p>
    <w:p w:rsidR="00BC35EC" w:rsidRDefault="00BC35EC" w:rsidP="00BC35EC">
      <w:pPr>
        <w:pStyle w:val="ListParagraph"/>
        <w:numPr>
          <w:ilvl w:val="0"/>
          <w:numId w:val="3"/>
        </w:numPr>
      </w:pPr>
      <w:r>
        <w:t>Viele, modulare Features</w:t>
      </w:r>
    </w:p>
    <w:p w:rsidR="00BC35EC" w:rsidRDefault="00BC35EC" w:rsidP="00BC35EC">
      <w:pPr>
        <w:pStyle w:val="ListParagraph"/>
        <w:numPr>
          <w:ilvl w:val="1"/>
          <w:numId w:val="3"/>
        </w:numPr>
      </w:pPr>
      <w:r>
        <w:t>Bietet alles, was die Entwicklung eines Spies unseres Scopes erfordern (und mehr)</w:t>
      </w:r>
      <w:r w:rsidR="00AC681F">
        <w:t>.</w:t>
      </w:r>
    </w:p>
    <w:p w:rsidR="00BC35EC" w:rsidRDefault="00BC35EC" w:rsidP="00BC35EC">
      <w:pPr>
        <w:pStyle w:val="ListParagraph"/>
        <w:numPr>
          <w:ilvl w:val="1"/>
          <w:numId w:val="3"/>
        </w:numPr>
      </w:pPr>
      <w:r>
        <w:t>APIs zu Bibliotheken wie z.B. Box2D für 2D-Physikberechnung sind optional</w:t>
      </w:r>
      <w:r w:rsidR="00AC681F">
        <w:t>.</w:t>
      </w:r>
    </w:p>
    <w:p w:rsidR="00BC35EC" w:rsidRDefault="00BC35EC" w:rsidP="00BC35EC">
      <w:pPr>
        <w:pStyle w:val="ListParagraph"/>
        <w:numPr>
          <w:ilvl w:val="0"/>
          <w:numId w:val="3"/>
        </w:numPr>
      </w:pPr>
      <w:r>
        <w:t>In aktiver Entwicklung</w:t>
      </w:r>
    </w:p>
    <w:p w:rsidR="00BC35EC" w:rsidRDefault="00BC35EC" w:rsidP="00BC35EC">
      <w:pPr>
        <w:pStyle w:val="ListParagraph"/>
        <w:numPr>
          <w:ilvl w:val="1"/>
          <w:numId w:val="3"/>
        </w:numPr>
      </w:pPr>
      <w:r>
        <w:t>Version 1.4.1 ist erst kürzlich (10.10.14) erschienen</w:t>
      </w:r>
      <w:r w:rsidR="00AC681F">
        <w:t>.</w:t>
      </w:r>
    </w:p>
    <w:p w:rsidR="00BC35EC" w:rsidRDefault="00BC35EC" w:rsidP="00BC35EC">
      <w:pPr>
        <w:pStyle w:val="ListParagraph"/>
        <w:numPr>
          <w:ilvl w:val="0"/>
          <w:numId w:val="3"/>
        </w:numPr>
      </w:pPr>
      <w:r>
        <w:t>Grosse, aktive Community</w:t>
      </w:r>
    </w:p>
    <w:p w:rsidR="00BC35EC" w:rsidRDefault="00BC35EC" w:rsidP="00BC35EC">
      <w:pPr>
        <w:pStyle w:val="ListParagraph"/>
        <w:numPr>
          <w:ilvl w:val="1"/>
          <w:numId w:val="3"/>
        </w:numPr>
      </w:pPr>
      <w:proofErr w:type="spellStart"/>
      <w:r>
        <w:t>libGDX</w:t>
      </w:r>
      <w:proofErr w:type="spellEnd"/>
      <w:r>
        <w:t xml:space="preserve"> hat sein eigenes Forum, einen IRC Channel.</w:t>
      </w:r>
    </w:p>
    <w:p w:rsidR="00BC35EC" w:rsidRDefault="00BC35EC" w:rsidP="00BC35EC">
      <w:pPr>
        <w:pStyle w:val="ListParagraph"/>
        <w:numPr>
          <w:ilvl w:val="1"/>
          <w:numId w:val="3"/>
        </w:numPr>
      </w:pPr>
      <w:r>
        <w:t xml:space="preserve">Auch z.B. auf </w:t>
      </w:r>
      <w:proofErr w:type="spellStart"/>
      <w:r>
        <w:t>StackOverflow</w:t>
      </w:r>
      <w:proofErr w:type="spellEnd"/>
      <w:r>
        <w:t xml:space="preserve"> und </w:t>
      </w:r>
      <w:proofErr w:type="spellStart"/>
      <w:r>
        <w:t>Reddit</w:t>
      </w:r>
      <w:proofErr w:type="spellEnd"/>
      <w:r>
        <w:t xml:space="preserve"> finden sich viele </w:t>
      </w:r>
      <w:proofErr w:type="spellStart"/>
      <w:r>
        <w:t>libGDX</w:t>
      </w:r>
      <w:proofErr w:type="spellEnd"/>
      <w:r>
        <w:t>-Entwickler</w:t>
      </w:r>
      <w:r w:rsidR="000A21FD">
        <w:t xml:space="preserve">, in letzterem ist auch der Hauptentwickler von </w:t>
      </w:r>
      <w:proofErr w:type="spellStart"/>
      <w:r w:rsidR="000A21FD">
        <w:t>libGDX</w:t>
      </w:r>
      <w:proofErr w:type="spellEnd"/>
      <w:r w:rsidR="000A21FD">
        <w:t xml:space="preserve"> aktiv.</w:t>
      </w:r>
    </w:p>
    <w:p w:rsidR="00BC35EC" w:rsidRDefault="00BC35EC" w:rsidP="00BC35EC">
      <w:pPr>
        <w:pStyle w:val="ListParagraph"/>
        <w:numPr>
          <w:ilvl w:val="0"/>
          <w:numId w:val="3"/>
        </w:numPr>
      </w:pPr>
      <w:r>
        <w:t>Sehr gut dokumentiert</w:t>
      </w:r>
    </w:p>
    <w:p w:rsidR="00BC35EC" w:rsidRDefault="00BC35EC" w:rsidP="00BC35EC">
      <w:pPr>
        <w:pStyle w:val="ListParagraph"/>
        <w:numPr>
          <w:ilvl w:val="1"/>
          <w:numId w:val="3"/>
        </w:numPr>
      </w:pPr>
      <w:r>
        <w:t xml:space="preserve">Vollständige </w:t>
      </w:r>
      <w:proofErr w:type="spellStart"/>
      <w:r>
        <w:t>Javadoc</w:t>
      </w:r>
      <w:proofErr w:type="spellEnd"/>
    </w:p>
    <w:p w:rsidR="00BC35EC" w:rsidRDefault="00BC35EC" w:rsidP="00BC35EC">
      <w:pPr>
        <w:pStyle w:val="ListParagraph"/>
        <w:numPr>
          <w:ilvl w:val="1"/>
          <w:numId w:val="3"/>
        </w:numPr>
      </w:pPr>
      <w:r>
        <w:t>Diverse Tutorials und Erläuterungen</w:t>
      </w:r>
    </w:p>
    <w:p w:rsidR="00BC35EC" w:rsidRDefault="00BC35EC" w:rsidP="00BC35EC">
      <w:pPr>
        <w:pStyle w:val="ListParagraph"/>
        <w:numPr>
          <w:ilvl w:val="1"/>
          <w:numId w:val="3"/>
        </w:numPr>
      </w:pPr>
      <w:r>
        <w:t>Beispielcode und Demos</w:t>
      </w:r>
    </w:p>
    <w:p w:rsidR="00BC35EC" w:rsidRDefault="00BC35EC" w:rsidP="00BC35EC">
      <w:pPr>
        <w:pStyle w:val="ListParagraph"/>
        <w:numPr>
          <w:ilvl w:val="0"/>
          <w:numId w:val="3"/>
        </w:numPr>
      </w:pPr>
      <w:r>
        <w:t xml:space="preserve">Cross </w:t>
      </w:r>
      <w:proofErr w:type="spellStart"/>
      <w:r>
        <w:t>Platform</w:t>
      </w:r>
      <w:proofErr w:type="spellEnd"/>
    </w:p>
    <w:p w:rsidR="00AB0F64" w:rsidRDefault="00AB0F64" w:rsidP="00BC35EC">
      <w:pPr>
        <w:pStyle w:val="ListParagraph"/>
        <w:numPr>
          <w:ilvl w:val="1"/>
          <w:numId w:val="3"/>
        </w:numPr>
      </w:pPr>
      <w:r>
        <w:t>Grafikdarstellung durch OpenGL ES 3.0</w:t>
      </w:r>
    </w:p>
    <w:p w:rsidR="00BC35EC" w:rsidRDefault="00BC35EC" w:rsidP="00BC35EC">
      <w:pPr>
        <w:pStyle w:val="ListParagraph"/>
        <w:numPr>
          <w:ilvl w:val="1"/>
          <w:numId w:val="3"/>
        </w:numPr>
      </w:pPr>
      <w:r>
        <w:t>Ermöglicht neben Android auch die Entwicklung für Windows, Mac, Linux, iOS, BlackBerry und HTML5</w:t>
      </w:r>
    </w:p>
    <w:p w:rsidR="00BC35EC" w:rsidRPr="003A3CB0" w:rsidRDefault="00BC35EC" w:rsidP="006B2A2A">
      <w:pPr>
        <w:pStyle w:val="Heading2"/>
      </w:pPr>
      <w:bookmarkStart w:id="47" w:name="_Toc401217126"/>
      <w:bookmarkStart w:id="48" w:name="_Toc401576649"/>
      <w:bookmarkStart w:id="49" w:name="_Toc401582108"/>
      <w:r w:rsidRPr="003A3CB0">
        <w:t>Pakete</w:t>
      </w:r>
      <w:bookmarkEnd w:id="47"/>
      <w:bookmarkEnd w:id="48"/>
      <w:bookmarkEnd w:id="49"/>
    </w:p>
    <w:p w:rsidR="00BC35EC" w:rsidRDefault="00BC35EC" w:rsidP="00BC35EC">
      <w:r>
        <w:t>Im Folgenden werden die Pakete (vgl. Paketdiagramm) mit ihren Aufgaben und Beziehungen beschrieben.</w:t>
      </w:r>
    </w:p>
    <w:p w:rsidR="00BC35EC" w:rsidRPr="000F1EA5" w:rsidRDefault="00BC35EC" w:rsidP="006B2A2A">
      <w:pPr>
        <w:pStyle w:val="Heading3"/>
      </w:pPr>
      <w:bookmarkStart w:id="50" w:name="_Toc401576650"/>
      <w:bookmarkStart w:id="51" w:name="_Toc401582109"/>
      <w:r w:rsidRPr="000F1EA5">
        <w:lastRenderedPageBreak/>
        <w:t>Paketdiagramm</w:t>
      </w:r>
      <w:bookmarkEnd w:id="50"/>
      <w:bookmarkEnd w:id="51"/>
    </w:p>
    <w:p w:rsidR="00BC35EC" w:rsidRPr="00BF6DFA" w:rsidRDefault="00BC35EC" w:rsidP="00BC35EC">
      <w:r>
        <w:object w:dxaOrig="9156" w:dyaOrig="12972">
          <v:shape id="_x0000_i1025" type="#_x0000_t75" style="width:457.8pt;height:648.7pt" o:ole="">
            <v:imagedata r:id="rId23" o:title=""/>
          </v:shape>
          <o:OLEObject Type="Embed" ProgID="Visio.Drawing.15" ShapeID="_x0000_i1025" DrawAspect="Content" ObjectID="_1475347789" r:id="rId24"/>
        </w:object>
      </w:r>
    </w:p>
    <w:p w:rsidR="00BC35EC" w:rsidRPr="000F1EA5" w:rsidRDefault="00BC35EC" w:rsidP="006B2A2A">
      <w:pPr>
        <w:pStyle w:val="Heading3"/>
      </w:pPr>
      <w:bookmarkStart w:id="52" w:name="_Toc401217127"/>
      <w:bookmarkStart w:id="53" w:name="_Toc401576651"/>
      <w:bookmarkStart w:id="54" w:name="_Toc401582110"/>
      <w:r w:rsidRPr="000F1EA5">
        <w:lastRenderedPageBreak/>
        <w:t>UI</w:t>
      </w:r>
      <w:bookmarkEnd w:id="52"/>
      <w:bookmarkEnd w:id="53"/>
      <w:bookmarkEnd w:id="54"/>
    </w:p>
    <w:p w:rsidR="00BC35EC" w:rsidRDefault="00BC35EC" w:rsidP="00BC35EC">
      <w:r>
        <w:t>Das UI-Paket enthält Pakete, die für die Benutzereingaben und die grafische Darstellung verantwortlich sind.</w:t>
      </w:r>
    </w:p>
    <w:p w:rsidR="00BC35EC" w:rsidRPr="000F1EA5" w:rsidRDefault="00BC35EC" w:rsidP="006B2A2A">
      <w:pPr>
        <w:pStyle w:val="Heading4"/>
      </w:pPr>
      <w:bookmarkStart w:id="55" w:name="_Toc401217128"/>
      <w:bookmarkStart w:id="56" w:name="_Toc401576652"/>
      <w:r w:rsidRPr="000F1EA5">
        <w:t>UI::</w:t>
      </w:r>
      <w:proofErr w:type="spellStart"/>
      <w:r w:rsidRPr="000F1EA5">
        <w:t>Renderer</w:t>
      </w:r>
      <w:bookmarkEnd w:id="55"/>
      <w:bookmarkEnd w:id="56"/>
      <w:proofErr w:type="spellEnd"/>
    </w:p>
    <w:p w:rsidR="00BC35EC" w:rsidRDefault="00BC35EC" w:rsidP="00BC35EC">
      <w:r>
        <w:t xml:space="preserve">Das </w:t>
      </w:r>
      <w:proofErr w:type="spellStart"/>
      <w:r>
        <w:t>Renderer</w:t>
      </w:r>
      <w:proofErr w:type="spellEnd"/>
      <w:r>
        <w:t xml:space="preserve">-Paket enthält Objekte (Klassen, evtl. weitere Pakete), die für die grafische Darstellung von Objekten der Spielwelt zuständig sind. So muss beispielsweise der </w:t>
      </w:r>
      <w:proofErr w:type="spellStart"/>
      <w:r>
        <w:t>ShipRenderer</w:t>
      </w:r>
      <w:proofErr w:type="spellEnd"/>
      <w:r>
        <w:t xml:space="preserve"> die Breite des </w:t>
      </w:r>
      <w:proofErr w:type="spellStart"/>
      <w:r>
        <w:t>Ship</w:t>
      </w:r>
      <w:proofErr w:type="spellEnd"/>
      <w:r>
        <w:t xml:space="preserve">-Objekts auslesen und ist dann dafür verantwortlich, die korrekten Bilddateien zu laden und daraus das Schiff korrekt zusammenzustellen. Der technische Vorteil dieser Trennung ist, dass die grafische Repräsentation von Objekten getrennt ist und so z.B. erst zur Laufzeit bestimmt werden kann, wie ein Objekt gerendert wird (eine Art </w:t>
      </w:r>
      <w:proofErr w:type="spellStart"/>
      <w:r>
        <w:t>Dependency</w:t>
      </w:r>
      <w:proofErr w:type="spellEnd"/>
      <w:r>
        <w:t xml:space="preserve"> </w:t>
      </w:r>
      <w:proofErr w:type="spellStart"/>
      <w:r>
        <w:t>Injection</w:t>
      </w:r>
      <w:proofErr w:type="spellEnd"/>
      <w:r>
        <w:t>). Fachlich macht diese Trennung ebenfalls Sinn, da die Darstellungslogik nichts mit der Domänenlogik zu tun hat. Die Klassen des UI:</w:t>
      </w:r>
      <w:proofErr w:type="gramStart"/>
      <w:r>
        <w:t>:</w:t>
      </w:r>
      <w:proofErr w:type="spellStart"/>
      <w:r>
        <w:t>Renderer</w:t>
      </w:r>
      <w:proofErr w:type="spellEnd"/>
      <w:proofErr w:type="gramEnd"/>
      <w:r>
        <w:t xml:space="preserve">-Pakets nutzen die Grafik-APIs von </w:t>
      </w:r>
      <w:proofErr w:type="spellStart"/>
      <w:r>
        <w:t>libGDX</w:t>
      </w:r>
      <w:proofErr w:type="spellEnd"/>
      <w:r>
        <w:t xml:space="preserve"> und greifen auf Objekte des Pakets Domain::</w:t>
      </w:r>
      <w:proofErr w:type="spellStart"/>
      <w:r>
        <w:t>GameObjects</w:t>
      </w:r>
      <w:proofErr w:type="spellEnd"/>
      <w:r>
        <w:t xml:space="preserve"> zu.</w:t>
      </w:r>
    </w:p>
    <w:p w:rsidR="00BC35EC" w:rsidRPr="000F1EA5" w:rsidRDefault="00BC35EC" w:rsidP="006B2A2A">
      <w:pPr>
        <w:pStyle w:val="Heading4"/>
      </w:pPr>
      <w:bookmarkStart w:id="57" w:name="_Toc401217129"/>
      <w:bookmarkStart w:id="58" w:name="_Toc401576653"/>
      <w:r w:rsidRPr="000F1EA5">
        <w:t>UI::Menus</w:t>
      </w:r>
      <w:bookmarkEnd w:id="57"/>
      <w:bookmarkEnd w:id="58"/>
    </w:p>
    <w:p w:rsidR="00BC35EC" w:rsidRDefault="00BC35EC" w:rsidP="00BC35EC">
      <w:r>
        <w:t>Das Menus-Paket enthält die Logik für die Menüs. Darunter fällt zum Beispiel das Hauptmenü oder das Einstellungs-Menü. Die Menüs haben die Aufgabe, auf Benutzerinputs (z.B. Touch-Input auf ein Button-Objekt) mit den korrekten Aktion (z.B. Schnelles Spiel starten) zu reagieren. Die Klassen des UI:</w:t>
      </w:r>
      <w:proofErr w:type="gramStart"/>
      <w:r>
        <w:t>:Menus</w:t>
      </w:r>
      <w:proofErr w:type="gramEnd"/>
      <w:r>
        <w:t>-Pakets nutzen die Klasse(n) aus dem UI::</w:t>
      </w:r>
      <w:proofErr w:type="spellStart"/>
      <w:r>
        <w:t>Renderer</w:t>
      </w:r>
      <w:proofErr w:type="spellEnd"/>
      <w:r>
        <w:t xml:space="preserve"> Paket für die visuelle Darstellung und starten Objekte aus dem Domain::Game Paket.</w:t>
      </w:r>
    </w:p>
    <w:p w:rsidR="00BC35EC" w:rsidRPr="000F1EA5" w:rsidRDefault="00BC35EC" w:rsidP="006B2A2A">
      <w:pPr>
        <w:pStyle w:val="Heading3"/>
      </w:pPr>
      <w:bookmarkStart w:id="59" w:name="_Toc401217130"/>
      <w:bookmarkStart w:id="60" w:name="_Toc401576654"/>
      <w:bookmarkStart w:id="61" w:name="_Toc401582111"/>
      <w:r w:rsidRPr="000F1EA5">
        <w:t>Domain</w:t>
      </w:r>
      <w:bookmarkEnd w:id="59"/>
      <w:bookmarkEnd w:id="60"/>
      <w:bookmarkEnd w:id="61"/>
    </w:p>
    <w:p w:rsidR="00BC35EC" w:rsidRPr="00E56E13" w:rsidRDefault="00BC35EC" w:rsidP="00BC35EC">
      <w:r>
        <w:t>Das UI-Paket enthält die Domänenlogik des Projekts. Sein Aufbau richtet sich stark nach dem Domänenmodell.</w:t>
      </w:r>
    </w:p>
    <w:p w:rsidR="00BC35EC" w:rsidRPr="000F1EA5" w:rsidRDefault="00BC35EC" w:rsidP="006B2A2A">
      <w:pPr>
        <w:pStyle w:val="Heading4"/>
      </w:pPr>
      <w:bookmarkStart w:id="62" w:name="_Toc401217131"/>
      <w:bookmarkStart w:id="63" w:name="_Toc401576655"/>
      <w:r w:rsidRPr="000F1EA5">
        <w:t>Domain::Game</w:t>
      </w:r>
      <w:bookmarkEnd w:id="62"/>
      <w:bookmarkEnd w:id="63"/>
    </w:p>
    <w:p w:rsidR="00BC35EC" w:rsidRDefault="00BC35EC" w:rsidP="00BC35EC">
      <w:r>
        <w:t>Die Objekte im Game-Paket sind für die übergreifende Steuerung der Spiellogik zuständig. Jeder Spielmodus wird von einer eigenen Klasse (oder von einem eigenen Paket, falls mehrere Klassen pro Spielmodus anfallen) definiert. Gemeinsame Operationen werden durch Vererbung generalisiert. Die Objekte im Domain:</w:t>
      </w:r>
      <w:proofErr w:type="gramStart"/>
      <w:r>
        <w:t>:Game</w:t>
      </w:r>
      <w:proofErr w:type="gramEnd"/>
      <w:r>
        <w:t xml:space="preserve">-Paket laden Einstellungen aus den </w:t>
      </w:r>
      <w:proofErr w:type="spellStart"/>
      <w:r>
        <w:t>Config</w:t>
      </w:r>
      <w:proofErr w:type="spellEnd"/>
      <w:r>
        <w:t xml:space="preserve">- und </w:t>
      </w:r>
      <w:proofErr w:type="spellStart"/>
      <w:r>
        <w:t>Stats</w:t>
      </w:r>
      <w:proofErr w:type="spellEnd"/>
      <w:r>
        <w:t xml:space="preserve"> Klassen aus dem Domain::User-Pakets, im Falle des </w:t>
      </w:r>
      <w:proofErr w:type="spellStart"/>
      <w:r>
        <w:t>CareerGames</w:t>
      </w:r>
      <w:proofErr w:type="spellEnd"/>
      <w:r>
        <w:t xml:space="preserve"> werden zusätzlich auch Level</w:t>
      </w:r>
      <w:r w:rsidR="00426F2C">
        <w:t>s</w:t>
      </w:r>
      <w:r>
        <w:t xml:space="preserve"> geladen. Die Objekte des Domain:</w:t>
      </w:r>
      <w:proofErr w:type="gramStart"/>
      <w:r>
        <w:t>:Game</w:t>
      </w:r>
      <w:proofErr w:type="gramEnd"/>
      <w:r>
        <w:t>-Pakets enthalten Klassen aus dem Domain::</w:t>
      </w:r>
      <w:proofErr w:type="spellStart"/>
      <w:r>
        <w:t>GameObjects</w:t>
      </w:r>
      <w:proofErr w:type="spellEnd"/>
      <w:r>
        <w:t xml:space="preserve">-Paket und nutzen das Input-Handling von </w:t>
      </w:r>
      <w:proofErr w:type="spellStart"/>
      <w:r>
        <w:t>libGDX</w:t>
      </w:r>
      <w:proofErr w:type="spellEnd"/>
      <w:r>
        <w:t>.</w:t>
      </w:r>
    </w:p>
    <w:p w:rsidR="00BC35EC" w:rsidRPr="000F1EA5" w:rsidRDefault="00BC35EC" w:rsidP="006B2A2A">
      <w:pPr>
        <w:pStyle w:val="Heading4"/>
      </w:pPr>
      <w:bookmarkStart w:id="64" w:name="_Toc401217132"/>
      <w:bookmarkStart w:id="65" w:name="_Toc401576656"/>
      <w:r w:rsidRPr="000F1EA5">
        <w:t>Domain::</w:t>
      </w:r>
      <w:proofErr w:type="spellStart"/>
      <w:r w:rsidRPr="000F1EA5">
        <w:t>GameObjects</w:t>
      </w:r>
      <w:bookmarkEnd w:id="64"/>
      <w:bookmarkEnd w:id="65"/>
      <w:proofErr w:type="spellEnd"/>
    </w:p>
    <w:p w:rsidR="00BC35EC" w:rsidRPr="00B74C97" w:rsidRDefault="00BC35EC" w:rsidP="00BC35EC">
      <w:r>
        <w:t xml:space="preserve">Die Objekte im </w:t>
      </w:r>
      <w:proofErr w:type="spellStart"/>
      <w:r>
        <w:t>GameObjects</w:t>
      </w:r>
      <w:proofErr w:type="spellEnd"/>
      <w:r>
        <w:t xml:space="preserve">-Paket repräsentieren die Spielobjekte wie sie im Domänenmodell definiert wurden. Ein </w:t>
      </w:r>
      <w:proofErr w:type="spellStart"/>
      <w:r>
        <w:t>GameObject</w:t>
      </w:r>
      <w:proofErr w:type="spellEnd"/>
      <w:r>
        <w:t xml:space="preserve">, wie etwa eine Instanz der </w:t>
      </w:r>
      <w:proofErr w:type="spellStart"/>
      <w:r>
        <w:t>Ship</w:t>
      </w:r>
      <w:proofErr w:type="spellEnd"/>
      <w:r>
        <w:t xml:space="preserve">-Klasse, enthält sowohl Zustandsinformationen als auch Logik. Sie werden im Spiel von den </w:t>
      </w:r>
      <w:proofErr w:type="spellStart"/>
      <w:r>
        <w:t>Renderern</w:t>
      </w:r>
      <w:proofErr w:type="spellEnd"/>
      <w:r>
        <w:t xml:space="preserve"> dargestellt. Für die Benutzerinteraktion wird das Inputhandling von </w:t>
      </w:r>
      <w:proofErr w:type="spellStart"/>
      <w:r>
        <w:t>libGDX</w:t>
      </w:r>
      <w:proofErr w:type="spellEnd"/>
      <w:r>
        <w:t xml:space="preserve"> genutzt.</w:t>
      </w:r>
    </w:p>
    <w:p w:rsidR="00BC35EC" w:rsidRPr="000F1EA5" w:rsidRDefault="00BC35EC" w:rsidP="006B2A2A">
      <w:pPr>
        <w:pStyle w:val="Heading4"/>
      </w:pPr>
      <w:bookmarkStart w:id="66" w:name="_Toc401217133"/>
      <w:bookmarkStart w:id="67" w:name="_Toc401576657"/>
      <w:r w:rsidRPr="000F1EA5">
        <w:t>Domain::User</w:t>
      </w:r>
      <w:bookmarkEnd w:id="66"/>
      <w:bookmarkEnd w:id="67"/>
    </w:p>
    <w:p w:rsidR="00BC35EC" w:rsidRPr="001932D1" w:rsidRDefault="00BC35EC" w:rsidP="00BC35EC">
      <w:r>
        <w:t xml:space="preserve">Das User-Paket enthält Klassen und Funktionalität für die Benutzerspezifischen Einstellungen (etwa das Handicap und spielübergreifende Einstellungen wie Ton an/aus) und Statistiken (wie der </w:t>
      </w:r>
      <w:proofErr w:type="spellStart"/>
      <w:r>
        <w:t>Highscore</w:t>
      </w:r>
      <w:proofErr w:type="spellEnd"/>
      <w:r>
        <w:t xml:space="preserve">, der Spielfortschritt im Karrieremodus, etc.). Die Daten werden mithilfe des </w:t>
      </w:r>
      <w:proofErr w:type="spellStart"/>
      <w:r>
        <w:t>TechnicalServices</w:t>
      </w:r>
      <w:proofErr w:type="spellEnd"/>
      <w:r>
        <w:t>:</w:t>
      </w:r>
      <w:proofErr w:type="gramStart"/>
      <w:r>
        <w:t>:</w:t>
      </w:r>
      <w:proofErr w:type="spellStart"/>
      <w:r>
        <w:t>Persistence</w:t>
      </w:r>
      <w:proofErr w:type="spellEnd"/>
      <w:proofErr w:type="gramEnd"/>
      <w:r>
        <w:t xml:space="preserve">-Pakets gelesen und anschliessend von den Objekten im Domain::Game-Paket verwendet. </w:t>
      </w:r>
    </w:p>
    <w:p w:rsidR="00BC35EC" w:rsidRPr="000F1EA5" w:rsidRDefault="00BC35EC" w:rsidP="006B2A2A">
      <w:pPr>
        <w:pStyle w:val="Heading4"/>
      </w:pPr>
      <w:bookmarkStart w:id="68" w:name="_Toc401217134"/>
      <w:bookmarkStart w:id="69" w:name="_Toc401576658"/>
      <w:r w:rsidRPr="000F1EA5">
        <w:lastRenderedPageBreak/>
        <w:t>Domain::Level</w:t>
      </w:r>
      <w:bookmarkEnd w:id="68"/>
      <w:bookmarkEnd w:id="69"/>
    </w:p>
    <w:p w:rsidR="00BC35EC" w:rsidRPr="00A8213C" w:rsidRDefault="00BC35EC" w:rsidP="00BC35EC">
      <w:r>
        <w:t xml:space="preserve">Im Level-Paket befinden sich eine oder mehrere Klassen für das Level-Handling. Ein Level wird über das </w:t>
      </w:r>
      <w:proofErr w:type="spellStart"/>
      <w:r>
        <w:t>TechnicalServices</w:t>
      </w:r>
      <w:proofErr w:type="spellEnd"/>
      <w:r>
        <w:t>:</w:t>
      </w:r>
      <w:proofErr w:type="gramStart"/>
      <w:r>
        <w:t>:</w:t>
      </w:r>
      <w:proofErr w:type="spellStart"/>
      <w:r>
        <w:t>Persistence</w:t>
      </w:r>
      <w:proofErr w:type="spellEnd"/>
      <w:proofErr w:type="gramEnd"/>
      <w:r>
        <w:t xml:space="preserve">-Paket geladen und enthält vordefinierte Parameter für ein Spiel, inklusive einer Liste von Containern mit der Reihenfolge wie sie im Spiel erscheinen werden. Die Levels werden ausschliesslich vom </w:t>
      </w:r>
      <w:proofErr w:type="spellStart"/>
      <w:r>
        <w:t>CareerGame</w:t>
      </w:r>
      <w:proofErr w:type="spellEnd"/>
      <w:r>
        <w:t xml:space="preserve"> genutzt.</w:t>
      </w:r>
    </w:p>
    <w:p w:rsidR="00BC35EC" w:rsidRPr="000F1EA5" w:rsidRDefault="00BC35EC" w:rsidP="006B2A2A">
      <w:pPr>
        <w:pStyle w:val="Heading3"/>
      </w:pPr>
      <w:bookmarkStart w:id="70" w:name="_Toc401217135"/>
      <w:bookmarkStart w:id="71" w:name="_Toc401576659"/>
      <w:bookmarkStart w:id="72" w:name="_Toc401582112"/>
      <w:proofErr w:type="spellStart"/>
      <w:r w:rsidRPr="000F1EA5">
        <w:t>TechnicalServices</w:t>
      </w:r>
      <w:bookmarkEnd w:id="70"/>
      <w:bookmarkEnd w:id="71"/>
      <w:bookmarkEnd w:id="72"/>
      <w:proofErr w:type="spellEnd"/>
    </w:p>
    <w:p w:rsidR="00BC35EC" w:rsidRPr="005C7D9D" w:rsidRDefault="00BC35EC" w:rsidP="00BC35EC">
      <w:r>
        <w:t xml:space="preserve">Das </w:t>
      </w:r>
      <w:proofErr w:type="spellStart"/>
      <w:r>
        <w:t>TechnicalServices</w:t>
      </w:r>
      <w:proofErr w:type="spellEnd"/>
      <w:r>
        <w:t xml:space="preserve"> Paket enthält unterstützende, von der Domänenlogik losgelöste und externe Pakete an, die den technischen „Unterboden“ des Projekts bilden.</w:t>
      </w:r>
    </w:p>
    <w:p w:rsidR="00BC35EC" w:rsidRPr="000F1EA5" w:rsidRDefault="00BC35EC" w:rsidP="006B2A2A">
      <w:pPr>
        <w:pStyle w:val="Heading4"/>
      </w:pPr>
      <w:bookmarkStart w:id="73" w:name="_Toc401217136"/>
      <w:bookmarkStart w:id="74" w:name="_Toc401576660"/>
      <w:proofErr w:type="spellStart"/>
      <w:r w:rsidRPr="000F1EA5">
        <w:t>TechnicalServices</w:t>
      </w:r>
      <w:proofErr w:type="spellEnd"/>
      <w:r w:rsidRPr="000F1EA5">
        <w:t>::</w:t>
      </w:r>
      <w:proofErr w:type="spellStart"/>
      <w:r w:rsidRPr="000F1EA5">
        <w:t>Persistence</w:t>
      </w:r>
      <w:bookmarkEnd w:id="73"/>
      <w:bookmarkEnd w:id="74"/>
      <w:proofErr w:type="spellEnd"/>
    </w:p>
    <w:p w:rsidR="00BC35EC" w:rsidRPr="00391910" w:rsidRDefault="00BC35EC" w:rsidP="00BC35EC">
      <w:r>
        <w:t xml:space="preserve">Das </w:t>
      </w:r>
      <w:proofErr w:type="spellStart"/>
      <w:r>
        <w:t>Persistence</w:t>
      </w:r>
      <w:proofErr w:type="spellEnd"/>
      <w:r>
        <w:t>-Paket soll als wiederverwendbare Zwischenschicht zwischen den zu persistierenden Objekten (Domain::User::</w:t>
      </w:r>
      <w:proofErr w:type="spellStart"/>
      <w:r>
        <w:t>Config</w:t>
      </w:r>
      <w:proofErr w:type="spellEnd"/>
      <w:r>
        <w:t>, Domain::User::</w:t>
      </w:r>
      <w:proofErr w:type="spellStart"/>
      <w:r>
        <w:t>Stats</w:t>
      </w:r>
      <w:proofErr w:type="spellEnd"/>
      <w:r>
        <w:t xml:space="preserve"> und Domain::Level) und den Android-Bibliotheken dienen. Grund dafür ist, dass Android mehrere Möglichkeiten zur Persistenz anbietet (z.B. </w:t>
      </w:r>
      <w:proofErr w:type="spellStart"/>
      <w:r>
        <w:t>Shared</w:t>
      </w:r>
      <w:proofErr w:type="spellEnd"/>
      <w:r>
        <w:t xml:space="preserve"> </w:t>
      </w:r>
      <w:proofErr w:type="spellStart"/>
      <w:r>
        <w:t>Preferences</w:t>
      </w:r>
      <w:proofErr w:type="spellEnd"/>
      <w:r>
        <w:t>, Internal/</w:t>
      </w:r>
      <w:proofErr w:type="spellStart"/>
      <w:r>
        <w:t>External</w:t>
      </w:r>
      <w:proofErr w:type="spellEnd"/>
      <w:r>
        <w:t xml:space="preserve"> Storage, etc.) und wir noch nicht sicher sind, welche für uns am geeignetsten ist. Ausserdem könnte sich das möglicherweise in Zukunft mit steigenden Speicheranforderungen auch ändern. </w:t>
      </w:r>
    </w:p>
    <w:p w:rsidR="00BC35EC" w:rsidRPr="000F1EA5" w:rsidRDefault="00BC35EC" w:rsidP="006B2A2A">
      <w:pPr>
        <w:pStyle w:val="Heading4"/>
      </w:pPr>
      <w:bookmarkStart w:id="75" w:name="_Toc401217137"/>
      <w:bookmarkStart w:id="76" w:name="_Toc401576661"/>
      <w:proofErr w:type="spellStart"/>
      <w:r w:rsidRPr="000F1EA5">
        <w:t>TechnicalServices</w:t>
      </w:r>
      <w:proofErr w:type="spellEnd"/>
      <w:r w:rsidRPr="000F1EA5">
        <w:t>::Android</w:t>
      </w:r>
      <w:bookmarkEnd w:id="75"/>
      <w:bookmarkEnd w:id="76"/>
    </w:p>
    <w:p w:rsidR="00BC35EC" w:rsidRPr="0081569E" w:rsidRDefault="00BC35EC" w:rsidP="00BC35EC">
      <w:r>
        <w:t xml:space="preserve">Die Android-Bibliotheken stellen die API zum Android-Betriebssystem dar und sind essentiell für eine Android-Applikation. In unserem Fall werden wir insbesondere die Storage-Funktionalitäten nutzen, welche von unserem </w:t>
      </w:r>
      <w:proofErr w:type="spellStart"/>
      <w:r>
        <w:t>TechnicalServices</w:t>
      </w:r>
      <w:proofErr w:type="spellEnd"/>
      <w:r>
        <w:t>:</w:t>
      </w:r>
      <w:proofErr w:type="gramStart"/>
      <w:r>
        <w:t>:</w:t>
      </w:r>
      <w:proofErr w:type="spellStart"/>
      <w:r>
        <w:t>Persistence</w:t>
      </w:r>
      <w:proofErr w:type="spellEnd"/>
      <w:proofErr w:type="gramEnd"/>
      <w:r>
        <w:t xml:space="preserve">-Paket abstrahiert wird. </w:t>
      </w:r>
    </w:p>
    <w:p w:rsidR="00BC35EC" w:rsidRPr="000F1EA5" w:rsidRDefault="00BC35EC" w:rsidP="006B2A2A">
      <w:pPr>
        <w:pStyle w:val="Heading4"/>
      </w:pPr>
      <w:bookmarkStart w:id="77" w:name="_Toc401217138"/>
      <w:bookmarkStart w:id="78" w:name="_Toc401576662"/>
      <w:proofErr w:type="spellStart"/>
      <w:r w:rsidRPr="000F1EA5">
        <w:t>TechnicalServices</w:t>
      </w:r>
      <w:proofErr w:type="spellEnd"/>
      <w:r w:rsidRPr="000F1EA5">
        <w:t>:</w:t>
      </w:r>
      <w:proofErr w:type="gramStart"/>
      <w:r w:rsidRPr="000F1EA5">
        <w:t>:</w:t>
      </w:r>
      <w:proofErr w:type="spellStart"/>
      <w:r w:rsidRPr="000F1EA5">
        <w:t>libGDX</w:t>
      </w:r>
      <w:bookmarkEnd w:id="77"/>
      <w:bookmarkEnd w:id="78"/>
      <w:proofErr w:type="spellEnd"/>
      <w:proofErr w:type="gramEnd"/>
    </w:p>
    <w:p w:rsidR="00BC35EC" w:rsidRPr="000F1EA5" w:rsidRDefault="00BC35EC" w:rsidP="006B2A2A">
      <w:pPr>
        <w:pStyle w:val="asdf"/>
      </w:pPr>
      <w:proofErr w:type="spellStart"/>
      <w:r>
        <w:t>LibGDX</w:t>
      </w:r>
      <w:proofErr w:type="spellEnd"/>
      <w:r>
        <w:t xml:space="preserve"> ist ein externes Framework (siehe </w:t>
      </w:r>
      <w:proofErr w:type="spellStart"/>
      <w:r>
        <w:t>libGDX</w:t>
      </w:r>
      <w:proofErr w:type="spellEnd"/>
      <w:r>
        <w:t xml:space="preserve"> unter Allgemeine Überlegungen), welches hauptsächlich für das Inputhandling als auch für die Grafikschnittstelle verwendet wird. Es findet in vielen Bereichen unserer Applikation Anwendung, insbesondere im UI:</w:t>
      </w:r>
      <w:proofErr w:type="gramStart"/>
      <w:r>
        <w:t>:</w:t>
      </w:r>
      <w:proofErr w:type="spellStart"/>
      <w:r>
        <w:t>Renderer</w:t>
      </w:r>
      <w:proofErr w:type="spellEnd"/>
      <w:proofErr w:type="gramEnd"/>
      <w:r>
        <w:t>-Paket, dem Domain::Game-Paket und dem Domain::</w:t>
      </w:r>
      <w:proofErr w:type="spellStart"/>
      <w:r>
        <w:t>GameObjects</w:t>
      </w:r>
      <w:proofErr w:type="spellEnd"/>
      <w:r>
        <w:t>-Paket</w:t>
      </w:r>
    </w:p>
    <w:p w:rsidR="00BC35EC" w:rsidRPr="000F1EA5" w:rsidRDefault="00BC35EC" w:rsidP="006B2A2A">
      <w:pPr>
        <w:pStyle w:val="Heading1"/>
      </w:pPr>
      <w:bookmarkStart w:id="79" w:name="_Toc401576663"/>
      <w:bookmarkStart w:id="80" w:name="_Toc401582113"/>
      <w:r w:rsidRPr="000F1EA5">
        <w:lastRenderedPageBreak/>
        <w:t>Zusätzliche</w:t>
      </w:r>
      <w:r w:rsidR="00B51058">
        <w:t xml:space="preserve"> Spezifikationen</w:t>
      </w:r>
      <w:bookmarkEnd w:id="79"/>
      <w:bookmarkEnd w:id="80"/>
    </w:p>
    <w:p w:rsidR="00BC35EC" w:rsidRPr="00F63F77" w:rsidRDefault="00BC35EC" w:rsidP="006B2A2A">
      <w:pPr>
        <w:pStyle w:val="Heading2"/>
      </w:pPr>
      <w:bookmarkStart w:id="81" w:name="_Toc401576664"/>
      <w:bookmarkStart w:id="82" w:name="_Toc401582114"/>
      <w:proofErr w:type="spellStart"/>
      <w:r w:rsidRPr="00F63F77">
        <w:t>Functionality</w:t>
      </w:r>
      <w:bookmarkEnd w:id="81"/>
      <w:bookmarkEnd w:id="82"/>
      <w:proofErr w:type="spellEnd"/>
    </w:p>
    <w:p w:rsidR="00BC35EC" w:rsidRPr="00F63F77" w:rsidRDefault="00BC35EC" w:rsidP="00BC35EC">
      <w:r w:rsidRPr="00F63F77">
        <w:t xml:space="preserve">Für </w:t>
      </w:r>
      <w:r>
        <w:t xml:space="preserve">alle </w:t>
      </w:r>
      <w:proofErr w:type="spellStart"/>
      <w:r>
        <w:t>Use</w:t>
      </w:r>
      <w:proofErr w:type="spellEnd"/>
      <w:r>
        <w:t xml:space="preserve"> Cases gelten folgende f</w:t>
      </w:r>
      <w:r w:rsidRPr="00F63F77">
        <w:t>unktionalen Anforderungen:</w:t>
      </w:r>
    </w:p>
    <w:p w:rsidR="00BC35EC" w:rsidRPr="00F63F77" w:rsidRDefault="00BC35EC" w:rsidP="00BC35EC">
      <w:pPr>
        <w:rPr>
          <w:u w:val="single"/>
        </w:rPr>
      </w:pPr>
      <w:r w:rsidRPr="00F63F77">
        <w:rPr>
          <w:u w:val="single"/>
        </w:rPr>
        <w:t>Security</w:t>
      </w:r>
    </w:p>
    <w:p w:rsidR="00BC35EC" w:rsidRPr="00F63F77" w:rsidRDefault="00BC35EC" w:rsidP="00BC35EC">
      <w:r w:rsidRPr="00F63F77">
        <w:t>Das Programm benötigt keinen Zugriff auf Daten des Mobilgerätes oder des Users, ebenfalls werden keine Kundendaten (</w:t>
      </w:r>
      <w:proofErr w:type="spellStart"/>
      <w:r w:rsidRPr="00F63F77">
        <w:t>Highscores</w:t>
      </w:r>
      <w:proofErr w:type="spellEnd"/>
      <w:r w:rsidRPr="00F63F77">
        <w:t>, Einstellungen, etc.) gesammelt oder weitergegeben, sondern nur lokal auf dem Gerät gespeichert.</w:t>
      </w:r>
    </w:p>
    <w:p w:rsidR="00BC35EC" w:rsidRPr="00F63F77" w:rsidRDefault="00BC35EC" w:rsidP="006B2A2A">
      <w:pPr>
        <w:pStyle w:val="Heading2"/>
      </w:pPr>
      <w:bookmarkStart w:id="83" w:name="_Toc401576665"/>
      <w:bookmarkStart w:id="84" w:name="_Toc401582115"/>
      <w:r w:rsidRPr="00F63F77">
        <w:t>Usability</w:t>
      </w:r>
      <w:bookmarkEnd w:id="83"/>
      <w:bookmarkEnd w:id="84"/>
    </w:p>
    <w:p w:rsidR="00BC35EC" w:rsidRPr="00F63F77" w:rsidRDefault="00BC35EC" w:rsidP="00BC35EC">
      <w:pPr>
        <w:pStyle w:val="ListParagraph"/>
        <w:numPr>
          <w:ilvl w:val="0"/>
          <w:numId w:val="25"/>
        </w:numPr>
        <w:tabs>
          <w:tab w:val="left" w:pos="426"/>
          <w:tab w:val="left" w:pos="709"/>
        </w:tabs>
        <w:ind w:left="426"/>
      </w:pPr>
      <w:r w:rsidRPr="00F63F77">
        <w:t>Die Bedienung und die Benutzeroberfläche sollen einfach und intuitiv aufgebaut sein.</w:t>
      </w:r>
    </w:p>
    <w:p w:rsidR="00BC35EC" w:rsidRPr="00F63F77" w:rsidRDefault="00BC35EC" w:rsidP="00BC35EC">
      <w:pPr>
        <w:pStyle w:val="ListParagraph"/>
        <w:numPr>
          <w:ilvl w:val="0"/>
          <w:numId w:val="25"/>
        </w:numPr>
        <w:tabs>
          <w:tab w:val="left" w:pos="426"/>
          <w:tab w:val="left" w:pos="709"/>
        </w:tabs>
        <w:ind w:left="426"/>
      </w:pPr>
      <w:r w:rsidRPr="00F63F77">
        <w:t>Das Spiel soll in weniger als 5 Minuten von einem geübten Smartphone-User verstanden und gespielt werden können.</w:t>
      </w:r>
    </w:p>
    <w:p w:rsidR="00BC35EC" w:rsidRPr="00F63F77" w:rsidRDefault="00BC35EC" w:rsidP="00BC35EC">
      <w:pPr>
        <w:pStyle w:val="ListParagraph"/>
        <w:numPr>
          <w:ilvl w:val="0"/>
          <w:numId w:val="25"/>
        </w:numPr>
        <w:tabs>
          <w:tab w:val="left" w:pos="426"/>
          <w:tab w:val="left" w:pos="709"/>
        </w:tabs>
        <w:ind w:left="426"/>
      </w:pPr>
      <w:r w:rsidRPr="00F63F77">
        <w:t>Das Tutorial unterstützt den User beim Verständnis des Spieles.</w:t>
      </w:r>
    </w:p>
    <w:p w:rsidR="00BC35EC" w:rsidRPr="00F63F77" w:rsidRDefault="00BC35EC" w:rsidP="006B2A2A">
      <w:pPr>
        <w:pStyle w:val="Heading2"/>
      </w:pPr>
      <w:bookmarkStart w:id="85" w:name="_Toc401576666"/>
      <w:bookmarkStart w:id="86" w:name="_Toc401582116"/>
      <w:proofErr w:type="spellStart"/>
      <w:r w:rsidRPr="00F63F77">
        <w:t>Reliability</w:t>
      </w:r>
      <w:bookmarkEnd w:id="85"/>
      <w:bookmarkEnd w:id="86"/>
      <w:proofErr w:type="spellEnd"/>
    </w:p>
    <w:p w:rsidR="00BC35EC" w:rsidRDefault="00BC35EC" w:rsidP="00BC35EC">
      <w:pPr>
        <w:pStyle w:val="ListParagraph"/>
        <w:numPr>
          <w:ilvl w:val="0"/>
          <w:numId w:val="25"/>
        </w:numPr>
        <w:ind w:left="426"/>
      </w:pPr>
      <w:r w:rsidRPr="00A55E1A">
        <w:t>Das Spiel muss 24 Stunden pro Tag, sieben Tage die Woche verfügbar sein.</w:t>
      </w:r>
    </w:p>
    <w:p w:rsidR="00BC35EC" w:rsidRPr="00A55E1A" w:rsidRDefault="00BC35EC" w:rsidP="00BC35EC">
      <w:pPr>
        <w:pStyle w:val="ListParagraph"/>
        <w:numPr>
          <w:ilvl w:val="0"/>
          <w:numId w:val="25"/>
        </w:numPr>
        <w:ind w:left="426"/>
      </w:pPr>
      <w:r w:rsidRPr="00A55E1A">
        <w:t>Ebenfalls muss der Standard-Spielablauf jederzeit ohne Fehler gespielt werden können.</w:t>
      </w:r>
    </w:p>
    <w:p w:rsidR="00BC35EC" w:rsidRPr="00F63F77" w:rsidRDefault="00BC35EC" w:rsidP="006B2A2A">
      <w:pPr>
        <w:pStyle w:val="Heading2"/>
      </w:pPr>
      <w:bookmarkStart w:id="87" w:name="_Toc401576667"/>
      <w:bookmarkStart w:id="88" w:name="_Toc401582117"/>
      <w:r w:rsidRPr="00F63F77">
        <w:t>Performance</w:t>
      </w:r>
      <w:bookmarkEnd w:id="87"/>
      <w:bookmarkEnd w:id="88"/>
    </w:p>
    <w:p w:rsidR="00BC35EC" w:rsidRPr="00F63F77" w:rsidRDefault="00BC35EC" w:rsidP="00BC35EC">
      <w:pPr>
        <w:pStyle w:val="ListParagraph"/>
        <w:numPr>
          <w:ilvl w:val="0"/>
          <w:numId w:val="26"/>
        </w:numPr>
        <w:ind w:left="426"/>
      </w:pPr>
      <w:r w:rsidRPr="00F63F77">
        <w:t>Da der Spieler meist nur kurze Zeit zum Spielen hat, soll das Spiel in weniger als zehn Sekunden gestartet und spielbar sein.</w:t>
      </w:r>
    </w:p>
    <w:p w:rsidR="00BC35EC" w:rsidRPr="00F63F77" w:rsidRDefault="00BC35EC" w:rsidP="00BC35EC">
      <w:pPr>
        <w:pStyle w:val="ListParagraph"/>
        <w:numPr>
          <w:ilvl w:val="0"/>
          <w:numId w:val="26"/>
        </w:numPr>
        <w:ind w:left="426"/>
      </w:pPr>
      <w:r w:rsidRPr="00F63F77">
        <w:t>Ebenfalls soll es, wegen dem sonst schon begrenzten Speicherplatz auf dem Mobilgerät, weniger als zehn Megabyte Speicher beanspruchen.</w:t>
      </w:r>
    </w:p>
    <w:p w:rsidR="00BC35EC" w:rsidRPr="00F63F77" w:rsidRDefault="00BC35EC" w:rsidP="006B2A2A">
      <w:pPr>
        <w:pStyle w:val="Heading2"/>
      </w:pPr>
      <w:bookmarkStart w:id="89" w:name="_Toc401576668"/>
      <w:bookmarkStart w:id="90" w:name="_Toc401582118"/>
      <w:proofErr w:type="spellStart"/>
      <w:r w:rsidRPr="00F63F77">
        <w:t>Supportability</w:t>
      </w:r>
      <w:bookmarkEnd w:id="89"/>
      <w:bookmarkEnd w:id="90"/>
      <w:proofErr w:type="spellEnd"/>
    </w:p>
    <w:p w:rsidR="00BC35EC" w:rsidRPr="00F63F77" w:rsidRDefault="00BC35EC" w:rsidP="00BC35EC">
      <w:r w:rsidRPr="00F63F77">
        <w:t xml:space="preserve">Die </w:t>
      </w:r>
      <w:proofErr w:type="spellStart"/>
      <w:r w:rsidRPr="00F63F77">
        <w:t>Coding</w:t>
      </w:r>
      <w:proofErr w:type="spellEnd"/>
      <w:r w:rsidRPr="00F63F77">
        <w:t xml:space="preserve"> Standards basieren auf </w:t>
      </w:r>
      <w:proofErr w:type="gramStart"/>
      <w:r w:rsidRPr="00F63F77">
        <w:t>den</w:t>
      </w:r>
      <w:proofErr w:type="gramEnd"/>
      <w:r w:rsidRPr="00F63F77">
        <w:t xml:space="preserve"> g</w:t>
      </w:r>
      <w:r w:rsidR="00D22FE4">
        <w:t xml:space="preserve">ängigen Java Code </w:t>
      </w:r>
      <w:proofErr w:type="spellStart"/>
      <w:r w:rsidR="00D22FE4">
        <w:t>Conventions</w:t>
      </w:r>
      <w:proofErr w:type="spellEnd"/>
      <w:r w:rsidR="00D22FE4">
        <w:t>. B</w:t>
      </w:r>
      <w:r w:rsidRPr="00F63F77">
        <w:t xml:space="preserve">esonderen Wert wird jedoch auf folgende Punkte gelegt: </w:t>
      </w:r>
    </w:p>
    <w:p w:rsidR="00BC35EC" w:rsidRPr="00F63F77" w:rsidRDefault="00BC35EC" w:rsidP="00BC35EC">
      <w:pPr>
        <w:pStyle w:val="ListParagraph"/>
        <w:numPr>
          <w:ilvl w:val="0"/>
          <w:numId w:val="30"/>
        </w:numPr>
        <w:ind w:left="426"/>
      </w:pPr>
      <w:r w:rsidRPr="00F63F77">
        <w:t>Code wird in englischer Sprache verfasst</w:t>
      </w:r>
    </w:p>
    <w:p w:rsidR="00BC35EC" w:rsidRPr="00F63F77" w:rsidRDefault="00BC35EC" w:rsidP="00BC35EC">
      <w:pPr>
        <w:pStyle w:val="ListParagraph"/>
        <w:numPr>
          <w:ilvl w:val="0"/>
          <w:numId w:val="30"/>
        </w:numPr>
        <w:ind w:left="426"/>
      </w:pPr>
      <w:r w:rsidRPr="00F63F77">
        <w:t xml:space="preserve">Ausführliche Java </w:t>
      </w:r>
      <w:proofErr w:type="spellStart"/>
      <w:r w:rsidRPr="00F63F77">
        <w:t>Documentation</w:t>
      </w:r>
      <w:proofErr w:type="spellEnd"/>
      <w:r w:rsidRPr="00F63F77">
        <w:t xml:space="preserve"> für jede Klasse ist Pflicht</w:t>
      </w:r>
    </w:p>
    <w:p w:rsidR="00BC35EC" w:rsidRPr="00F63F77" w:rsidRDefault="00BC35EC" w:rsidP="00BC35EC">
      <w:pPr>
        <w:pStyle w:val="ListParagraph"/>
        <w:numPr>
          <w:ilvl w:val="0"/>
          <w:numId w:val="30"/>
        </w:numPr>
        <w:ind w:left="426"/>
      </w:pPr>
      <w:r w:rsidRPr="00F63F77">
        <w:t>Einheitliche Struktur von Klassen und Paketen</w:t>
      </w:r>
    </w:p>
    <w:p w:rsidR="00BC35EC" w:rsidRPr="00F63F77" w:rsidRDefault="00BC35EC" w:rsidP="00BC35EC">
      <w:r w:rsidRPr="00F63F77">
        <w:t>Die neuesten Updates mit allfälligen Fehlerbehebungen und Erweiterungen für das Spiel sind über den Google Playstore erhältlich.</w:t>
      </w:r>
    </w:p>
    <w:p w:rsidR="00BC35EC" w:rsidRPr="00F63F77" w:rsidRDefault="00BC35EC" w:rsidP="006B2A2A">
      <w:pPr>
        <w:pStyle w:val="Heading2"/>
      </w:pPr>
      <w:bookmarkStart w:id="91" w:name="_Toc401576669"/>
      <w:bookmarkStart w:id="92" w:name="_Toc401582119"/>
      <w:r w:rsidRPr="00F63F77">
        <w:t xml:space="preserve">Design </w:t>
      </w:r>
      <w:proofErr w:type="spellStart"/>
      <w:r w:rsidRPr="00F63F77">
        <w:t>Constraints</w:t>
      </w:r>
      <w:bookmarkEnd w:id="91"/>
      <w:bookmarkEnd w:id="92"/>
      <w:proofErr w:type="spellEnd"/>
    </w:p>
    <w:p w:rsidR="00BC35EC" w:rsidRPr="00F63F77" w:rsidRDefault="00BC35EC" w:rsidP="00BC35EC">
      <w:r w:rsidRPr="00F63F77">
        <w:t>Für die Umsetzung des Spiels werden folgende Plattformen benötigt:</w:t>
      </w:r>
    </w:p>
    <w:p w:rsidR="00BC35EC" w:rsidRPr="00F63F77" w:rsidRDefault="00BC35EC" w:rsidP="00BC35EC">
      <w:pPr>
        <w:pStyle w:val="ListParagraph"/>
        <w:numPr>
          <w:ilvl w:val="0"/>
          <w:numId w:val="27"/>
        </w:numPr>
        <w:ind w:left="426"/>
      </w:pPr>
      <w:r w:rsidRPr="00F63F77">
        <w:t>Als Grundsprache wird Java 1.7 eingesetzt</w:t>
      </w:r>
      <w:r>
        <w:t>.</w:t>
      </w:r>
    </w:p>
    <w:p w:rsidR="00BC35EC" w:rsidRPr="00F63F77" w:rsidRDefault="00BC35EC" w:rsidP="00BC35EC">
      <w:pPr>
        <w:pStyle w:val="ListParagraph"/>
        <w:numPr>
          <w:ilvl w:val="0"/>
          <w:numId w:val="27"/>
        </w:numPr>
        <w:ind w:left="426"/>
      </w:pPr>
      <w:r w:rsidRPr="00F63F77">
        <w:t>Für die Mobile-Applikation wird das Android SDK verwendet</w:t>
      </w:r>
      <w:r>
        <w:t>.</w:t>
      </w:r>
    </w:p>
    <w:p w:rsidR="00BC35EC" w:rsidRDefault="00BC35EC" w:rsidP="00BC35EC">
      <w:pPr>
        <w:pStyle w:val="ListParagraph"/>
        <w:numPr>
          <w:ilvl w:val="0"/>
          <w:numId w:val="27"/>
        </w:numPr>
        <w:ind w:left="426"/>
      </w:pPr>
      <w:r w:rsidRPr="00F63F77">
        <w:t xml:space="preserve">Als Spielframework wird </w:t>
      </w:r>
      <w:proofErr w:type="spellStart"/>
      <w:r w:rsidRPr="00F63F77">
        <w:t>libGDX</w:t>
      </w:r>
      <w:proofErr w:type="spellEnd"/>
      <w:r w:rsidRPr="00F63F77">
        <w:t xml:space="preserve"> genutzt.</w:t>
      </w:r>
    </w:p>
    <w:p w:rsidR="00BC35EC" w:rsidRPr="00F63F77" w:rsidRDefault="00BC35EC" w:rsidP="00BC35EC">
      <w:pPr>
        <w:pStyle w:val="ListParagraph"/>
        <w:numPr>
          <w:ilvl w:val="0"/>
          <w:numId w:val="27"/>
        </w:numPr>
        <w:ind w:left="426"/>
      </w:pPr>
      <w:r w:rsidRPr="00F63F77">
        <w:t xml:space="preserve">Für die Entwicklung wird mit der Entwicklungsumgebung </w:t>
      </w:r>
      <w:proofErr w:type="spellStart"/>
      <w:r w:rsidRPr="00F63F77">
        <w:t>Eclipse</w:t>
      </w:r>
      <w:proofErr w:type="spellEnd"/>
      <w:r w:rsidRPr="00F63F77">
        <w:t xml:space="preserve"> gearbeitet.</w:t>
      </w:r>
    </w:p>
    <w:p w:rsidR="00BC35EC" w:rsidRPr="00F63F77" w:rsidRDefault="00BC35EC" w:rsidP="006B2A2A">
      <w:pPr>
        <w:pStyle w:val="Heading2"/>
      </w:pPr>
      <w:bookmarkStart w:id="93" w:name="_Toc401576670"/>
      <w:bookmarkStart w:id="94" w:name="_Toc401582120"/>
      <w:r w:rsidRPr="00F63F77">
        <w:t>Interfaces</w:t>
      </w:r>
      <w:bookmarkEnd w:id="93"/>
      <w:bookmarkEnd w:id="94"/>
    </w:p>
    <w:p w:rsidR="00BC35EC" w:rsidRPr="00F63F77" w:rsidRDefault="00BC35EC" w:rsidP="00BC35EC">
      <w:pPr>
        <w:rPr>
          <w:u w:val="single"/>
        </w:rPr>
      </w:pPr>
      <w:r w:rsidRPr="00F63F77">
        <w:rPr>
          <w:u w:val="single"/>
        </w:rPr>
        <w:t>Hardware Anforderungen</w:t>
      </w:r>
    </w:p>
    <w:p w:rsidR="00BC35EC" w:rsidRPr="00F63F77" w:rsidRDefault="00BC35EC" w:rsidP="00BC35EC">
      <w:pPr>
        <w:pStyle w:val="ListParagraph"/>
        <w:numPr>
          <w:ilvl w:val="0"/>
          <w:numId w:val="28"/>
        </w:numPr>
        <w:ind w:left="426"/>
      </w:pPr>
      <w:r>
        <w:lastRenderedPageBreak/>
        <w:t>Smartphone mit Touchscreen</w:t>
      </w:r>
    </w:p>
    <w:p w:rsidR="00BC35EC" w:rsidRPr="00F63F77" w:rsidRDefault="00BC35EC" w:rsidP="00BC35EC">
      <w:pPr>
        <w:pStyle w:val="ListParagraph"/>
        <w:numPr>
          <w:ilvl w:val="0"/>
          <w:numId w:val="28"/>
        </w:numPr>
        <w:ind w:left="426"/>
      </w:pPr>
      <w:r w:rsidRPr="00F63F77">
        <w:t>Android ab Version 4.0.0</w:t>
      </w:r>
    </w:p>
    <w:p w:rsidR="00BC35EC" w:rsidRPr="00F63F77" w:rsidRDefault="00BC35EC" w:rsidP="00BC35EC">
      <w:pPr>
        <w:rPr>
          <w:u w:val="single"/>
        </w:rPr>
      </w:pPr>
      <w:r w:rsidRPr="00F63F77">
        <w:rPr>
          <w:u w:val="single"/>
        </w:rPr>
        <w:t>User Interfaces</w:t>
      </w:r>
    </w:p>
    <w:p w:rsidR="00BC35EC" w:rsidRPr="00F63F77" w:rsidRDefault="00BC35EC" w:rsidP="00BC35EC">
      <w:pPr>
        <w:pStyle w:val="ListParagraph"/>
        <w:numPr>
          <w:ilvl w:val="0"/>
          <w:numId w:val="29"/>
        </w:numPr>
        <w:ind w:left="426"/>
      </w:pPr>
      <w:r w:rsidRPr="00F63F77">
        <w:t>Menu: Damit sich der User schnell zurechtfindet, gibt es ein simples, flaches Menu mit folgenden Punkten: Spiel starten, Einstellungen und Tutorial.</w:t>
      </w:r>
    </w:p>
    <w:p w:rsidR="00BC35EC" w:rsidRPr="00F63F77" w:rsidRDefault="00BC35EC" w:rsidP="00BC35EC">
      <w:pPr>
        <w:pStyle w:val="ListParagraph"/>
        <w:numPr>
          <w:ilvl w:val="0"/>
          <w:numId w:val="29"/>
        </w:numPr>
        <w:ind w:left="426"/>
      </w:pPr>
      <w:r w:rsidRPr="00F63F77">
        <w:t>Spielfeld  / Tutorial</w:t>
      </w:r>
      <w:r w:rsidRPr="00F63F77">
        <w:br/>
      </w:r>
      <w:ins w:id="95" w:author="HAL9000" w:date="2014-09-29T18:13:00Z">
        <w:r w:rsidRPr="00F63F77">
          <w:rPr>
            <w:noProof/>
            <w:lang w:eastAsia="de-CH"/>
          </w:rPr>
          <w:drawing>
            <wp:inline distT="0" distB="0" distL="0" distR="0" wp14:anchorId="4EAD379D" wp14:editId="663B5368">
              <wp:extent cx="3719088" cy="209198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9544" cy="2092244"/>
                      </a:xfrm>
                      <a:prstGeom prst="rect">
                        <a:avLst/>
                      </a:prstGeom>
                    </pic:spPr>
                  </pic:pic>
                </a:graphicData>
              </a:graphic>
            </wp:inline>
          </w:drawing>
        </w:r>
      </w:ins>
    </w:p>
    <w:p w:rsidR="00BC35EC" w:rsidRPr="00F63F77" w:rsidRDefault="00BC35EC" w:rsidP="00BC35EC">
      <w:pPr>
        <w:pStyle w:val="ListParagraph"/>
        <w:numPr>
          <w:ilvl w:val="0"/>
          <w:numId w:val="29"/>
        </w:numPr>
        <w:ind w:left="426"/>
      </w:pPr>
      <w:r w:rsidRPr="00F63F77">
        <w:t xml:space="preserve">Einstellungen: Hier können folgende Punkte konfiguriert werden: </w:t>
      </w:r>
    </w:p>
    <w:p w:rsidR="00BC35EC" w:rsidRPr="00F63F77" w:rsidRDefault="00BC35EC" w:rsidP="00BC35EC">
      <w:pPr>
        <w:pStyle w:val="ListParagraph"/>
        <w:numPr>
          <w:ilvl w:val="1"/>
          <w:numId w:val="29"/>
        </w:numPr>
        <w:ind w:left="993" w:hanging="502"/>
      </w:pPr>
      <w:r w:rsidRPr="00F63F77">
        <w:t>Handicap-Einstellungen</w:t>
      </w:r>
    </w:p>
    <w:p w:rsidR="00BC35EC" w:rsidRPr="00F63F77" w:rsidRDefault="00BC35EC" w:rsidP="00BC35EC">
      <w:pPr>
        <w:pStyle w:val="ListParagraph"/>
        <w:numPr>
          <w:ilvl w:val="1"/>
          <w:numId w:val="29"/>
        </w:numPr>
        <w:ind w:left="993" w:hanging="502"/>
      </w:pPr>
      <w:r w:rsidRPr="00F63F77">
        <w:t>Ton ein/aus</w:t>
      </w:r>
    </w:p>
    <w:p w:rsidR="00BC35EC" w:rsidRPr="00F63F77" w:rsidRDefault="00BC35EC" w:rsidP="00BC35EC">
      <w:pPr>
        <w:pStyle w:val="ListParagraph"/>
        <w:numPr>
          <w:ilvl w:val="1"/>
          <w:numId w:val="29"/>
        </w:numPr>
        <w:ind w:left="993" w:hanging="502"/>
      </w:pPr>
      <w:proofErr w:type="spellStart"/>
      <w:r w:rsidRPr="00F63F77">
        <w:t>InApp</w:t>
      </w:r>
      <w:proofErr w:type="spellEnd"/>
      <w:r w:rsidRPr="00F63F77">
        <w:t>-Käufe</w:t>
      </w:r>
    </w:p>
    <w:p w:rsidR="00BC35EC" w:rsidRPr="00F63F77" w:rsidRDefault="00BC35EC" w:rsidP="006B2A2A">
      <w:pPr>
        <w:pStyle w:val="Heading2"/>
      </w:pPr>
      <w:bookmarkStart w:id="96" w:name="_Toc401576671"/>
      <w:bookmarkStart w:id="97" w:name="_Toc401582121"/>
      <w:r w:rsidRPr="00F63F77">
        <w:t>Lizenzen</w:t>
      </w:r>
      <w:bookmarkEnd w:id="96"/>
      <w:bookmarkEnd w:id="97"/>
    </w:p>
    <w:p w:rsidR="00BC35EC" w:rsidRDefault="00BC35EC" w:rsidP="00BC35EC">
      <w:r>
        <w:t xml:space="preserve">Das verwendete Java-Spieleentwicklungsframework </w:t>
      </w:r>
      <w:proofErr w:type="spellStart"/>
      <w:r>
        <w:t>libGDX</w:t>
      </w:r>
      <w:proofErr w:type="spellEnd"/>
      <w:r>
        <w:t xml:space="preserve"> steht unter der Apache 2.0 Lizenz. Diese legt uns unter anderem folgende Pflichten auf, wollen wir </w:t>
      </w:r>
      <w:proofErr w:type="spellStart"/>
      <w:r>
        <w:t>libGDX</w:t>
      </w:r>
      <w:proofErr w:type="spellEnd"/>
      <w:r>
        <w:t xml:space="preserve"> verwenden:</w:t>
      </w:r>
    </w:p>
    <w:p w:rsidR="00BC35EC" w:rsidRDefault="00BC35EC" w:rsidP="00BC35EC">
      <w:pPr>
        <w:pStyle w:val="ListParagraph"/>
        <w:numPr>
          <w:ilvl w:val="0"/>
          <w:numId w:val="29"/>
        </w:numPr>
        <w:ind w:left="709"/>
      </w:pPr>
      <w:r>
        <w:t>Es muss eindeutig darauf hingewiesen werden, dass diese Software (</w:t>
      </w:r>
      <w:proofErr w:type="spellStart"/>
      <w:r>
        <w:t>libGDX</w:t>
      </w:r>
      <w:proofErr w:type="spellEnd"/>
      <w:r>
        <w:t xml:space="preserve">) unter </w:t>
      </w:r>
      <w:proofErr w:type="gramStart"/>
      <w:r>
        <w:t>der Apache</w:t>
      </w:r>
      <w:proofErr w:type="gramEnd"/>
      <w:r>
        <w:t xml:space="preserve"> 2.0 Lizenz steht und diese vom Lizenzgeber stammt.</w:t>
      </w:r>
    </w:p>
    <w:p w:rsidR="00BC35EC" w:rsidRDefault="00BC35EC" w:rsidP="00BC35EC">
      <w:pPr>
        <w:pStyle w:val="ListParagraph"/>
        <w:numPr>
          <w:ilvl w:val="0"/>
          <w:numId w:val="29"/>
        </w:numPr>
      </w:pPr>
      <w:r>
        <w:t>Eine Kopie der Lizenz muss dem Paket beiliegen</w:t>
      </w:r>
    </w:p>
    <w:p w:rsidR="00BC35EC" w:rsidRPr="00945048" w:rsidRDefault="00BC35EC" w:rsidP="00BC35EC">
      <w:r>
        <w:t xml:space="preserve">Im Gegenzug dürfen wir das Softwarepaket kostenlos verwenden, auch für kommerzielle Zwecke. Unsere Software ist nicht gezwungen, die Apache 2.0 Lizenz zu verwenden. Da wir keine Änderungen an </w:t>
      </w:r>
      <w:proofErr w:type="spellStart"/>
      <w:r>
        <w:t>libGDX</w:t>
      </w:r>
      <w:proofErr w:type="spellEnd"/>
      <w:r>
        <w:t xml:space="preserve"> vornehmen werden, betreffen uns die speziellen Bedingungen dazu nicht.</w:t>
      </w:r>
    </w:p>
    <w:p w:rsidR="00BC35EC" w:rsidRDefault="00BC35EC" w:rsidP="00BC35EC">
      <w:r w:rsidRPr="00945048">
        <w:t xml:space="preserve">Siehe </w:t>
      </w:r>
      <w:hyperlink r:id="rId26" w:history="1">
        <w:r w:rsidRPr="00945048">
          <w:rPr>
            <w:rStyle w:val="Hyperlink"/>
          </w:rPr>
          <w:t>http://www.apache.org/licenses/LICENSE-2.0.html</w:t>
        </w:r>
      </w:hyperlink>
      <w:r w:rsidRPr="00945048">
        <w:t xml:space="preserve"> für die komplette Lizenz.</w:t>
      </w:r>
    </w:p>
    <w:p w:rsidR="00BC35EC" w:rsidRPr="00945048" w:rsidRDefault="00BC35EC" w:rsidP="00BC35EC">
      <w:r>
        <w:t xml:space="preserve">Die Lizenzbedingungen für das Android SDK finden sich unter </w:t>
      </w:r>
      <w:hyperlink r:id="rId27" w:history="1">
        <w:r w:rsidRPr="00810F7D">
          <w:rPr>
            <w:rStyle w:val="Hyperlink"/>
          </w:rPr>
          <w:t>https://developer.android.com/sdk/terms.html</w:t>
        </w:r>
      </w:hyperlink>
      <w:r>
        <w:t>. Sie schränken unser Projekt nicht ein, da wir weder planen, Änderungen am SDK vorzunehmen, noch mit unserer Applikation gegen geltendes Gesetz zu verstossen.</w:t>
      </w:r>
    </w:p>
    <w:p w:rsidR="00BC35EC" w:rsidRDefault="00BC35EC" w:rsidP="006B2A2A">
      <w:pPr>
        <w:pStyle w:val="Heading2"/>
      </w:pPr>
      <w:bookmarkStart w:id="98" w:name="_Toc401576672"/>
      <w:bookmarkStart w:id="99" w:name="_Toc401582122"/>
      <w:r>
        <w:t>Urheberrecht</w:t>
      </w:r>
      <w:bookmarkEnd w:id="98"/>
      <w:bookmarkEnd w:id="99"/>
    </w:p>
    <w:p w:rsidR="00BC35EC" w:rsidRDefault="00BC35EC" w:rsidP="00BC35EC">
      <w:r>
        <w:t>Die Urheberrechte am Spiel stehen gemäss URG Artikel 7 allen Personen, die als Urheber und Urheberinnen an der Schaffung des Werks mitgewirkt haben, gemeinschaftlich zu. In unserem Fall umfasst das alle Mitglieder des Projektteams.</w:t>
      </w:r>
    </w:p>
    <w:p w:rsidR="00BC35EC" w:rsidRPr="000226D9" w:rsidRDefault="00BC35EC" w:rsidP="00BC35EC">
      <w:r>
        <w:t>Wir haben keine Rechte an den verwendeten Bibliotheken und Frameworks.</w:t>
      </w:r>
      <w:r>
        <w:tab/>
      </w:r>
      <w:r>
        <w:tab/>
      </w:r>
    </w:p>
    <w:p w:rsidR="006B2A2A" w:rsidRPr="006B2A2A" w:rsidRDefault="006B2A2A" w:rsidP="006B2A2A">
      <w:pPr>
        <w:pStyle w:val="Heading1"/>
      </w:pPr>
      <w:bookmarkStart w:id="100" w:name="_Toc401582123"/>
      <w:bookmarkStart w:id="101" w:name="_Toc401576676"/>
      <w:r>
        <w:lastRenderedPageBreak/>
        <w:t>Glossar</w:t>
      </w:r>
      <w:bookmarkEnd w:id="100"/>
    </w:p>
    <w:p w:rsidR="006B2A2A" w:rsidRPr="0087332A" w:rsidRDefault="006B2A2A" w:rsidP="006B2A2A">
      <w:r w:rsidRPr="0087332A">
        <w:t>Dieses Glossar erklärt wesentliche Begriffe des Projekts “Docker”. Folgende Elemente können einen Begriff beschreiben:</w:t>
      </w:r>
    </w:p>
    <w:tbl>
      <w:tblPr>
        <w:tblStyle w:val="TableGrid"/>
        <w:tblW w:w="0" w:type="auto"/>
        <w:tblLook w:val="04A0" w:firstRow="1" w:lastRow="0" w:firstColumn="1" w:lastColumn="0" w:noHBand="0" w:noVBand="1"/>
      </w:tblPr>
      <w:tblGrid>
        <w:gridCol w:w="2263"/>
        <w:gridCol w:w="6799"/>
      </w:tblGrid>
      <w:tr w:rsidR="006B2A2A" w:rsidRPr="0087332A" w:rsidTr="00385E59">
        <w:tc>
          <w:tcPr>
            <w:tcW w:w="2263" w:type="dxa"/>
          </w:tcPr>
          <w:p w:rsidR="006B2A2A" w:rsidRPr="0087332A" w:rsidRDefault="006B2A2A" w:rsidP="00385E59">
            <w:pPr>
              <w:rPr>
                <w:b/>
              </w:rPr>
            </w:pPr>
            <w:r w:rsidRPr="0087332A">
              <w:rPr>
                <w:b/>
              </w:rPr>
              <w:t>Begriff:</w:t>
            </w:r>
          </w:p>
        </w:tc>
        <w:tc>
          <w:tcPr>
            <w:tcW w:w="6799" w:type="dxa"/>
          </w:tcPr>
          <w:p w:rsidR="006B2A2A" w:rsidRPr="0087332A" w:rsidRDefault="006B2A2A" w:rsidP="00385E59">
            <w:r w:rsidRPr="0087332A">
              <w:t>Der zu erklärende Terminus</w:t>
            </w:r>
          </w:p>
        </w:tc>
      </w:tr>
      <w:tr w:rsidR="006B2A2A" w:rsidRPr="0087332A" w:rsidTr="00385E59">
        <w:tc>
          <w:tcPr>
            <w:tcW w:w="2263" w:type="dxa"/>
          </w:tcPr>
          <w:p w:rsidR="006B2A2A" w:rsidRPr="0087332A" w:rsidRDefault="006B2A2A" w:rsidP="00385E59">
            <w:pPr>
              <w:rPr>
                <w:b/>
              </w:rPr>
            </w:pPr>
            <w:r w:rsidRPr="0087332A">
              <w:rPr>
                <w:b/>
              </w:rPr>
              <w:t>Definition:</w:t>
            </w:r>
          </w:p>
        </w:tc>
        <w:tc>
          <w:tcPr>
            <w:tcW w:w="6799" w:type="dxa"/>
          </w:tcPr>
          <w:p w:rsidR="006B2A2A" w:rsidRPr="0087332A" w:rsidRDefault="006B2A2A" w:rsidP="00385E59">
            <w:r w:rsidRPr="0087332A">
              <w:t xml:space="preserve">Kurze Definition des Begriffs </w:t>
            </w:r>
          </w:p>
        </w:tc>
      </w:tr>
      <w:tr w:rsidR="006B2A2A" w:rsidRPr="0087332A" w:rsidTr="00385E59">
        <w:tc>
          <w:tcPr>
            <w:tcW w:w="2263" w:type="dxa"/>
          </w:tcPr>
          <w:p w:rsidR="006B2A2A" w:rsidRPr="0087332A" w:rsidRDefault="006B2A2A" w:rsidP="00385E59">
            <w:pPr>
              <w:rPr>
                <w:b/>
              </w:rPr>
            </w:pPr>
            <w:r w:rsidRPr="0087332A">
              <w:rPr>
                <w:b/>
              </w:rPr>
              <w:t>Weitere Erklärungen:</w:t>
            </w:r>
          </w:p>
        </w:tc>
        <w:tc>
          <w:tcPr>
            <w:tcW w:w="6799" w:type="dxa"/>
          </w:tcPr>
          <w:p w:rsidR="006B2A2A" w:rsidRPr="0087332A" w:rsidRDefault="006B2A2A" w:rsidP="00385E59">
            <w:r w:rsidRPr="0087332A">
              <w:t>Weitere Informationen zum Begriff (optional)</w:t>
            </w:r>
          </w:p>
        </w:tc>
      </w:tr>
      <w:tr w:rsidR="006B2A2A" w:rsidRPr="0087332A" w:rsidTr="00385E59">
        <w:tc>
          <w:tcPr>
            <w:tcW w:w="2263" w:type="dxa"/>
          </w:tcPr>
          <w:p w:rsidR="006B2A2A" w:rsidRPr="0087332A" w:rsidRDefault="006B2A2A" w:rsidP="00385E59">
            <w:pPr>
              <w:rPr>
                <w:b/>
              </w:rPr>
            </w:pPr>
            <w:r w:rsidRPr="0087332A">
              <w:rPr>
                <w:b/>
              </w:rPr>
              <w:t>Format:</w:t>
            </w:r>
          </w:p>
        </w:tc>
        <w:tc>
          <w:tcPr>
            <w:tcW w:w="6799" w:type="dxa"/>
          </w:tcPr>
          <w:p w:rsidR="006B2A2A" w:rsidRPr="0087332A" w:rsidRDefault="006B2A2A" w:rsidP="00385E59">
            <w:r w:rsidRPr="0087332A">
              <w:t>Typ, Länge, Einheit (optional)</w:t>
            </w:r>
          </w:p>
        </w:tc>
      </w:tr>
      <w:tr w:rsidR="006B2A2A" w:rsidRPr="0087332A" w:rsidTr="00385E59">
        <w:tc>
          <w:tcPr>
            <w:tcW w:w="2263" w:type="dxa"/>
          </w:tcPr>
          <w:p w:rsidR="006B2A2A" w:rsidRPr="0087332A" w:rsidRDefault="006B2A2A" w:rsidP="00385E59">
            <w:pPr>
              <w:rPr>
                <w:b/>
              </w:rPr>
            </w:pPr>
            <w:r w:rsidRPr="0087332A">
              <w:rPr>
                <w:b/>
              </w:rPr>
              <w:t>Validierungsregeln:</w:t>
            </w:r>
          </w:p>
        </w:tc>
        <w:tc>
          <w:tcPr>
            <w:tcW w:w="6799" w:type="dxa"/>
          </w:tcPr>
          <w:p w:rsidR="006B2A2A" w:rsidRPr="0087332A" w:rsidRDefault="006B2A2A" w:rsidP="00385E59">
            <w:r w:rsidRPr="0087332A">
              <w:t>Validierungsregeln für Parameter (optional)</w:t>
            </w:r>
          </w:p>
        </w:tc>
      </w:tr>
      <w:tr w:rsidR="006B2A2A" w:rsidRPr="0087332A" w:rsidTr="00385E59">
        <w:tc>
          <w:tcPr>
            <w:tcW w:w="2263" w:type="dxa"/>
          </w:tcPr>
          <w:p w:rsidR="006B2A2A" w:rsidRPr="0087332A" w:rsidRDefault="006B2A2A" w:rsidP="00385E59">
            <w:pPr>
              <w:rPr>
                <w:b/>
              </w:rPr>
            </w:pPr>
            <w:r w:rsidRPr="0087332A">
              <w:rPr>
                <w:b/>
              </w:rPr>
              <w:t>Aliase:</w:t>
            </w:r>
          </w:p>
        </w:tc>
        <w:tc>
          <w:tcPr>
            <w:tcW w:w="6799" w:type="dxa"/>
          </w:tcPr>
          <w:p w:rsidR="006B2A2A" w:rsidRPr="0087332A" w:rsidRDefault="006B2A2A" w:rsidP="00385E59">
            <w:r w:rsidRPr="0087332A">
              <w:t>Synonyme (optional)</w:t>
            </w:r>
          </w:p>
        </w:tc>
      </w:tr>
      <w:tr w:rsidR="006B2A2A" w:rsidRPr="0087332A" w:rsidTr="00385E59">
        <w:tc>
          <w:tcPr>
            <w:tcW w:w="2263" w:type="dxa"/>
          </w:tcPr>
          <w:p w:rsidR="006B2A2A" w:rsidRPr="0087332A" w:rsidRDefault="006B2A2A" w:rsidP="00385E59">
            <w:pPr>
              <w:rPr>
                <w:b/>
              </w:rPr>
            </w:pPr>
            <w:r w:rsidRPr="0087332A">
              <w:rPr>
                <w:b/>
              </w:rPr>
              <w:t>Beziehungen:</w:t>
            </w:r>
          </w:p>
        </w:tc>
        <w:tc>
          <w:tcPr>
            <w:tcW w:w="6799" w:type="dxa"/>
          </w:tcPr>
          <w:p w:rsidR="006B2A2A" w:rsidRPr="0087332A" w:rsidRDefault="006B2A2A" w:rsidP="00385E59">
            <w:r w:rsidRPr="0087332A">
              <w:t>Beziehungen dieses Begriffs zu anderen Elementen (optional)</w:t>
            </w:r>
          </w:p>
        </w:tc>
      </w:tr>
    </w:tbl>
    <w:p w:rsidR="006B2A2A" w:rsidRPr="0087332A" w:rsidRDefault="006B2A2A" w:rsidP="006B2A2A">
      <w:pPr>
        <w:spacing w:before="240"/>
      </w:pPr>
      <w:r w:rsidRPr="0087332A">
        <w:t>Diese Auflistung soll nur als Richtlinie dienen. Die meisten Begriffe sollten in kurzer Prosa erklärt werden.</w:t>
      </w:r>
    </w:p>
    <w:p w:rsidR="00BC35EC" w:rsidRDefault="00BC35EC" w:rsidP="006B2A2A">
      <w:pPr>
        <w:pStyle w:val="Heading2"/>
      </w:pPr>
      <w:bookmarkStart w:id="102" w:name="_Toc401582124"/>
      <w:r w:rsidRPr="0087332A">
        <w:t>Projektdomäne</w:t>
      </w:r>
      <w:bookmarkEnd w:id="101"/>
      <w:bookmarkEnd w:id="102"/>
    </w:p>
    <w:p w:rsidR="00FA441B" w:rsidRPr="00FA441B" w:rsidRDefault="00FA441B" w:rsidP="00FA441B">
      <w:pPr>
        <w:pStyle w:val="Heading3"/>
      </w:pPr>
      <w:bookmarkStart w:id="103" w:name="_Toc401582125"/>
      <w:r>
        <w:t>Primärbegriffe</w:t>
      </w:r>
      <w:bookmarkEnd w:id="103"/>
    </w:p>
    <w:tbl>
      <w:tblPr>
        <w:tblStyle w:val="EinfacheTabelle41"/>
        <w:tblW w:w="0" w:type="auto"/>
        <w:tblLook w:val="0400" w:firstRow="0" w:lastRow="0" w:firstColumn="0" w:lastColumn="0" w:noHBand="0" w:noVBand="1"/>
      </w:tblPr>
      <w:tblGrid>
        <w:gridCol w:w="1271"/>
        <w:gridCol w:w="7791"/>
      </w:tblGrid>
      <w:tr w:rsidR="00BC35EC" w:rsidRPr="0087332A" w:rsidTr="00385E59">
        <w:trPr>
          <w:cnfStyle w:val="000000100000" w:firstRow="0" w:lastRow="0" w:firstColumn="0" w:lastColumn="0" w:oddVBand="0" w:evenVBand="0" w:oddHBand="1" w:evenHBand="0" w:firstRowFirstColumn="0" w:firstRowLastColumn="0" w:lastRowFirstColumn="0" w:lastRowLastColumn="0"/>
        </w:trPr>
        <w:tc>
          <w:tcPr>
            <w:tcW w:w="1271" w:type="dxa"/>
          </w:tcPr>
          <w:p w:rsidR="00BC35EC" w:rsidRPr="0087332A" w:rsidRDefault="00BC35EC" w:rsidP="00385E59">
            <w:pPr>
              <w:jc w:val="right"/>
            </w:pPr>
            <w:r w:rsidRPr="0087332A">
              <w:t>Spieler</w:t>
            </w:r>
          </w:p>
        </w:tc>
        <w:tc>
          <w:tcPr>
            <w:tcW w:w="7791" w:type="dxa"/>
          </w:tcPr>
          <w:p w:rsidR="00BC35EC" w:rsidRDefault="00BC35EC" w:rsidP="00385E59">
            <w:r w:rsidRPr="0087332A">
              <w:t xml:space="preserve">Der Spieler ist </w:t>
            </w:r>
            <w:r>
              <w:t>der einzige menschliche Akteur in der Projektdomäne.</w:t>
            </w:r>
          </w:p>
          <w:p w:rsidR="00BC35EC" w:rsidRPr="0087332A" w:rsidRDefault="00BC35EC" w:rsidP="00385E59">
            <w:r>
              <w:t>Synonyme: Benutzer, User, Anwender</w:t>
            </w:r>
          </w:p>
        </w:tc>
      </w:tr>
      <w:tr w:rsidR="00BC35EC" w:rsidRPr="0087332A" w:rsidTr="00385E59">
        <w:tc>
          <w:tcPr>
            <w:tcW w:w="1271" w:type="dxa"/>
          </w:tcPr>
          <w:p w:rsidR="00BC35EC" w:rsidRPr="0087332A" w:rsidRDefault="00BC35EC" w:rsidP="00385E59">
            <w:pPr>
              <w:jc w:val="right"/>
            </w:pPr>
            <w:r w:rsidRPr="0087332A">
              <w:t>Spiel</w:t>
            </w:r>
          </w:p>
        </w:tc>
        <w:tc>
          <w:tcPr>
            <w:tcW w:w="7791" w:type="dxa"/>
          </w:tcPr>
          <w:p w:rsidR="00BC35EC" w:rsidRDefault="00BC35EC" w:rsidP="00385E59">
            <w:r>
              <w:t xml:space="preserve">Das Spiel beinhaltet sowohl die Spielregeln und –Logik, als auch den aktuellen Zustand des Spiels, etwa </w:t>
            </w:r>
            <w:proofErr w:type="spellStart"/>
            <w:r>
              <w:t>Timer</w:t>
            </w:r>
            <w:proofErr w:type="spellEnd"/>
            <w:r>
              <w:t xml:space="preserve"> oder die aktuelle Punktezahl. Verschiedene Spielmodi führen zu verschiedenen Ausprägungen des Spiel-Objekts.</w:t>
            </w:r>
          </w:p>
          <w:p w:rsidR="00BC35EC" w:rsidRPr="0087332A" w:rsidRDefault="00BC35EC" w:rsidP="00385E59">
            <w:r>
              <w:t>Synonyme: Game</w:t>
            </w:r>
          </w:p>
        </w:tc>
      </w:tr>
      <w:tr w:rsidR="00BC35EC" w:rsidRPr="0087332A" w:rsidTr="00385E59">
        <w:trPr>
          <w:cnfStyle w:val="000000100000" w:firstRow="0" w:lastRow="0" w:firstColumn="0" w:lastColumn="0" w:oddVBand="0" w:evenVBand="0" w:oddHBand="1" w:evenHBand="0" w:firstRowFirstColumn="0" w:firstRowLastColumn="0" w:lastRowFirstColumn="0" w:lastRowLastColumn="0"/>
        </w:trPr>
        <w:tc>
          <w:tcPr>
            <w:tcW w:w="1271" w:type="dxa"/>
          </w:tcPr>
          <w:p w:rsidR="00BC35EC" w:rsidRPr="0087332A" w:rsidRDefault="00BC35EC" w:rsidP="00385E59">
            <w:pPr>
              <w:jc w:val="right"/>
            </w:pPr>
            <w:r w:rsidRPr="0087332A">
              <w:t>Schiff</w:t>
            </w:r>
          </w:p>
        </w:tc>
        <w:tc>
          <w:tcPr>
            <w:tcW w:w="7791" w:type="dxa"/>
          </w:tcPr>
          <w:p w:rsidR="00BC35EC" w:rsidRDefault="00BC35EC" w:rsidP="00385E59">
            <w:r>
              <w:t>Das Schiff ist ein zentrales Spielelement in Docker. Ziel des Spiels ist es, Container möglichst effizient auf das Schiff zu beladen. Das Schiff enthält also eine Sammlung bereits platzierter Container. Verschiedene Schiffe unterscheiden sich in Attributen wie Breite, Höhe und Tragfähigkeit.</w:t>
            </w:r>
          </w:p>
          <w:p w:rsidR="00BC35EC" w:rsidRPr="0087332A" w:rsidRDefault="00BC35EC" w:rsidP="00385E59">
            <w:r>
              <w:t>Synonyme: Frachtschiff, Containerschiff</w:t>
            </w:r>
          </w:p>
        </w:tc>
      </w:tr>
      <w:tr w:rsidR="00BC35EC" w:rsidRPr="0087332A" w:rsidTr="00385E59">
        <w:tc>
          <w:tcPr>
            <w:tcW w:w="1271" w:type="dxa"/>
          </w:tcPr>
          <w:p w:rsidR="00BC35EC" w:rsidRPr="0087332A" w:rsidRDefault="00BC35EC" w:rsidP="00385E59">
            <w:pPr>
              <w:jc w:val="right"/>
            </w:pPr>
            <w:r w:rsidRPr="0087332A">
              <w:t>Zug</w:t>
            </w:r>
          </w:p>
        </w:tc>
        <w:tc>
          <w:tcPr>
            <w:tcW w:w="7791" w:type="dxa"/>
          </w:tcPr>
          <w:p w:rsidR="00BC35EC" w:rsidRDefault="00BC35EC" w:rsidP="00385E59">
            <w:r>
              <w:t>Der Zug ist dafür zuständig, die zu verladenden Container in den Spielbereich zu „liefern“. Abhängig von seiner Geschwindigkeit wird das Spiel einfacher oder schwieriger.</w:t>
            </w:r>
          </w:p>
          <w:p w:rsidR="00BC35EC" w:rsidRPr="0087332A" w:rsidRDefault="00BC35EC" w:rsidP="00385E59">
            <w:r>
              <w:t>Synonyme: Güterzug, Containerzug</w:t>
            </w:r>
          </w:p>
        </w:tc>
      </w:tr>
      <w:tr w:rsidR="00BC35EC" w:rsidRPr="0087332A" w:rsidTr="00385E59">
        <w:trPr>
          <w:cnfStyle w:val="000000100000" w:firstRow="0" w:lastRow="0" w:firstColumn="0" w:lastColumn="0" w:oddVBand="0" w:evenVBand="0" w:oddHBand="1" w:evenHBand="0" w:firstRowFirstColumn="0" w:firstRowLastColumn="0" w:lastRowFirstColumn="0" w:lastRowLastColumn="0"/>
        </w:trPr>
        <w:tc>
          <w:tcPr>
            <w:tcW w:w="1271" w:type="dxa"/>
          </w:tcPr>
          <w:p w:rsidR="00BC35EC" w:rsidRPr="0087332A" w:rsidRDefault="00BC35EC" w:rsidP="00385E59">
            <w:pPr>
              <w:jc w:val="right"/>
            </w:pPr>
            <w:r w:rsidRPr="0087332A">
              <w:t>Container</w:t>
            </w:r>
          </w:p>
        </w:tc>
        <w:tc>
          <w:tcPr>
            <w:tcW w:w="7791" w:type="dxa"/>
          </w:tcPr>
          <w:p w:rsidR="00BC35EC" w:rsidRDefault="00BC35EC" w:rsidP="00385E59">
            <w:r>
              <w:t>Ein Container muss durch den Spieler vom Zug auf das Schiff verladen werden. Container erscheinen in verschiedenen Ausführungen, die sich in Gewicht, Grösse und Farbe unterscheiden können.</w:t>
            </w:r>
          </w:p>
          <w:p w:rsidR="00BC35EC" w:rsidRPr="0087332A" w:rsidRDefault="00BC35EC" w:rsidP="00385E59">
            <w:r>
              <w:t>Synonyme: Frachtcontainer</w:t>
            </w:r>
          </w:p>
        </w:tc>
      </w:tr>
      <w:tr w:rsidR="00BC35EC" w:rsidRPr="0087332A" w:rsidTr="00385E59">
        <w:tc>
          <w:tcPr>
            <w:tcW w:w="1271" w:type="dxa"/>
          </w:tcPr>
          <w:p w:rsidR="00BC35EC" w:rsidRPr="0087332A" w:rsidRDefault="00BC35EC" w:rsidP="00385E59">
            <w:pPr>
              <w:jc w:val="right"/>
            </w:pPr>
            <w:r w:rsidRPr="0087332A">
              <w:t>Kran</w:t>
            </w:r>
          </w:p>
        </w:tc>
        <w:tc>
          <w:tcPr>
            <w:tcW w:w="7791" w:type="dxa"/>
          </w:tcPr>
          <w:p w:rsidR="00BC35EC" w:rsidRDefault="00BC35EC" w:rsidP="00385E59">
            <w:r>
              <w:t>Der Kran hat die Aufgabe, Container vom Zug auf das Schiff zu befördern. Dabei bestimmt der Spieler welcher Container auf welche Position gesetzt werden soll. Der Kran führt diese Anweisung dann selbstständig durch.</w:t>
            </w:r>
          </w:p>
          <w:p w:rsidR="00BC35EC" w:rsidRPr="0087332A" w:rsidRDefault="00BC35EC" w:rsidP="00385E59">
            <w:r>
              <w:t>Synonyme: Hafenkran</w:t>
            </w:r>
          </w:p>
        </w:tc>
      </w:tr>
      <w:tr w:rsidR="00BC35EC" w:rsidRPr="0087332A" w:rsidTr="00385E59">
        <w:trPr>
          <w:cnfStyle w:val="000000100000" w:firstRow="0" w:lastRow="0" w:firstColumn="0" w:lastColumn="0" w:oddVBand="0" w:evenVBand="0" w:oddHBand="1" w:evenHBand="0" w:firstRowFirstColumn="0" w:firstRowLastColumn="0" w:lastRowFirstColumn="0" w:lastRowLastColumn="0"/>
        </w:trPr>
        <w:tc>
          <w:tcPr>
            <w:tcW w:w="1271" w:type="dxa"/>
          </w:tcPr>
          <w:p w:rsidR="00BC35EC" w:rsidRPr="0087332A" w:rsidRDefault="00BC35EC" w:rsidP="00385E59">
            <w:pPr>
              <w:jc w:val="right"/>
            </w:pPr>
            <w:r w:rsidRPr="0087332A">
              <w:t>Level</w:t>
            </w:r>
          </w:p>
        </w:tc>
        <w:tc>
          <w:tcPr>
            <w:tcW w:w="7791" w:type="dxa"/>
          </w:tcPr>
          <w:p w:rsidR="00BC35EC" w:rsidRPr="0087332A" w:rsidRDefault="00BC35EC" w:rsidP="00385E59">
            <w:r>
              <w:t>Ein Level ist eine vordefinierte Spielkonfiguration, die für den Karrieremodus benötigt wird. Es bestimmt, in welcher Reihenfolge welche Container vom Zug in den Spielbereich gebracht werden. Levels sind persistent und werden vom Spiel geladen.</w:t>
            </w:r>
          </w:p>
        </w:tc>
      </w:tr>
      <w:tr w:rsidR="00BC35EC" w:rsidRPr="0087332A" w:rsidTr="00385E59">
        <w:tc>
          <w:tcPr>
            <w:tcW w:w="1271" w:type="dxa"/>
          </w:tcPr>
          <w:p w:rsidR="00BC35EC" w:rsidRPr="0087332A" w:rsidRDefault="00BC35EC" w:rsidP="00385E59">
            <w:pPr>
              <w:jc w:val="right"/>
            </w:pPr>
            <w:r w:rsidRPr="0087332A">
              <w:t>Handicap</w:t>
            </w:r>
          </w:p>
        </w:tc>
        <w:tc>
          <w:tcPr>
            <w:tcW w:w="7791" w:type="dxa"/>
          </w:tcPr>
          <w:p w:rsidR="00BC35EC" w:rsidRPr="0087332A" w:rsidRDefault="00BC35EC" w:rsidP="00385E59">
            <w:r>
              <w:t>Das Handicap ist eine Sammlung von Parametern, die das Spiel für den Spieler schwieriger gestalten. Darunter fallen die Geschwindigkeit des Zuges, die Toleranz des Schiffes bezüglich ungleichmässiger Ladung und „blindes Versetzen“. Das Handicap ist persistent und wird vom Spiel geladen.</w:t>
            </w:r>
          </w:p>
        </w:tc>
      </w:tr>
    </w:tbl>
    <w:p w:rsidR="00BC35EC" w:rsidRDefault="00BC35EC" w:rsidP="006B2A2A">
      <w:pPr>
        <w:pStyle w:val="Heading3"/>
      </w:pPr>
      <w:bookmarkStart w:id="104" w:name="_Toc401576677"/>
      <w:bookmarkStart w:id="105" w:name="_Toc401582126"/>
      <w:r>
        <w:t>Sekundärbegriffe</w:t>
      </w:r>
      <w:bookmarkEnd w:id="104"/>
      <w:bookmarkEnd w:id="105"/>
    </w:p>
    <w:tbl>
      <w:tblPr>
        <w:tblStyle w:val="EinfacheTabelle41"/>
        <w:tblW w:w="0" w:type="auto"/>
        <w:tblLook w:val="0400" w:firstRow="0" w:lastRow="0" w:firstColumn="0" w:lastColumn="0" w:noHBand="0" w:noVBand="1"/>
      </w:tblPr>
      <w:tblGrid>
        <w:gridCol w:w="1545"/>
        <w:gridCol w:w="7527"/>
      </w:tblGrid>
      <w:tr w:rsidR="00BC35EC" w:rsidRPr="0087332A" w:rsidTr="00385E59">
        <w:trPr>
          <w:cnfStyle w:val="000000100000" w:firstRow="0" w:lastRow="0" w:firstColumn="0" w:lastColumn="0" w:oddVBand="0" w:evenVBand="0" w:oddHBand="1" w:evenHBand="0" w:firstRowFirstColumn="0" w:firstRowLastColumn="0" w:lastRowFirstColumn="0" w:lastRowLastColumn="0"/>
        </w:trPr>
        <w:tc>
          <w:tcPr>
            <w:tcW w:w="1545" w:type="dxa"/>
          </w:tcPr>
          <w:p w:rsidR="00BC35EC" w:rsidRPr="0087332A" w:rsidRDefault="00BC35EC" w:rsidP="00385E59">
            <w:pPr>
              <w:jc w:val="right"/>
            </w:pPr>
            <w:r>
              <w:t>Spielbereich</w:t>
            </w:r>
          </w:p>
        </w:tc>
        <w:tc>
          <w:tcPr>
            <w:tcW w:w="7527" w:type="dxa"/>
          </w:tcPr>
          <w:p w:rsidR="00BC35EC" w:rsidRDefault="00BC35EC" w:rsidP="00385E59">
            <w:r>
              <w:t>Der Spielbereich ist der „</w:t>
            </w:r>
            <w:proofErr w:type="spellStart"/>
            <w:r>
              <w:t>Viewport</w:t>
            </w:r>
            <w:proofErr w:type="spellEnd"/>
            <w:r>
              <w:t xml:space="preserve">“, also der Teil des Spiels, der für den Spieler </w:t>
            </w:r>
            <w:r>
              <w:lastRenderedPageBreak/>
              <w:t>sichtbar auf dem Bildschirm erscheint. So können Objekte theoretisch im negativen Bereich des Spielkoordinatensystems und damit nicht im Spielbereich befinden.</w:t>
            </w:r>
          </w:p>
          <w:p w:rsidR="00BC35EC" w:rsidRPr="0087332A" w:rsidRDefault="00BC35EC" w:rsidP="00385E59">
            <w:r>
              <w:t>Synonyme: Spielfeld</w:t>
            </w:r>
          </w:p>
        </w:tc>
      </w:tr>
      <w:tr w:rsidR="00BC35EC" w:rsidRPr="0087332A" w:rsidTr="00385E59">
        <w:tc>
          <w:tcPr>
            <w:tcW w:w="1545" w:type="dxa"/>
          </w:tcPr>
          <w:p w:rsidR="00BC35EC" w:rsidRPr="0087332A" w:rsidRDefault="00BC35EC" w:rsidP="00385E59">
            <w:pPr>
              <w:jc w:val="right"/>
            </w:pPr>
            <w:r>
              <w:lastRenderedPageBreak/>
              <w:t>Spielmodus</w:t>
            </w:r>
          </w:p>
        </w:tc>
        <w:tc>
          <w:tcPr>
            <w:tcW w:w="7527" w:type="dxa"/>
          </w:tcPr>
          <w:p w:rsidR="00BC35EC" w:rsidRDefault="00BC35EC" w:rsidP="00385E59">
            <w:r>
              <w:t>Der Spielmodus ist eine Variante des Spiels. Während die Grundregeln und -Aufgaben (Schiff beladen) identisch bleiben, beeinflussen sie das Spielerlebnis wesentlich. Im Moment gibt es drei mögliche Spielmodi: Das Schnelle Spiel, das Unendliche Spiel und den Karrieremodus.</w:t>
            </w:r>
          </w:p>
          <w:p w:rsidR="00BC35EC" w:rsidRPr="0087332A" w:rsidRDefault="00BC35EC" w:rsidP="00385E59">
            <w:r>
              <w:t>Synonyme: Spielvariante</w:t>
            </w:r>
          </w:p>
        </w:tc>
      </w:tr>
      <w:tr w:rsidR="00BC35EC" w:rsidRPr="0087332A" w:rsidTr="00385E59">
        <w:trPr>
          <w:cnfStyle w:val="000000100000" w:firstRow="0" w:lastRow="0" w:firstColumn="0" w:lastColumn="0" w:oddVBand="0" w:evenVBand="0" w:oddHBand="1" w:evenHBand="0" w:firstRowFirstColumn="0" w:firstRowLastColumn="0" w:lastRowFirstColumn="0" w:lastRowLastColumn="0"/>
        </w:trPr>
        <w:tc>
          <w:tcPr>
            <w:tcW w:w="1545" w:type="dxa"/>
          </w:tcPr>
          <w:p w:rsidR="00BC35EC" w:rsidRPr="0087332A" w:rsidRDefault="00BC35EC" w:rsidP="00385E59">
            <w:pPr>
              <w:jc w:val="right"/>
            </w:pPr>
            <w:r>
              <w:t>Schnelles Spiel</w:t>
            </w:r>
          </w:p>
        </w:tc>
        <w:tc>
          <w:tcPr>
            <w:tcW w:w="7527" w:type="dxa"/>
          </w:tcPr>
          <w:p w:rsidR="00BC35EC" w:rsidRDefault="00BC35EC" w:rsidP="00385E59">
            <w:r>
              <w:t>Das schnelle Spiel ist der simpelste Spielmodus. Er beinhaltet ausschliesslich die Grundregeln.</w:t>
            </w:r>
          </w:p>
          <w:p w:rsidR="00BC35EC" w:rsidRDefault="00BC35EC" w:rsidP="00385E59">
            <w:r>
              <w:t>Synonyme: Quick Game</w:t>
            </w:r>
          </w:p>
          <w:p w:rsidR="00BC35EC" w:rsidRPr="0087332A" w:rsidRDefault="00BC35EC" w:rsidP="00385E59">
            <w:r>
              <w:t xml:space="preserve">Beziehungen: </w:t>
            </w:r>
            <w:proofErr w:type="spellStart"/>
            <w:r>
              <w:t>Use</w:t>
            </w:r>
            <w:proofErr w:type="spellEnd"/>
            <w:r>
              <w:t xml:space="preserve"> Case „Schnelles Spiel“</w:t>
            </w:r>
          </w:p>
        </w:tc>
      </w:tr>
      <w:tr w:rsidR="00BC35EC" w:rsidRPr="0087332A" w:rsidTr="00385E59">
        <w:tc>
          <w:tcPr>
            <w:tcW w:w="1545" w:type="dxa"/>
          </w:tcPr>
          <w:p w:rsidR="00BC35EC" w:rsidRDefault="00BC35EC" w:rsidP="00385E59">
            <w:pPr>
              <w:jc w:val="right"/>
            </w:pPr>
            <w:r>
              <w:t>Unendliches Spiel</w:t>
            </w:r>
          </w:p>
        </w:tc>
        <w:tc>
          <w:tcPr>
            <w:tcW w:w="7527" w:type="dxa"/>
          </w:tcPr>
          <w:p w:rsidR="00BC35EC" w:rsidRDefault="00BC35EC" w:rsidP="00385E59">
            <w:r>
              <w:t>Das unendliche Spiel baut auf dem schnellen Spiel auf, ist aber zeitlich nicht begrenzt. Bloss die ansteigende Schwierigkeit limitiert die Spieldauer. Im Gegensatz zum schnellen Spiel können mehrere Schiffe in Progression beladen werden.</w:t>
            </w:r>
          </w:p>
          <w:p w:rsidR="00BC35EC" w:rsidRDefault="00BC35EC" w:rsidP="00385E59">
            <w:r>
              <w:t xml:space="preserve">Synonyme: Endloses Spiel, </w:t>
            </w:r>
            <w:proofErr w:type="spellStart"/>
            <w:r>
              <w:t>Endless</w:t>
            </w:r>
            <w:proofErr w:type="spellEnd"/>
            <w:r>
              <w:t xml:space="preserve"> Game, Infinite Game</w:t>
            </w:r>
          </w:p>
          <w:p w:rsidR="00BC35EC" w:rsidRPr="0087332A" w:rsidRDefault="00BC35EC" w:rsidP="00385E59">
            <w:r>
              <w:t xml:space="preserve">Beziehungen: </w:t>
            </w:r>
            <w:proofErr w:type="spellStart"/>
            <w:r>
              <w:t>Use</w:t>
            </w:r>
            <w:proofErr w:type="spellEnd"/>
            <w:r>
              <w:t xml:space="preserve"> Case „Unendliches Spiel“</w:t>
            </w:r>
          </w:p>
        </w:tc>
      </w:tr>
      <w:tr w:rsidR="00BC35EC" w:rsidRPr="0087332A" w:rsidTr="00385E59">
        <w:trPr>
          <w:cnfStyle w:val="000000100000" w:firstRow="0" w:lastRow="0" w:firstColumn="0" w:lastColumn="0" w:oddVBand="0" w:evenVBand="0" w:oddHBand="1" w:evenHBand="0" w:firstRowFirstColumn="0" w:firstRowLastColumn="0" w:lastRowFirstColumn="0" w:lastRowLastColumn="0"/>
        </w:trPr>
        <w:tc>
          <w:tcPr>
            <w:tcW w:w="1545" w:type="dxa"/>
          </w:tcPr>
          <w:p w:rsidR="00BC35EC" w:rsidRDefault="00BC35EC" w:rsidP="00385E59">
            <w:pPr>
              <w:jc w:val="right"/>
            </w:pPr>
            <w:r>
              <w:t>Karrieremodus</w:t>
            </w:r>
          </w:p>
        </w:tc>
        <w:tc>
          <w:tcPr>
            <w:tcW w:w="7527" w:type="dxa"/>
          </w:tcPr>
          <w:p w:rsidR="00BC35EC" w:rsidRDefault="00BC35EC" w:rsidP="00385E59">
            <w:r>
              <w:t>Der Karrieremodus teilt das Spielerlebnis in mehrere, vordefinierte Level auf. Ist ein Level geschafft, wird der nächste freigeschaltet.</w:t>
            </w:r>
          </w:p>
          <w:p w:rsidR="00BC35EC" w:rsidRDefault="00BC35EC" w:rsidP="00385E59">
            <w:r>
              <w:t>Synonyme: Career Game</w:t>
            </w:r>
          </w:p>
          <w:p w:rsidR="00BC35EC" w:rsidRPr="0087332A" w:rsidRDefault="00BC35EC" w:rsidP="00385E59">
            <w:r>
              <w:t>Beziehungen: „Karriere-Modus mit Level-Freischaltung“</w:t>
            </w:r>
          </w:p>
        </w:tc>
      </w:tr>
    </w:tbl>
    <w:p w:rsidR="00BC35EC" w:rsidRPr="004F6783" w:rsidRDefault="00BC35EC" w:rsidP="00BC35EC"/>
    <w:p w:rsidR="00013C3B" w:rsidRPr="00BC35EC" w:rsidRDefault="00013C3B" w:rsidP="00BC35EC"/>
    <w:sectPr w:rsidR="00013C3B" w:rsidRPr="00BC35EC" w:rsidSect="00385E59">
      <w:headerReference w:type="default" r:id="rId28"/>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61C" w:rsidRDefault="0068761C">
      <w:pPr>
        <w:spacing w:after="0" w:line="240" w:lineRule="auto"/>
      </w:pPr>
      <w:r>
        <w:separator/>
      </w:r>
    </w:p>
  </w:endnote>
  <w:endnote w:type="continuationSeparator" w:id="0">
    <w:p w:rsidR="0068761C" w:rsidRDefault="0068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F53" w:rsidRDefault="00A54F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E59" w:rsidRDefault="00385E59" w:rsidP="00385E59">
    <w:pPr>
      <w:pStyle w:val="Footer"/>
      <w:tabs>
        <w:tab w:val="clear" w:pos="9072"/>
        <w:tab w:val="right" w:pos="14317"/>
      </w:tabs>
    </w:pPr>
    <w:r>
      <w:t>SEPS</w:t>
    </w:r>
    <w:r>
      <w:tab/>
    </w:r>
    <w:r>
      <w:fldChar w:fldCharType="begin"/>
    </w:r>
    <w:r>
      <w:instrText xml:space="preserve"> PAGE   \* MERGEFORMAT </w:instrText>
    </w:r>
    <w:r>
      <w:fldChar w:fldCharType="separate"/>
    </w:r>
    <w:r w:rsidR="00A54F53">
      <w:rPr>
        <w:noProof/>
      </w:rPr>
      <w:t>1</w:t>
    </w:r>
    <w:r>
      <w:fldChar w:fldCharType="end"/>
    </w:r>
    <w:r>
      <w:t>/</w:t>
    </w:r>
    <w:fldSimple w:instr=" NUMPAGES   \* MERGEFORMAT ">
      <w:r w:rsidR="00A54F53">
        <w:rPr>
          <w:noProof/>
        </w:rPr>
        <w:t>23</w:t>
      </w:r>
    </w:fldSimple>
    <w:r>
      <w:rPr>
        <w:noProof/>
      </w:rPr>
      <w:tab/>
      <w:t>20.10.14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F53" w:rsidRDefault="00A54F5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E59" w:rsidRDefault="00385E59" w:rsidP="00385E59">
    <w:pPr>
      <w:pStyle w:val="Footer"/>
      <w:tabs>
        <w:tab w:val="clear" w:pos="4536"/>
        <w:tab w:val="clear" w:pos="9072"/>
        <w:tab w:val="center" w:pos="7797"/>
        <w:tab w:val="right" w:pos="14317"/>
      </w:tabs>
    </w:pPr>
    <w:r>
      <w:t>SEPS</w:t>
    </w:r>
    <w:r>
      <w:tab/>
    </w:r>
    <w:r>
      <w:fldChar w:fldCharType="begin"/>
    </w:r>
    <w:r>
      <w:instrText xml:space="preserve"> PAGE   \* MERGEFORMAT </w:instrText>
    </w:r>
    <w:r>
      <w:fldChar w:fldCharType="separate"/>
    </w:r>
    <w:r w:rsidR="00A54F53">
      <w:rPr>
        <w:noProof/>
      </w:rPr>
      <w:t>3</w:t>
    </w:r>
    <w:r>
      <w:fldChar w:fldCharType="end"/>
    </w:r>
    <w:r>
      <w:t>/</w:t>
    </w:r>
    <w:fldSimple w:instr=" NUMPAGES   \* MERGEFORMAT ">
      <w:r w:rsidR="00A54F53">
        <w:rPr>
          <w:noProof/>
        </w:rPr>
        <w:t>23</w:t>
      </w:r>
    </w:fldSimple>
    <w:r>
      <w:rPr>
        <w:noProof/>
      </w:rPr>
      <w:tab/>
      <w:t>20.10.14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E59" w:rsidRDefault="00385E59" w:rsidP="00385E59">
    <w:pPr>
      <w:pStyle w:val="Footer"/>
      <w:tabs>
        <w:tab w:val="clear" w:pos="9072"/>
        <w:tab w:val="right" w:pos="14317"/>
      </w:tabs>
    </w:pPr>
    <w:r>
      <w:t>SEPS</w:t>
    </w:r>
    <w:r>
      <w:tab/>
    </w:r>
    <w:r>
      <w:fldChar w:fldCharType="begin"/>
    </w:r>
    <w:r>
      <w:instrText xml:space="preserve"> PAGE   \* MERGEFORMAT </w:instrText>
    </w:r>
    <w:r>
      <w:fldChar w:fldCharType="separate"/>
    </w:r>
    <w:r w:rsidR="00A54F53">
      <w:rPr>
        <w:noProof/>
      </w:rPr>
      <w:t>7</w:t>
    </w:r>
    <w:r>
      <w:fldChar w:fldCharType="end"/>
    </w:r>
    <w:r>
      <w:t>/</w:t>
    </w:r>
    <w:fldSimple w:instr=" NUMPAGES   \* MERGEFORMAT ">
      <w:r w:rsidR="00A54F53">
        <w:rPr>
          <w:noProof/>
        </w:rPr>
        <w:t>23</w:t>
      </w:r>
    </w:fldSimple>
    <w:r>
      <w:rPr>
        <w:noProof/>
      </w:rPr>
      <w:tab/>
      <w:t>20.10.14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61C" w:rsidRDefault="0068761C">
      <w:pPr>
        <w:spacing w:after="0" w:line="240" w:lineRule="auto"/>
      </w:pPr>
      <w:r>
        <w:separator/>
      </w:r>
    </w:p>
  </w:footnote>
  <w:footnote w:type="continuationSeparator" w:id="0">
    <w:p w:rsidR="0068761C" w:rsidRDefault="00687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F53" w:rsidRDefault="00A54F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E59" w:rsidRDefault="00385E59" w:rsidP="00434378">
    <w:pPr>
      <w:pStyle w:val="Header"/>
      <w:jc w:val="right"/>
    </w:pPr>
    <w:bookmarkStart w:id="1" w:name="_GoBack"/>
    <w:r>
      <w:t>Analyse Docker</w:t>
    </w:r>
    <w:r>
      <w:tab/>
    </w:r>
    <w:r>
      <w:tab/>
      <w:t xml:space="preserve">R. </w:t>
    </w:r>
    <w:proofErr w:type="spellStart"/>
    <w:r>
      <w:t>Höppli</w:t>
    </w:r>
    <w:proofErr w:type="spellEnd"/>
    <w:r>
      <w:t xml:space="preserve">, Y. </w:t>
    </w:r>
    <w:proofErr w:type="spellStart"/>
    <w:r>
      <w:t>Mekesser</w:t>
    </w:r>
    <w:proofErr w:type="spellEnd"/>
    <w:r>
      <w:t>,</w:t>
    </w:r>
  </w:p>
  <w:bookmarkEnd w:id="1"/>
  <w:p w:rsidR="00385E59" w:rsidRDefault="00385E59" w:rsidP="00434378">
    <w:pPr>
      <w:pStyle w:val="Header"/>
      <w:jc w:val="right"/>
    </w:pPr>
    <w:r>
      <w:tab/>
    </w:r>
    <w:r>
      <w:tab/>
      <w:t xml:space="preserve">E. </w:t>
    </w:r>
    <w:proofErr w:type="spellStart"/>
    <w:r>
      <w:t>Wangler</w:t>
    </w:r>
    <w:proofErr w:type="spellEnd"/>
    <w:r>
      <w:t>, C. Mathis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F53" w:rsidRDefault="00A54F5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E59" w:rsidRDefault="00385E59" w:rsidP="009D435C">
    <w:pPr>
      <w:pStyle w:val="Header"/>
      <w:tabs>
        <w:tab w:val="clear" w:pos="9072"/>
        <w:tab w:val="center" w:pos="7797"/>
        <w:tab w:val="right" w:pos="14317"/>
      </w:tabs>
    </w:pPr>
    <w:r>
      <w:t>Analyse Docker</w:t>
    </w:r>
    <w:r>
      <w:tab/>
    </w:r>
    <w:r>
      <w:tab/>
    </w:r>
    <w:r>
      <w:tab/>
      <w:t xml:space="preserve">R. </w:t>
    </w:r>
    <w:proofErr w:type="spellStart"/>
    <w:r>
      <w:t>Höppli</w:t>
    </w:r>
    <w:proofErr w:type="spellEnd"/>
    <w:r>
      <w:t xml:space="preserve">, Y. </w:t>
    </w:r>
    <w:proofErr w:type="spellStart"/>
    <w:r>
      <w:t>Mekesser</w:t>
    </w:r>
    <w:proofErr w:type="spellEnd"/>
    <w:r>
      <w:t>,</w:t>
    </w:r>
    <w:r>
      <w:br/>
    </w:r>
    <w:r>
      <w:tab/>
    </w:r>
    <w:r>
      <w:tab/>
    </w:r>
    <w:r>
      <w:tab/>
      <w:t xml:space="preserve">E. </w:t>
    </w:r>
    <w:proofErr w:type="spellStart"/>
    <w:r>
      <w:t>Wangler</w:t>
    </w:r>
    <w:proofErr w:type="spellEnd"/>
    <w:r>
      <w:t>, C. Mathis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E59" w:rsidRDefault="00385E59" w:rsidP="0025100F">
    <w:pPr>
      <w:pStyle w:val="Header"/>
      <w:jc w:val="right"/>
    </w:pPr>
    <w:r>
      <w:t>Analyse Docker</w:t>
    </w:r>
    <w:r>
      <w:tab/>
    </w:r>
    <w:r>
      <w:tab/>
      <w:t xml:space="preserve">R. </w:t>
    </w:r>
    <w:proofErr w:type="spellStart"/>
    <w:r>
      <w:t>Höppli</w:t>
    </w:r>
    <w:proofErr w:type="spellEnd"/>
    <w:r>
      <w:t xml:space="preserve">, Y. </w:t>
    </w:r>
    <w:proofErr w:type="spellStart"/>
    <w:r>
      <w:t>Mekesser</w:t>
    </w:r>
    <w:proofErr w:type="spellEnd"/>
    <w:r>
      <w:t>,</w:t>
    </w:r>
  </w:p>
  <w:p w:rsidR="00385E59" w:rsidRPr="0025100F" w:rsidRDefault="00385E59" w:rsidP="0025100F">
    <w:pPr>
      <w:pStyle w:val="Header"/>
      <w:jc w:val="right"/>
    </w:pPr>
    <w:r>
      <w:tab/>
    </w:r>
    <w:r>
      <w:tab/>
      <w:t xml:space="preserve">E. </w:t>
    </w:r>
    <w:proofErr w:type="spellStart"/>
    <w:r>
      <w:t>Wangler</w:t>
    </w:r>
    <w:proofErr w:type="spellEnd"/>
    <w:r>
      <w:t>, C. Mathis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17">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4">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5">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9"/>
  </w:num>
  <w:num w:numId="4">
    <w:abstractNumId w:val="21"/>
  </w:num>
  <w:num w:numId="5">
    <w:abstractNumId w:val="4"/>
  </w:num>
  <w:num w:numId="6">
    <w:abstractNumId w:val="3"/>
  </w:num>
  <w:num w:numId="7">
    <w:abstractNumId w:val="2"/>
  </w:num>
  <w:num w:numId="8">
    <w:abstractNumId w:val="1"/>
  </w:num>
  <w:num w:numId="9">
    <w:abstractNumId w:val="0"/>
  </w:num>
  <w:num w:numId="10">
    <w:abstractNumId w:val="20"/>
  </w:num>
  <w:num w:numId="11">
    <w:abstractNumId w:val="22"/>
  </w:num>
  <w:num w:numId="12">
    <w:abstractNumId w:val="7"/>
  </w:num>
  <w:num w:numId="13">
    <w:abstractNumId w:val="29"/>
  </w:num>
  <w:num w:numId="14">
    <w:abstractNumId w:val="30"/>
  </w:num>
  <w:num w:numId="15">
    <w:abstractNumId w:val="13"/>
  </w:num>
  <w:num w:numId="16">
    <w:abstractNumId w:val="8"/>
  </w:num>
  <w:num w:numId="17">
    <w:abstractNumId w:val="12"/>
  </w:num>
  <w:num w:numId="18">
    <w:abstractNumId w:val="25"/>
  </w:num>
  <w:num w:numId="19">
    <w:abstractNumId w:val="24"/>
  </w:num>
  <w:num w:numId="20">
    <w:abstractNumId w:val="6"/>
  </w:num>
  <w:num w:numId="21">
    <w:abstractNumId w:val="14"/>
  </w:num>
  <w:num w:numId="22">
    <w:abstractNumId w:val="27"/>
  </w:num>
  <w:num w:numId="23">
    <w:abstractNumId w:val="23"/>
  </w:num>
  <w:num w:numId="24">
    <w:abstractNumId w:val="11"/>
  </w:num>
  <w:num w:numId="25">
    <w:abstractNumId w:val="18"/>
  </w:num>
  <w:num w:numId="26">
    <w:abstractNumId w:val="28"/>
  </w:num>
  <w:num w:numId="27">
    <w:abstractNumId w:val="5"/>
  </w:num>
  <w:num w:numId="28">
    <w:abstractNumId w:val="26"/>
  </w:num>
  <w:num w:numId="29">
    <w:abstractNumId w:val="9"/>
  </w:num>
  <w:num w:numId="30">
    <w:abstractNumId w:val="17"/>
  </w:num>
  <w:num w:numId="3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9000">
    <w15:presenceInfo w15:providerId="None" w15:userId="HAL9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60"/>
    <w:rsid w:val="00001F3D"/>
    <w:rsid w:val="00013C3B"/>
    <w:rsid w:val="00035330"/>
    <w:rsid w:val="000649DF"/>
    <w:rsid w:val="00067DB6"/>
    <w:rsid w:val="00076984"/>
    <w:rsid w:val="00095B0C"/>
    <w:rsid w:val="000A21FD"/>
    <w:rsid w:val="000B7034"/>
    <w:rsid w:val="000E2C84"/>
    <w:rsid w:val="00103405"/>
    <w:rsid w:val="0010520D"/>
    <w:rsid w:val="00127E4D"/>
    <w:rsid w:val="00142AD6"/>
    <w:rsid w:val="00146F15"/>
    <w:rsid w:val="00155A5C"/>
    <w:rsid w:val="00164AFC"/>
    <w:rsid w:val="001932D1"/>
    <w:rsid w:val="00195E92"/>
    <w:rsid w:val="001A5089"/>
    <w:rsid w:val="001C66DE"/>
    <w:rsid w:val="001C7F88"/>
    <w:rsid w:val="002003E4"/>
    <w:rsid w:val="00203482"/>
    <w:rsid w:val="00220255"/>
    <w:rsid w:val="00247D6C"/>
    <w:rsid w:val="0025100F"/>
    <w:rsid w:val="00270C82"/>
    <w:rsid w:val="002A29EC"/>
    <w:rsid w:val="002B16F9"/>
    <w:rsid w:val="002B18ED"/>
    <w:rsid w:val="002B2497"/>
    <w:rsid w:val="002E1D60"/>
    <w:rsid w:val="002E3D17"/>
    <w:rsid w:val="002F3359"/>
    <w:rsid w:val="00304D2D"/>
    <w:rsid w:val="00305D50"/>
    <w:rsid w:val="00320314"/>
    <w:rsid w:val="00342383"/>
    <w:rsid w:val="003545F8"/>
    <w:rsid w:val="00360739"/>
    <w:rsid w:val="00370A1A"/>
    <w:rsid w:val="00385E59"/>
    <w:rsid w:val="00391910"/>
    <w:rsid w:val="003A3CB0"/>
    <w:rsid w:val="003B54AD"/>
    <w:rsid w:val="00402E2A"/>
    <w:rsid w:val="00420F23"/>
    <w:rsid w:val="00426F2C"/>
    <w:rsid w:val="00434378"/>
    <w:rsid w:val="00444758"/>
    <w:rsid w:val="00457A70"/>
    <w:rsid w:val="004A195F"/>
    <w:rsid w:val="004B34A4"/>
    <w:rsid w:val="004B35F3"/>
    <w:rsid w:val="005103BE"/>
    <w:rsid w:val="005402C9"/>
    <w:rsid w:val="0059482A"/>
    <w:rsid w:val="005B10B0"/>
    <w:rsid w:val="005B5AD1"/>
    <w:rsid w:val="005C7D9D"/>
    <w:rsid w:val="005D712B"/>
    <w:rsid w:val="005E22C8"/>
    <w:rsid w:val="005F03B6"/>
    <w:rsid w:val="005F77B8"/>
    <w:rsid w:val="006129DD"/>
    <w:rsid w:val="0062415C"/>
    <w:rsid w:val="00637BDA"/>
    <w:rsid w:val="0067772A"/>
    <w:rsid w:val="00683287"/>
    <w:rsid w:val="0068761C"/>
    <w:rsid w:val="006A22D9"/>
    <w:rsid w:val="006B2A2A"/>
    <w:rsid w:val="006D3D88"/>
    <w:rsid w:val="006E4884"/>
    <w:rsid w:val="006F3DD1"/>
    <w:rsid w:val="007500A6"/>
    <w:rsid w:val="00767BAA"/>
    <w:rsid w:val="00772EAF"/>
    <w:rsid w:val="007C1E60"/>
    <w:rsid w:val="007D5DD6"/>
    <w:rsid w:val="007E09C6"/>
    <w:rsid w:val="00814C24"/>
    <w:rsid w:val="0081569E"/>
    <w:rsid w:val="00815BAF"/>
    <w:rsid w:val="008257BC"/>
    <w:rsid w:val="00835AD7"/>
    <w:rsid w:val="00883AE5"/>
    <w:rsid w:val="00890E73"/>
    <w:rsid w:val="008A74D8"/>
    <w:rsid w:val="008B047F"/>
    <w:rsid w:val="008C6169"/>
    <w:rsid w:val="008D3C7E"/>
    <w:rsid w:val="008D45B6"/>
    <w:rsid w:val="008E361B"/>
    <w:rsid w:val="00910B97"/>
    <w:rsid w:val="00917309"/>
    <w:rsid w:val="009273AB"/>
    <w:rsid w:val="009312D6"/>
    <w:rsid w:val="00942F6E"/>
    <w:rsid w:val="0095770C"/>
    <w:rsid w:val="009D435C"/>
    <w:rsid w:val="009F48D5"/>
    <w:rsid w:val="009F5679"/>
    <w:rsid w:val="00A1760D"/>
    <w:rsid w:val="00A40505"/>
    <w:rsid w:val="00A445CC"/>
    <w:rsid w:val="00A54F53"/>
    <w:rsid w:val="00A75BC8"/>
    <w:rsid w:val="00A8213C"/>
    <w:rsid w:val="00A9125D"/>
    <w:rsid w:val="00A94AB2"/>
    <w:rsid w:val="00A95118"/>
    <w:rsid w:val="00AA6A3D"/>
    <w:rsid w:val="00AB0F64"/>
    <w:rsid w:val="00AC681F"/>
    <w:rsid w:val="00AD59A1"/>
    <w:rsid w:val="00AE2A42"/>
    <w:rsid w:val="00B00A1C"/>
    <w:rsid w:val="00B0314B"/>
    <w:rsid w:val="00B07F0F"/>
    <w:rsid w:val="00B11A32"/>
    <w:rsid w:val="00B3433F"/>
    <w:rsid w:val="00B446D2"/>
    <w:rsid w:val="00B51058"/>
    <w:rsid w:val="00B57E3C"/>
    <w:rsid w:val="00B74C97"/>
    <w:rsid w:val="00B76D4D"/>
    <w:rsid w:val="00B7753C"/>
    <w:rsid w:val="00B81946"/>
    <w:rsid w:val="00B92EC1"/>
    <w:rsid w:val="00B95EA8"/>
    <w:rsid w:val="00BC35EC"/>
    <w:rsid w:val="00BC402D"/>
    <w:rsid w:val="00BE7130"/>
    <w:rsid w:val="00BF4FC5"/>
    <w:rsid w:val="00BF6DFA"/>
    <w:rsid w:val="00C16612"/>
    <w:rsid w:val="00C476A4"/>
    <w:rsid w:val="00C953B4"/>
    <w:rsid w:val="00CA2E28"/>
    <w:rsid w:val="00CB71A2"/>
    <w:rsid w:val="00CD5A9A"/>
    <w:rsid w:val="00D065E0"/>
    <w:rsid w:val="00D1269C"/>
    <w:rsid w:val="00D12FD6"/>
    <w:rsid w:val="00D22FE4"/>
    <w:rsid w:val="00D24C95"/>
    <w:rsid w:val="00D50FCD"/>
    <w:rsid w:val="00D53A53"/>
    <w:rsid w:val="00D87D23"/>
    <w:rsid w:val="00D94811"/>
    <w:rsid w:val="00DA1309"/>
    <w:rsid w:val="00DA5EA0"/>
    <w:rsid w:val="00DD2029"/>
    <w:rsid w:val="00E028B7"/>
    <w:rsid w:val="00E408C3"/>
    <w:rsid w:val="00E539E9"/>
    <w:rsid w:val="00E54D6B"/>
    <w:rsid w:val="00E56E13"/>
    <w:rsid w:val="00E82AB8"/>
    <w:rsid w:val="00EA3240"/>
    <w:rsid w:val="00EB2515"/>
    <w:rsid w:val="00EB7F1C"/>
    <w:rsid w:val="00EE19E1"/>
    <w:rsid w:val="00F1018B"/>
    <w:rsid w:val="00F5162F"/>
    <w:rsid w:val="00F5753F"/>
    <w:rsid w:val="00F60AC9"/>
    <w:rsid w:val="00F6291D"/>
    <w:rsid w:val="00F7753D"/>
    <w:rsid w:val="00F87FEB"/>
    <w:rsid w:val="00F901E5"/>
    <w:rsid w:val="00F90DDE"/>
    <w:rsid w:val="00F93003"/>
    <w:rsid w:val="00FA441B"/>
    <w:rsid w:val="00FB528E"/>
    <w:rsid w:val="00FB6722"/>
    <w:rsid w:val="00FE2F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9DD"/>
    <w:rPr>
      <w:rFonts w:ascii="Calibri" w:hAnsi="Calibri"/>
    </w:rPr>
  </w:style>
  <w:style w:type="paragraph" w:styleId="Heading1">
    <w:name w:val="heading 1"/>
    <w:basedOn w:val="Normal"/>
    <w:next w:val="Normal"/>
    <w:link w:val="Heading1Char"/>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Heading3">
    <w:name w:val="heading 3"/>
    <w:basedOn w:val="Normal"/>
    <w:next w:val="Normal"/>
    <w:link w:val="Heading3Char"/>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Heading4">
    <w:name w:val="heading 4"/>
    <w:basedOn w:val="Normal"/>
    <w:next w:val="Normal"/>
    <w:link w:val="Heading4Char"/>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B0314B"/>
    <w:rPr>
      <w:rFonts w:asciiTheme="majorHAnsi" w:eastAsiaTheme="majorEastAsia" w:hAnsiTheme="majorHAnsi" w:cstheme="majorBidi"/>
      <w:color w:val="404040" w:themeColor="text1" w:themeTint="BF"/>
      <w:spacing w:val="5"/>
      <w:kern w:val="28"/>
      <w:sz w:val="52"/>
      <w:szCs w:val="52"/>
    </w:rPr>
  </w:style>
  <w:style w:type="character" w:customStyle="1" w:styleId="Heading1Char">
    <w:name w:val="Heading 1 Char"/>
    <w:basedOn w:val="DefaultParagraphFont"/>
    <w:link w:val="Heading1"/>
    <w:uiPriority w:val="9"/>
    <w:rsid w:val="008257BC"/>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649DF"/>
    <w:rPr>
      <w:rFonts w:asciiTheme="majorHAnsi" w:eastAsiaTheme="majorEastAsia" w:hAnsiTheme="majorHAnsi" w:cstheme="majorBidi"/>
      <w:b/>
      <w:bCs/>
      <w:color w:val="595959" w:themeColor="text1" w:themeTint="A6"/>
      <w:sz w:val="24"/>
      <w:szCs w:val="26"/>
    </w:rPr>
  </w:style>
  <w:style w:type="paragraph" w:styleId="Subtitle">
    <w:name w:val="Subtitle"/>
    <w:basedOn w:val="Normal"/>
    <w:next w:val="Normal"/>
    <w:link w:val="SubtitleChar"/>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B0314B"/>
    <w:rPr>
      <w:rFonts w:asciiTheme="majorHAnsi" w:eastAsiaTheme="majorEastAsia" w:hAnsiTheme="majorHAnsi" w:cstheme="majorBidi"/>
      <w:i/>
      <w:iCs/>
      <w:spacing w:val="15"/>
      <w:sz w:val="24"/>
      <w:szCs w:val="24"/>
    </w:rPr>
  </w:style>
  <w:style w:type="paragraph" w:styleId="NoSpacing">
    <w:name w:val="No Spacing"/>
    <w:uiPriority w:val="1"/>
    <w:qFormat/>
    <w:rsid w:val="00B0314B"/>
    <w:pPr>
      <w:spacing w:after="0" w:line="240" w:lineRule="auto"/>
    </w:pPr>
    <w:rPr>
      <w:rFonts w:ascii="Calibri" w:hAnsi="Calibri"/>
    </w:rPr>
  </w:style>
  <w:style w:type="paragraph" w:styleId="ListParagraph">
    <w:name w:val="List Paragraph"/>
    <w:basedOn w:val="Normal"/>
    <w:uiPriority w:val="34"/>
    <w:qFormat/>
    <w:rsid w:val="00B0314B"/>
    <w:pPr>
      <w:ind w:left="720"/>
      <w:contextualSpacing/>
    </w:pPr>
  </w:style>
  <w:style w:type="character" w:styleId="IntenseEmphasis">
    <w:name w:val="Intense Emphasis"/>
    <w:basedOn w:val="DefaultParagraphFont"/>
    <w:uiPriority w:val="21"/>
    <w:qFormat/>
    <w:rsid w:val="00B0314B"/>
    <w:rPr>
      <w:b/>
      <w:bCs/>
      <w:i/>
      <w:iCs/>
      <w:color w:val="auto"/>
    </w:rPr>
  </w:style>
  <w:style w:type="table" w:styleId="TableGrid">
    <w:name w:val="Table Grid"/>
    <w:basedOn w:val="TableNormal"/>
    <w:uiPriority w:val="5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TOC1">
    <w:name w:val="toc 1"/>
    <w:basedOn w:val="Normal"/>
    <w:next w:val="Normal"/>
    <w:autoRedefine/>
    <w:uiPriority w:val="39"/>
    <w:unhideWhenUsed/>
    <w:rsid w:val="00067DB6"/>
    <w:pPr>
      <w:spacing w:after="0"/>
    </w:pPr>
    <w:rPr>
      <w:sz w:val="20"/>
    </w:rPr>
  </w:style>
  <w:style w:type="character" w:styleId="Hyperlink">
    <w:name w:val="Hyperlink"/>
    <w:basedOn w:val="DefaultParagraphFont"/>
    <w:uiPriority w:val="99"/>
    <w:unhideWhenUsed/>
    <w:rsid w:val="00076984"/>
    <w:rPr>
      <w:color w:val="0000FF" w:themeColor="hyperlink"/>
      <w:u w:val="single"/>
    </w:rPr>
  </w:style>
  <w:style w:type="paragraph" w:customStyle="1" w:styleId="berschrift3">
    <w:name w:val="Überschrift3"/>
    <w:basedOn w:val="Heading2"/>
    <w:link w:val="berschrift3Zchn"/>
    <w:rsid w:val="00076984"/>
    <w:rPr>
      <w:lang w:val="en-US"/>
    </w:rPr>
  </w:style>
  <w:style w:type="paragraph" w:customStyle="1" w:styleId="berschrift4">
    <w:name w:val="Überschrift4"/>
    <w:basedOn w:val="berschrift3"/>
    <w:next w:val="Normal"/>
    <w:link w:val="berschrift4Zchn"/>
    <w:rsid w:val="00360739"/>
    <w:rPr>
      <w:color w:val="7F7F7F" w:themeColor="text1" w:themeTint="80"/>
      <w:sz w:val="22"/>
    </w:rPr>
  </w:style>
  <w:style w:type="character" w:customStyle="1" w:styleId="berschrift3Zchn">
    <w:name w:val="Überschrift3 Zchn"/>
    <w:basedOn w:val="Heading2Char"/>
    <w:link w:val="berschrift3"/>
    <w:rsid w:val="00076984"/>
    <w:rPr>
      <w:rFonts w:asciiTheme="majorHAnsi" w:eastAsiaTheme="majorEastAsia" w:hAnsiTheme="majorHAnsi" w:cstheme="majorBidi"/>
      <w:b/>
      <w:bCs/>
      <w:color w:val="595959" w:themeColor="text1" w:themeTint="A6"/>
      <w:sz w:val="24"/>
      <w:szCs w:val="26"/>
      <w:lang w:val="en-US"/>
    </w:rPr>
  </w:style>
  <w:style w:type="character" w:customStyle="1" w:styleId="berschrift4Zchn">
    <w:name w:val="Überschrift4 Zchn"/>
    <w:basedOn w:val="berschrift3Zchn"/>
    <w:link w:val="berschrift4"/>
    <w:rsid w:val="00360739"/>
    <w:rPr>
      <w:rFonts w:asciiTheme="majorHAnsi" w:eastAsiaTheme="majorEastAsia" w:hAnsiTheme="majorHAnsi" w:cstheme="majorBidi"/>
      <w:b/>
      <w:bCs/>
      <w:color w:val="7F7F7F" w:themeColor="text1" w:themeTint="80"/>
      <w:sz w:val="24"/>
      <w:szCs w:val="26"/>
      <w:lang w:val="en-US"/>
    </w:rPr>
  </w:style>
  <w:style w:type="paragraph" w:styleId="TOC2">
    <w:name w:val="toc 2"/>
    <w:basedOn w:val="Normal"/>
    <w:next w:val="Normal"/>
    <w:autoRedefine/>
    <w:uiPriority w:val="39"/>
    <w:unhideWhenUsed/>
    <w:rsid w:val="00067DB6"/>
    <w:pPr>
      <w:spacing w:after="0"/>
      <w:ind w:left="221"/>
    </w:pPr>
    <w:rPr>
      <w:sz w:val="20"/>
    </w:rPr>
  </w:style>
  <w:style w:type="paragraph" w:styleId="Caption">
    <w:name w:val="caption"/>
    <w:basedOn w:val="Normal"/>
    <w:next w:val="Normal"/>
    <w:uiPriority w:val="35"/>
    <w:unhideWhenUsed/>
    <w:qFormat/>
    <w:rsid w:val="009312D6"/>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5D712B"/>
    <w:rPr>
      <w:rFonts w:asciiTheme="majorHAnsi" w:eastAsiaTheme="majorEastAsia" w:hAnsiTheme="majorHAnsi" w:cstheme="majorBidi"/>
      <w:b/>
      <w:color w:val="595959" w:themeColor="text1" w:themeTint="A6"/>
      <w:szCs w:val="24"/>
    </w:rPr>
  </w:style>
  <w:style w:type="character" w:customStyle="1" w:styleId="Heading4Char">
    <w:name w:val="Heading 4 Char"/>
    <w:basedOn w:val="DefaultParagraphFont"/>
    <w:link w:val="Heading4"/>
    <w:uiPriority w:val="9"/>
    <w:rsid w:val="00304D2D"/>
    <w:rPr>
      <w:rFonts w:asciiTheme="majorHAnsi" w:eastAsiaTheme="majorEastAsia" w:hAnsiTheme="majorHAnsi" w:cstheme="majorBidi"/>
      <w:i/>
      <w:iCs/>
      <w:color w:val="7F7F7F" w:themeColor="text1" w:themeTint="80"/>
    </w:rPr>
  </w:style>
  <w:style w:type="paragraph" w:customStyle="1" w:styleId="asdf">
    <w:name w:val="asdf"/>
    <w:basedOn w:val="Normal"/>
    <w:link w:val="asdfZchn"/>
    <w:qFormat/>
    <w:rsid w:val="006129DD"/>
  </w:style>
  <w:style w:type="paragraph" w:styleId="TOC3">
    <w:name w:val="toc 3"/>
    <w:basedOn w:val="Normal"/>
    <w:next w:val="Normal"/>
    <w:autoRedefine/>
    <w:uiPriority w:val="39"/>
    <w:unhideWhenUsed/>
    <w:rsid w:val="00067DB6"/>
    <w:pPr>
      <w:tabs>
        <w:tab w:val="right" w:leader="dot" w:pos="9062"/>
      </w:tabs>
      <w:spacing w:after="0"/>
      <w:ind w:left="442"/>
    </w:pPr>
    <w:rPr>
      <w:sz w:val="20"/>
    </w:rPr>
  </w:style>
  <w:style w:type="character" w:customStyle="1" w:styleId="asdfZchn">
    <w:name w:val="asdf Zchn"/>
    <w:basedOn w:val="DefaultParagraphFont"/>
    <w:link w:val="asdf"/>
    <w:rsid w:val="006129DD"/>
    <w:rPr>
      <w:rFonts w:ascii="Calibri" w:hAnsi="Calibri"/>
    </w:rPr>
  </w:style>
  <w:style w:type="paragraph" w:styleId="Header">
    <w:name w:val="header"/>
    <w:basedOn w:val="Normal"/>
    <w:link w:val="HeaderChar"/>
    <w:uiPriority w:val="99"/>
    <w:unhideWhenUsed/>
    <w:rsid w:val="00BC35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35EC"/>
    <w:rPr>
      <w:rFonts w:ascii="Calibri" w:hAnsi="Calibri"/>
    </w:rPr>
  </w:style>
  <w:style w:type="paragraph" w:styleId="Footer">
    <w:name w:val="footer"/>
    <w:basedOn w:val="Normal"/>
    <w:link w:val="FooterChar"/>
    <w:uiPriority w:val="99"/>
    <w:unhideWhenUsed/>
    <w:rsid w:val="00BC35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35EC"/>
    <w:rPr>
      <w:rFonts w:ascii="Calibri" w:hAnsi="Calibri"/>
    </w:rPr>
  </w:style>
  <w:style w:type="paragraph" w:styleId="BalloonText">
    <w:name w:val="Balloon Text"/>
    <w:basedOn w:val="Normal"/>
    <w:link w:val="BalloonTextChar"/>
    <w:uiPriority w:val="99"/>
    <w:semiHidden/>
    <w:unhideWhenUsed/>
    <w:rsid w:val="00BC3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5EC"/>
    <w:rPr>
      <w:rFonts w:ascii="Tahoma" w:hAnsi="Tahoma" w:cs="Tahoma"/>
      <w:sz w:val="16"/>
      <w:szCs w:val="16"/>
    </w:rPr>
  </w:style>
  <w:style w:type="character" w:styleId="CommentReference">
    <w:name w:val="annotation reference"/>
    <w:basedOn w:val="DefaultParagraphFont"/>
    <w:uiPriority w:val="99"/>
    <w:semiHidden/>
    <w:unhideWhenUsed/>
    <w:rsid w:val="00BC35EC"/>
    <w:rPr>
      <w:sz w:val="16"/>
      <w:szCs w:val="16"/>
    </w:rPr>
  </w:style>
  <w:style w:type="paragraph" w:styleId="CommentText">
    <w:name w:val="annotation text"/>
    <w:basedOn w:val="Normal"/>
    <w:link w:val="CommentTextChar"/>
    <w:uiPriority w:val="99"/>
    <w:semiHidden/>
    <w:unhideWhenUsed/>
    <w:rsid w:val="00BC35E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BC35EC"/>
    <w:rPr>
      <w:sz w:val="20"/>
      <w:szCs w:val="20"/>
    </w:rPr>
  </w:style>
  <w:style w:type="table" w:styleId="LightShading">
    <w:name w:val="Light Shading"/>
    <w:basedOn w:val="TableNormal"/>
    <w:uiPriority w:val="60"/>
    <w:rsid w:val="00BC35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BC35EC"/>
    <w:pPr>
      <w:spacing w:after="200"/>
    </w:pPr>
    <w:rPr>
      <w:rFonts w:ascii="Calibri" w:hAnsi="Calibri"/>
      <w:b/>
      <w:bCs/>
    </w:rPr>
  </w:style>
  <w:style w:type="character" w:customStyle="1" w:styleId="CommentSubjectChar">
    <w:name w:val="Comment Subject Char"/>
    <w:basedOn w:val="CommentTextChar"/>
    <w:link w:val="CommentSubject"/>
    <w:uiPriority w:val="99"/>
    <w:semiHidden/>
    <w:rsid w:val="00BC35EC"/>
    <w:rPr>
      <w:rFonts w:ascii="Calibri" w:hAnsi="Calibri"/>
      <w:b/>
      <w:bCs/>
      <w:sz w:val="20"/>
      <w:szCs w:val="20"/>
    </w:rPr>
  </w:style>
  <w:style w:type="table" w:customStyle="1" w:styleId="EinfacheTabelle41">
    <w:name w:val="Einfache Tabelle 41"/>
    <w:basedOn w:val="TableNormal"/>
    <w:uiPriority w:val="44"/>
    <w:rsid w:val="00BC35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Emphasis">
    <w:name w:val="Subtle Emphasis"/>
    <w:basedOn w:val="DefaultParagraphFont"/>
    <w:uiPriority w:val="19"/>
    <w:qFormat/>
    <w:rsid w:val="00BC35EC"/>
    <w:rPr>
      <w:i/>
      <w:iCs/>
      <w:color w:val="808080" w:themeColor="text1" w:themeTint="7F"/>
    </w:rPr>
  </w:style>
  <w:style w:type="character" w:styleId="Emphasis">
    <w:name w:val="Emphasis"/>
    <w:basedOn w:val="DefaultParagraphFont"/>
    <w:uiPriority w:val="20"/>
    <w:qFormat/>
    <w:rsid w:val="00BC35EC"/>
    <w:rPr>
      <w:i/>
      <w:iCs/>
    </w:rPr>
  </w:style>
  <w:style w:type="character" w:styleId="Strong">
    <w:name w:val="Strong"/>
    <w:basedOn w:val="DefaultParagraphFont"/>
    <w:uiPriority w:val="22"/>
    <w:qFormat/>
    <w:rsid w:val="00BC35EC"/>
    <w:rPr>
      <w:b/>
      <w:bCs/>
    </w:rPr>
  </w:style>
  <w:style w:type="paragraph" w:styleId="TOC4">
    <w:name w:val="toc 4"/>
    <w:basedOn w:val="Normal"/>
    <w:next w:val="Normal"/>
    <w:autoRedefine/>
    <w:uiPriority w:val="39"/>
    <w:semiHidden/>
    <w:unhideWhenUsed/>
    <w:rsid w:val="00067DB6"/>
    <w:pPr>
      <w:spacing w:after="0"/>
      <w:ind w:left="658"/>
    </w:pPr>
    <w:rPr>
      <w:sz w:val="20"/>
    </w:rPr>
  </w:style>
  <w:style w:type="paragraph" w:styleId="TOC5">
    <w:name w:val="toc 5"/>
    <w:basedOn w:val="Normal"/>
    <w:next w:val="Normal"/>
    <w:autoRedefine/>
    <w:uiPriority w:val="39"/>
    <w:semiHidden/>
    <w:unhideWhenUsed/>
    <w:rsid w:val="00067DB6"/>
    <w:pPr>
      <w:spacing w:after="0"/>
      <w:ind w:left="879"/>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9DD"/>
    <w:rPr>
      <w:rFonts w:ascii="Calibri" w:hAnsi="Calibri"/>
    </w:rPr>
  </w:style>
  <w:style w:type="paragraph" w:styleId="Heading1">
    <w:name w:val="heading 1"/>
    <w:basedOn w:val="Normal"/>
    <w:next w:val="Normal"/>
    <w:link w:val="Heading1Char"/>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Heading3">
    <w:name w:val="heading 3"/>
    <w:basedOn w:val="Normal"/>
    <w:next w:val="Normal"/>
    <w:link w:val="Heading3Char"/>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Heading4">
    <w:name w:val="heading 4"/>
    <w:basedOn w:val="Normal"/>
    <w:next w:val="Normal"/>
    <w:link w:val="Heading4Char"/>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B0314B"/>
    <w:rPr>
      <w:rFonts w:asciiTheme="majorHAnsi" w:eastAsiaTheme="majorEastAsia" w:hAnsiTheme="majorHAnsi" w:cstheme="majorBidi"/>
      <w:color w:val="404040" w:themeColor="text1" w:themeTint="BF"/>
      <w:spacing w:val="5"/>
      <w:kern w:val="28"/>
      <w:sz w:val="52"/>
      <w:szCs w:val="52"/>
    </w:rPr>
  </w:style>
  <w:style w:type="character" w:customStyle="1" w:styleId="Heading1Char">
    <w:name w:val="Heading 1 Char"/>
    <w:basedOn w:val="DefaultParagraphFont"/>
    <w:link w:val="Heading1"/>
    <w:uiPriority w:val="9"/>
    <w:rsid w:val="008257BC"/>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649DF"/>
    <w:rPr>
      <w:rFonts w:asciiTheme="majorHAnsi" w:eastAsiaTheme="majorEastAsia" w:hAnsiTheme="majorHAnsi" w:cstheme="majorBidi"/>
      <w:b/>
      <w:bCs/>
      <w:color w:val="595959" w:themeColor="text1" w:themeTint="A6"/>
      <w:sz w:val="24"/>
      <w:szCs w:val="26"/>
    </w:rPr>
  </w:style>
  <w:style w:type="paragraph" w:styleId="Subtitle">
    <w:name w:val="Subtitle"/>
    <w:basedOn w:val="Normal"/>
    <w:next w:val="Normal"/>
    <w:link w:val="SubtitleChar"/>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B0314B"/>
    <w:rPr>
      <w:rFonts w:asciiTheme="majorHAnsi" w:eastAsiaTheme="majorEastAsia" w:hAnsiTheme="majorHAnsi" w:cstheme="majorBidi"/>
      <w:i/>
      <w:iCs/>
      <w:spacing w:val="15"/>
      <w:sz w:val="24"/>
      <w:szCs w:val="24"/>
    </w:rPr>
  </w:style>
  <w:style w:type="paragraph" w:styleId="NoSpacing">
    <w:name w:val="No Spacing"/>
    <w:uiPriority w:val="1"/>
    <w:qFormat/>
    <w:rsid w:val="00B0314B"/>
    <w:pPr>
      <w:spacing w:after="0" w:line="240" w:lineRule="auto"/>
    </w:pPr>
    <w:rPr>
      <w:rFonts w:ascii="Calibri" w:hAnsi="Calibri"/>
    </w:rPr>
  </w:style>
  <w:style w:type="paragraph" w:styleId="ListParagraph">
    <w:name w:val="List Paragraph"/>
    <w:basedOn w:val="Normal"/>
    <w:uiPriority w:val="34"/>
    <w:qFormat/>
    <w:rsid w:val="00B0314B"/>
    <w:pPr>
      <w:ind w:left="720"/>
      <w:contextualSpacing/>
    </w:pPr>
  </w:style>
  <w:style w:type="character" w:styleId="IntenseEmphasis">
    <w:name w:val="Intense Emphasis"/>
    <w:basedOn w:val="DefaultParagraphFont"/>
    <w:uiPriority w:val="21"/>
    <w:qFormat/>
    <w:rsid w:val="00B0314B"/>
    <w:rPr>
      <w:b/>
      <w:bCs/>
      <w:i/>
      <w:iCs/>
      <w:color w:val="auto"/>
    </w:rPr>
  </w:style>
  <w:style w:type="table" w:styleId="TableGrid">
    <w:name w:val="Table Grid"/>
    <w:basedOn w:val="TableNormal"/>
    <w:uiPriority w:val="5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TOC1">
    <w:name w:val="toc 1"/>
    <w:basedOn w:val="Normal"/>
    <w:next w:val="Normal"/>
    <w:autoRedefine/>
    <w:uiPriority w:val="39"/>
    <w:unhideWhenUsed/>
    <w:rsid w:val="00067DB6"/>
    <w:pPr>
      <w:spacing w:after="0"/>
    </w:pPr>
    <w:rPr>
      <w:sz w:val="20"/>
    </w:rPr>
  </w:style>
  <w:style w:type="character" w:styleId="Hyperlink">
    <w:name w:val="Hyperlink"/>
    <w:basedOn w:val="DefaultParagraphFont"/>
    <w:uiPriority w:val="99"/>
    <w:unhideWhenUsed/>
    <w:rsid w:val="00076984"/>
    <w:rPr>
      <w:color w:val="0000FF" w:themeColor="hyperlink"/>
      <w:u w:val="single"/>
    </w:rPr>
  </w:style>
  <w:style w:type="paragraph" w:customStyle="1" w:styleId="berschrift3">
    <w:name w:val="Überschrift3"/>
    <w:basedOn w:val="Heading2"/>
    <w:link w:val="berschrift3Zchn"/>
    <w:rsid w:val="00076984"/>
    <w:rPr>
      <w:lang w:val="en-US"/>
    </w:rPr>
  </w:style>
  <w:style w:type="paragraph" w:customStyle="1" w:styleId="berschrift4">
    <w:name w:val="Überschrift4"/>
    <w:basedOn w:val="berschrift3"/>
    <w:next w:val="Normal"/>
    <w:link w:val="berschrift4Zchn"/>
    <w:rsid w:val="00360739"/>
    <w:rPr>
      <w:color w:val="7F7F7F" w:themeColor="text1" w:themeTint="80"/>
      <w:sz w:val="22"/>
    </w:rPr>
  </w:style>
  <w:style w:type="character" w:customStyle="1" w:styleId="berschrift3Zchn">
    <w:name w:val="Überschrift3 Zchn"/>
    <w:basedOn w:val="Heading2Char"/>
    <w:link w:val="berschrift3"/>
    <w:rsid w:val="00076984"/>
    <w:rPr>
      <w:rFonts w:asciiTheme="majorHAnsi" w:eastAsiaTheme="majorEastAsia" w:hAnsiTheme="majorHAnsi" w:cstheme="majorBidi"/>
      <w:b/>
      <w:bCs/>
      <w:color w:val="595959" w:themeColor="text1" w:themeTint="A6"/>
      <w:sz w:val="24"/>
      <w:szCs w:val="26"/>
      <w:lang w:val="en-US"/>
    </w:rPr>
  </w:style>
  <w:style w:type="character" w:customStyle="1" w:styleId="berschrift4Zchn">
    <w:name w:val="Überschrift4 Zchn"/>
    <w:basedOn w:val="berschrift3Zchn"/>
    <w:link w:val="berschrift4"/>
    <w:rsid w:val="00360739"/>
    <w:rPr>
      <w:rFonts w:asciiTheme="majorHAnsi" w:eastAsiaTheme="majorEastAsia" w:hAnsiTheme="majorHAnsi" w:cstheme="majorBidi"/>
      <w:b/>
      <w:bCs/>
      <w:color w:val="7F7F7F" w:themeColor="text1" w:themeTint="80"/>
      <w:sz w:val="24"/>
      <w:szCs w:val="26"/>
      <w:lang w:val="en-US"/>
    </w:rPr>
  </w:style>
  <w:style w:type="paragraph" w:styleId="TOC2">
    <w:name w:val="toc 2"/>
    <w:basedOn w:val="Normal"/>
    <w:next w:val="Normal"/>
    <w:autoRedefine/>
    <w:uiPriority w:val="39"/>
    <w:unhideWhenUsed/>
    <w:rsid w:val="00067DB6"/>
    <w:pPr>
      <w:spacing w:after="0"/>
      <w:ind w:left="221"/>
    </w:pPr>
    <w:rPr>
      <w:sz w:val="20"/>
    </w:rPr>
  </w:style>
  <w:style w:type="paragraph" w:styleId="Caption">
    <w:name w:val="caption"/>
    <w:basedOn w:val="Normal"/>
    <w:next w:val="Normal"/>
    <w:uiPriority w:val="35"/>
    <w:unhideWhenUsed/>
    <w:qFormat/>
    <w:rsid w:val="009312D6"/>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5D712B"/>
    <w:rPr>
      <w:rFonts w:asciiTheme="majorHAnsi" w:eastAsiaTheme="majorEastAsia" w:hAnsiTheme="majorHAnsi" w:cstheme="majorBidi"/>
      <w:b/>
      <w:color w:val="595959" w:themeColor="text1" w:themeTint="A6"/>
      <w:szCs w:val="24"/>
    </w:rPr>
  </w:style>
  <w:style w:type="character" w:customStyle="1" w:styleId="Heading4Char">
    <w:name w:val="Heading 4 Char"/>
    <w:basedOn w:val="DefaultParagraphFont"/>
    <w:link w:val="Heading4"/>
    <w:uiPriority w:val="9"/>
    <w:rsid w:val="00304D2D"/>
    <w:rPr>
      <w:rFonts w:asciiTheme="majorHAnsi" w:eastAsiaTheme="majorEastAsia" w:hAnsiTheme="majorHAnsi" w:cstheme="majorBidi"/>
      <w:i/>
      <w:iCs/>
      <w:color w:val="7F7F7F" w:themeColor="text1" w:themeTint="80"/>
    </w:rPr>
  </w:style>
  <w:style w:type="paragraph" w:customStyle="1" w:styleId="asdf">
    <w:name w:val="asdf"/>
    <w:basedOn w:val="Normal"/>
    <w:link w:val="asdfZchn"/>
    <w:qFormat/>
    <w:rsid w:val="006129DD"/>
  </w:style>
  <w:style w:type="paragraph" w:styleId="TOC3">
    <w:name w:val="toc 3"/>
    <w:basedOn w:val="Normal"/>
    <w:next w:val="Normal"/>
    <w:autoRedefine/>
    <w:uiPriority w:val="39"/>
    <w:unhideWhenUsed/>
    <w:rsid w:val="00067DB6"/>
    <w:pPr>
      <w:tabs>
        <w:tab w:val="right" w:leader="dot" w:pos="9062"/>
      </w:tabs>
      <w:spacing w:after="0"/>
      <w:ind w:left="442"/>
    </w:pPr>
    <w:rPr>
      <w:sz w:val="20"/>
    </w:rPr>
  </w:style>
  <w:style w:type="character" w:customStyle="1" w:styleId="asdfZchn">
    <w:name w:val="asdf Zchn"/>
    <w:basedOn w:val="DefaultParagraphFont"/>
    <w:link w:val="asdf"/>
    <w:rsid w:val="006129DD"/>
    <w:rPr>
      <w:rFonts w:ascii="Calibri" w:hAnsi="Calibri"/>
    </w:rPr>
  </w:style>
  <w:style w:type="paragraph" w:styleId="Header">
    <w:name w:val="header"/>
    <w:basedOn w:val="Normal"/>
    <w:link w:val="HeaderChar"/>
    <w:uiPriority w:val="99"/>
    <w:unhideWhenUsed/>
    <w:rsid w:val="00BC35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35EC"/>
    <w:rPr>
      <w:rFonts w:ascii="Calibri" w:hAnsi="Calibri"/>
    </w:rPr>
  </w:style>
  <w:style w:type="paragraph" w:styleId="Footer">
    <w:name w:val="footer"/>
    <w:basedOn w:val="Normal"/>
    <w:link w:val="FooterChar"/>
    <w:uiPriority w:val="99"/>
    <w:unhideWhenUsed/>
    <w:rsid w:val="00BC35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35EC"/>
    <w:rPr>
      <w:rFonts w:ascii="Calibri" w:hAnsi="Calibri"/>
    </w:rPr>
  </w:style>
  <w:style w:type="paragraph" w:styleId="BalloonText">
    <w:name w:val="Balloon Text"/>
    <w:basedOn w:val="Normal"/>
    <w:link w:val="BalloonTextChar"/>
    <w:uiPriority w:val="99"/>
    <w:semiHidden/>
    <w:unhideWhenUsed/>
    <w:rsid w:val="00BC3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5EC"/>
    <w:rPr>
      <w:rFonts w:ascii="Tahoma" w:hAnsi="Tahoma" w:cs="Tahoma"/>
      <w:sz w:val="16"/>
      <w:szCs w:val="16"/>
    </w:rPr>
  </w:style>
  <w:style w:type="character" w:styleId="CommentReference">
    <w:name w:val="annotation reference"/>
    <w:basedOn w:val="DefaultParagraphFont"/>
    <w:uiPriority w:val="99"/>
    <w:semiHidden/>
    <w:unhideWhenUsed/>
    <w:rsid w:val="00BC35EC"/>
    <w:rPr>
      <w:sz w:val="16"/>
      <w:szCs w:val="16"/>
    </w:rPr>
  </w:style>
  <w:style w:type="paragraph" w:styleId="CommentText">
    <w:name w:val="annotation text"/>
    <w:basedOn w:val="Normal"/>
    <w:link w:val="CommentTextChar"/>
    <w:uiPriority w:val="99"/>
    <w:semiHidden/>
    <w:unhideWhenUsed/>
    <w:rsid w:val="00BC35E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BC35EC"/>
    <w:rPr>
      <w:sz w:val="20"/>
      <w:szCs w:val="20"/>
    </w:rPr>
  </w:style>
  <w:style w:type="table" w:styleId="LightShading">
    <w:name w:val="Light Shading"/>
    <w:basedOn w:val="TableNormal"/>
    <w:uiPriority w:val="60"/>
    <w:rsid w:val="00BC35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BC35EC"/>
    <w:pPr>
      <w:spacing w:after="200"/>
    </w:pPr>
    <w:rPr>
      <w:rFonts w:ascii="Calibri" w:hAnsi="Calibri"/>
      <w:b/>
      <w:bCs/>
    </w:rPr>
  </w:style>
  <w:style w:type="character" w:customStyle="1" w:styleId="CommentSubjectChar">
    <w:name w:val="Comment Subject Char"/>
    <w:basedOn w:val="CommentTextChar"/>
    <w:link w:val="CommentSubject"/>
    <w:uiPriority w:val="99"/>
    <w:semiHidden/>
    <w:rsid w:val="00BC35EC"/>
    <w:rPr>
      <w:rFonts w:ascii="Calibri" w:hAnsi="Calibri"/>
      <w:b/>
      <w:bCs/>
      <w:sz w:val="20"/>
      <w:szCs w:val="20"/>
    </w:rPr>
  </w:style>
  <w:style w:type="table" w:customStyle="1" w:styleId="EinfacheTabelle41">
    <w:name w:val="Einfache Tabelle 41"/>
    <w:basedOn w:val="TableNormal"/>
    <w:uiPriority w:val="44"/>
    <w:rsid w:val="00BC35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Emphasis">
    <w:name w:val="Subtle Emphasis"/>
    <w:basedOn w:val="DefaultParagraphFont"/>
    <w:uiPriority w:val="19"/>
    <w:qFormat/>
    <w:rsid w:val="00BC35EC"/>
    <w:rPr>
      <w:i/>
      <w:iCs/>
      <w:color w:val="808080" w:themeColor="text1" w:themeTint="7F"/>
    </w:rPr>
  </w:style>
  <w:style w:type="character" w:styleId="Emphasis">
    <w:name w:val="Emphasis"/>
    <w:basedOn w:val="DefaultParagraphFont"/>
    <w:uiPriority w:val="20"/>
    <w:qFormat/>
    <w:rsid w:val="00BC35EC"/>
    <w:rPr>
      <w:i/>
      <w:iCs/>
    </w:rPr>
  </w:style>
  <w:style w:type="character" w:styleId="Strong">
    <w:name w:val="Strong"/>
    <w:basedOn w:val="DefaultParagraphFont"/>
    <w:uiPriority w:val="22"/>
    <w:qFormat/>
    <w:rsid w:val="00BC35EC"/>
    <w:rPr>
      <w:b/>
      <w:bCs/>
    </w:rPr>
  </w:style>
  <w:style w:type="paragraph" w:styleId="TOC4">
    <w:name w:val="toc 4"/>
    <w:basedOn w:val="Normal"/>
    <w:next w:val="Normal"/>
    <w:autoRedefine/>
    <w:uiPriority w:val="39"/>
    <w:semiHidden/>
    <w:unhideWhenUsed/>
    <w:rsid w:val="00067DB6"/>
    <w:pPr>
      <w:spacing w:after="0"/>
      <w:ind w:left="658"/>
    </w:pPr>
    <w:rPr>
      <w:sz w:val="20"/>
    </w:rPr>
  </w:style>
  <w:style w:type="paragraph" w:styleId="TOC5">
    <w:name w:val="toc 5"/>
    <w:basedOn w:val="Normal"/>
    <w:next w:val="Normal"/>
    <w:autoRedefine/>
    <w:uiPriority w:val="39"/>
    <w:semiHidden/>
    <w:unhideWhenUsed/>
    <w:rsid w:val="00067DB6"/>
    <w:pPr>
      <w:spacing w:after="0"/>
      <w:ind w:left="879"/>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package" Target="embeddings/Microsoft_Visio-Zeichnung1.vsdx"/><Relationship Id="rId26" Type="http://schemas.openxmlformats.org/officeDocument/2006/relationships/hyperlink" Target="http://www.apache.org/licenses/LICENSE-2.0.html" TargetMode="External"/><Relationship Id="rId3" Type="http://schemas.openxmlformats.org/officeDocument/2006/relationships/styles" Target="styles.xml"/><Relationship Id="rId21" Type="http://schemas.openxmlformats.org/officeDocument/2006/relationships/package" Target="embeddings/Microsoft_Visio-Zeichnung2.vsdx"/><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emf"/><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Visio-Zeichnung3.vsdx"/><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emf"/><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libgdx.badlogicgames.com/" TargetMode="External"/><Relationship Id="rId27" Type="http://schemas.openxmlformats.org/officeDocument/2006/relationships/hyperlink" Target="https://developer.android.com/sdk/term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44672-D619-4759-BD08-E7A40F9D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5303</Words>
  <Characters>33409</Characters>
  <Application>Microsoft Office Word</Application>
  <DocSecurity>0</DocSecurity>
  <Lines>278</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remo.hoeppli@outlook.com</cp:lastModifiedBy>
  <cp:revision>4</cp:revision>
  <cp:lastPrinted>2014-10-20T19:31:00Z</cp:lastPrinted>
  <dcterms:created xsi:type="dcterms:W3CDTF">2014-10-20T19:31:00Z</dcterms:created>
  <dcterms:modified xsi:type="dcterms:W3CDTF">2014-10-20T20:03:00Z</dcterms:modified>
</cp:coreProperties>
</file>