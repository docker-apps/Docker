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EF89B" w14:textId="6957FB00" w:rsidR="008A02B4" w:rsidRPr="00F63F77" w:rsidRDefault="008A6258" w:rsidP="00580D49">
      <w:pPr>
        <w:pStyle w:val="Titel0"/>
        <w:rPr>
          <w:lang w:val="de-CH"/>
        </w:rPr>
      </w:pPr>
      <w:r w:rsidRPr="00F63F77">
        <w:rPr>
          <w:lang w:val="de-CH"/>
        </w:rPr>
        <w:t>Zusätzliche Spezifikationen</w:t>
      </w:r>
    </w:p>
    <w:p w14:paraId="501F87E5" w14:textId="01AC08FC" w:rsidR="00F96B3D" w:rsidRPr="00F63F77" w:rsidRDefault="008A6258" w:rsidP="00F96B3D">
      <w:pPr>
        <w:pStyle w:val="berschrift1"/>
        <w:rPr>
          <w:lang w:val="de-CH"/>
        </w:rPr>
      </w:pPr>
      <w:r w:rsidRPr="00F63F77">
        <w:rPr>
          <w:rFonts w:ascii="Calibri Light" w:hAnsi="Calibri Light"/>
          <w:lang w:val="de-CH"/>
        </w:rPr>
        <w:t>Functionality</w:t>
      </w:r>
    </w:p>
    <w:p w14:paraId="0C07B2D6" w14:textId="69D4301F" w:rsidR="008301F4" w:rsidRPr="00F63F77" w:rsidRDefault="008301F4" w:rsidP="00512A30">
      <w:pPr>
        <w:rPr>
          <w:lang w:val="de-CH"/>
        </w:rPr>
      </w:pPr>
      <w:r w:rsidRPr="00F63F77">
        <w:rPr>
          <w:lang w:val="de-CH"/>
        </w:rPr>
        <w:t xml:space="preserve">Für </w:t>
      </w:r>
      <w:r w:rsidR="004D0468">
        <w:rPr>
          <w:lang w:val="de-CH"/>
        </w:rPr>
        <w:t>alle Use Cases gelten folgende f</w:t>
      </w:r>
      <w:r w:rsidRPr="00F63F77">
        <w:rPr>
          <w:lang w:val="de-CH"/>
        </w:rPr>
        <w:t>unktionalen Anforderungen:</w:t>
      </w:r>
    </w:p>
    <w:p w14:paraId="65B88E5E" w14:textId="0660B37F" w:rsidR="008301F4" w:rsidRPr="00F63F77" w:rsidRDefault="008301F4" w:rsidP="00512A30">
      <w:pPr>
        <w:rPr>
          <w:u w:val="single"/>
          <w:lang w:val="de-CH"/>
        </w:rPr>
      </w:pPr>
      <w:r w:rsidRPr="00F63F77">
        <w:rPr>
          <w:u w:val="single"/>
          <w:lang w:val="de-CH"/>
        </w:rPr>
        <w:t>System Error Logging</w:t>
      </w:r>
    </w:p>
    <w:p w14:paraId="46D2C84F" w14:textId="630B028F" w:rsidR="008301F4" w:rsidRPr="00F63F77" w:rsidRDefault="008301F4" w:rsidP="00512A30">
      <w:pPr>
        <w:rPr>
          <w:lang w:val="de-CH"/>
        </w:rPr>
      </w:pPr>
      <w:r w:rsidRPr="00F63F77">
        <w:rPr>
          <w:lang w:val="de-CH"/>
        </w:rPr>
        <w:t xml:space="preserve">Fehler werden </w:t>
      </w:r>
      <w:r w:rsidR="003261C7" w:rsidRPr="00F63F77">
        <w:rPr>
          <w:lang w:val="de-CH"/>
        </w:rPr>
        <w:t>permanent gespeichert</w:t>
      </w:r>
      <w:r w:rsidRPr="00F63F77">
        <w:rPr>
          <w:lang w:val="de-CH"/>
        </w:rPr>
        <w:t xml:space="preserve"> und können</w:t>
      </w:r>
      <w:r w:rsidR="001E7F38" w:rsidRPr="00F63F77">
        <w:rPr>
          <w:lang w:val="de-CH"/>
        </w:rPr>
        <w:t>, wenn vom User so gewünscht,</w:t>
      </w:r>
      <w:r w:rsidRPr="00F63F77">
        <w:rPr>
          <w:lang w:val="de-CH"/>
        </w:rPr>
        <w:t xml:space="preserve"> zur Analyse an den Hersteller gesendet werden</w:t>
      </w:r>
      <w:r w:rsidR="001E7F38" w:rsidRPr="00F63F77">
        <w:rPr>
          <w:lang w:val="de-CH"/>
        </w:rPr>
        <w:t>.</w:t>
      </w:r>
      <w:r w:rsidR="006946C8" w:rsidRPr="00F63F77">
        <w:rPr>
          <w:lang w:val="de-CH"/>
        </w:rPr>
        <w:t xml:space="preserve"> Ander</w:t>
      </w:r>
      <w:r w:rsidR="00F375DA" w:rsidRPr="00F63F77">
        <w:rPr>
          <w:lang w:val="de-CH"/>
        </w:rPr>
        <w:t>nfalls kann der User den Fehler auf der Hersteller-Website melden.</w:t>
      </w:r>
    </w:p>
    <w:p w14:paraId="423B4F8C" w14:textId="03E3EE6A" w:rsidR="008A6258" w:rsidRPr="00F63F77" w:rsidRDefault="008A6258" w:rsidP="00512A30">
      <w:pPr>
        <w:rPr>
          <w:u w:val="single"/>
          <w:lang w:val="de-CH"/>
        </w:rPr>
      </w:pPr>
      <w:r w:rsidRPr="00F63F77">
        <w:rPr>
          <w:u w:val="single"/>
          <w:lang w:val="de-CH"/>
        </w:rPr>
        <w:t>Security</w:t>
      </w:r>
    </w:p>
    <w:p w14:paraId="10924BEC" w14:textId="30765924" w:rsidR="008301F4" w:rsidRPr="00F63F77" w:rsidRDefault="001E7F38" w:rsidP="00512A30">
      <w:pPr>
        <w:rPr>
          <w:lang w:val="de-CH"/>
        </w:rPr>
      </w:pPr>
      <w:r w:rsidRPr="00F63F77">
        <w:rPr>
          <w:lang w:val="de-CH"/>
        </w:rPr>
        <w:t>Das</w:t>
      </w:r>
      <w:r w:rsidR="007E457B" w:rsidRPr="00F63F77">
        <w:rPr>
          <w:lang w:val="de-CH"/>
        </w:rPr>
        <w:t xml:space="preserve"> </w:t>
      </w:r>
      <w:r w:rsidRPr="00F63F77">
        <w:rPr>
          <w:lang w:val="de-CH"/>
        </w:rPr>
        <w:t>Programm</w:t>
      </w:r>
      <w:r w:rsidR="007E457B" w:rsidRPr="00F63F77">
        <w:rPr>
          <w:lang w:val="de-CH"/>
        </w:rPr>
        <w:t xml:space="preserve"> benötigt</w:t>
      </w:r>
      <w:r w:rsidRPr="00F63F77">
        <w:rPr>
          <w:lang w:val="de-CH"/>
        </w:rPr>
        <w:t xml:space="preserve"> keinen Zugriff auf Daten des Mobilgerätes oder des Users</w:t>
      </w:r>
      <w:r w:rsidR="007E457B" w:rsidRPr="00F63F77">
        <w:rPr>
          <w:lang w:val="de-CH"/>
        </w:rPr>
        <w:t>,</w:t>
      </w:r>
      <w:r w:rsidRPr="00F63F77">
        <w:rPr>
          <w:lang w:val="de-CH"/>
        </w:rPr>
        <w:t xml:space="preserve"> ebenfalls werden</w:t>
      </w:r>
      <w:r w:rsidR="007E457B" w:rsidRPr="00F63F77">
        <w:rPr>
          <w:lang w:val="de-CH"/>
        </w:rPr>
        <w:t xml:space="preserve"> </w:t>
      </w:r>
      <w:r w:rsidRPr="00F63F77">
        <w:rPr>
          <w:lang w:val="de-CH"/>
        </w:rPr>
        <w:t xml:space="preserve">keine </w:t>
      </w:r>
      <w:r w:rsidR="007E457B" w:rsidRPr="00F63F77">
        <w:rPr>
          <w:lang w:val="de-CH"/>
        </w:rPr>
        <w:t xml:space="preserve">Kundendaten </w:t>
      </w:r>
      <w:r w:rsidRPr="00F63F77">
        <w:rPr>
          <w:lang w:val="de-CH"/>
        </w:rPr>
        <w:t>(Highscores, Einstellungen, etc.) gesammelt oder weitergegeben, sondern nur lokal auf dem Gerät gespeichert</w:t>
      </w:r>
      <w:r w:rsidR="00F375DA" w:rsidRPr="00F63F77">
        <w:rPr>
          <w:lang w:val="de-CH"/>
        </w:rPr>
        <w:t>.</w:t>
      </w:r>
    </w:p>
    <w:p w14:paraId="78677F14" w14:textId="0238AE12" w:rsidR="008A6258" w:rsidRPr="00F63F77" w:rsidRDefault="008A6258" w:rsidP="008A6258">
      <w:pPr>
        <w:pStyle w:val="berschrift1"/>
        <w:rPr>
          <w:rFonts w:ascii="Calibri Light" w:hAnsi="Calibri Light"/>
          <w:lang w:val="de-CH"/>
        </w:rPr>
      </w:pPr>
      <w:r w:rsidRPr="00F63F77">
        <w:rPr>
          <w:rFonts w:ascii="Calibri Light" w:hAnsi="Calibri Light"/>
          <w:lang w:val="de-CH"/>
        </w:rPr>
        <w:t>Usability</w:t>
      </w:r>
    </w:p>
    <w:p w14:paraId="5CB17951" w14:textId="3F4E194F" w:rsidR="001E7F38" w:rsidRPr="00F63F77" w:rsidRDefault="001E7F38" w:rsidP="001E7F38">
      <w:pPr>
        <w:pStyle w:val="Listenabsatz"/>
        <w:numPr>
          <w:ilvl w:val="0"/>
          <w:numId w:val="10"/>
        </w:numPr>
        <w:rPr>
          <w:lang w:val="de-CH"/>
        </w:rPr>
      </w:pPr>
      <w:r w:rsidRPr="00F63F77">
        <w:rPr>
          <w:lang w:val="de-CH"/>
        </w:rPr>
        <w:t xml:space="preserve">Die Bedienung und die Benutzeroberfläche sollen einfach und intuitiv aufgebaut </w:t>
      </w:r>
      <w:r w:rsidR="00A23E8A" w:rsidRPr="00F63F77">
        <w:rPr>
          <w:lang w:val="de-CH"/>
        </w:rPr>
        <w:t>sein</w:t>
      </w:r>
      <w:r w:rsidRPr="00F63F77">
        <w:rPr>
          <w:lang w:val="de-CH"/>
        </w:rPr>
        <w:t>.</w:t>
      </w:r>
    </w:p>
    <w:p w14:paraId="2547C09A" w14:textId="426421E1" w:rsidR="001E7F38" w:rsidRPr="00F63F77" w:rsidRDefault="001E7F38" w:rsidP="001E7F38">
      <w:pPr>
        <w:pStyle w:val="Listenabsatz"/>
        <w:numPr>
          <w:ilvl w:val="0"/>
          <w:numId w:val="10"/>
        </w:numPr>
        <w:rPr>
          <w:lang w:val="de-CH"/>
        </w:rPr>
      </w:pPr>
      <w:r w:rsidRPr="00F63F77">
        <w:rPr>
          <w:lang w:val="de-CH"/>
        </w:rPr>
        <w:t>Das Spiel soll in weniger als 5</w:t>
      </w:r>
      <w:r w:rsidR="00F63F77" w:rsidRPr="00F63F77">
        <w:rPr>
          <w:lang w:val="de-CH"/>
        </w:rPr>
        <w:t xml:space="preserve"> Minuten</w:t>
      </w:r>
      <w:r w:rsidRPr="00F63F77">
        <w:rPr>
          <w:lang w:val="de-CH"/>
        </w:rPr>
        <w:t xml:space="preserve"> von einem </w:t>
      </w:r>
      <w:r w:rsidR="00526860" w:rsidRPr="00F63F77">
        <w:rPr>
          <w:lang w:val="de-CH"/>
        </w:rPr>
        <w:t>geübten Smartphone</w:t>
      </w:r>
      <w:r w:rsidR="00F63F77" w:rsidRPr="00F63F77">
        <w:rPr>
          <w:lang w:val="de-CH"/>
        </w:rPr>
        <w:t>-User</w:t>
      </w:r>
      <w:r w:rsidRPr="00F63F77">
        <w:rPr>
          <w:lang w:val="de-CH"/>
        </w:rPr>
        <w:t xml:space="preserve"> verstanden und gespielt werden können.</w:t>
      </w:r>
    </w:p>
    <w:p w14:paraId="1BCAAABC" w14:textId="19DBB440" w:rsidR="001E7F38" w:rsidRPr="00F63F77" w:rsidRDefault="001E7F38" w:rsidP="001E7F38">
      <w:pPr>
        <w:pStyle w:val="Listenabsatz"/>
        <w:numPr>
          <w:ilvl w:val="0"/>
          <w:numId w:val="10"/>
        </w:numPr>
        <w:rPr>
          <w:lang w:val="de-CH"/>
        </w:rPr>
      </w:pPr>
      <w:r w:rsidRPr="00F63F77">
        <w:rPr>
          <w:lang w:val="de-CH"/>
        </w:rPr>
        <w:t>Das Tutorial unter</w:t>
      </w:r>
      <w:r w:rsidR="003513A0" w:rsidRPr="00F63F77">
        <w:rPr>
          <w:lang w:val="de-CH"/>
        </w:rPr>
        <w:t>stützt den User beim Verständni</w:t>
      </w:r>
      <w:r w:rsidRPr="00F63F77">
        <w:rPr>
          <w:lang w:val="de-CH"/>
        </w:rPr>
        <w:t>s des Spiel</w:t>
      </w:r>
      <w:r w:rsidR="00A23E8A" w:rsidRPr="00F63F77">
        <w:rPr>
          <w:lang w:val="de-CH"/>
        </w:rPr>
        <w:t>e</w:t>
      </w:r>
      <w:r w:rsidRPr="00F63F77">
        <w:rPr>
          <w:lang w:val="de-CH"/>
        </w:rPr>
        <w:t>s.</w:t>
      </w:r>
    </w:p>
    <w:p w14:paraId="537A92A6" w14:textId="08E262B0" w:rsidR="008A6258" w:rsidRPr="00F63F77" w:rsidRDefault="008A6258" w:rsidP="008A6258">
      <w:pPr>
        <w:pStyle w:val="berschrift1"/>
        <w:rPr>
          <w:rFonts w:ascii="Calibri Light" w:hAnsi="Calibri Light"/>
          <w:lang w:val="de-CH"/>
        </w:rPr>
      </w:pPr>
      <w:r w:rsidRPr="00F63F77">
        <w:rPr>
          <w:rFonts w:ascii="Calibri Light" w:hAnsi="Calibri Light"/>
          <w:lang w:val="de-CH"/>
        </w:rPr>
        <w:t>Reliability</w:t>
      </w:r>
    </w:p>
    <w:p w14:paraId="003EB0C0" w14:textId="77777777" w:rsidR="00A55E1A" w:rsidRDefault="001E7F38" w:rsidP="00A55E1A">
      <w:pPr>
        <w:pStyle w:val="Listenabsatz"/>
        <w:numPr>
          <w:ilvl w:val="0"/>
          <w:numId w:val="10"/>
        </w:numPr>
        <w:rPr>
          <w:lang w:val="de-CH"/>
        </w:rPr>
      </w:pPr>
      <w:r w:rsidRPr="00A55E1A">
        <w:rPr>
          <w:lang w:val="de-CH"/>
        </w:rPr>
        <w:t xml:space="preserve">Das Spiel muss </w:t>
      </w:r>
      <w:r w:rsidR="00A23E8A" w:rsidRPr="00A55E1A">
        <w:rPr>
          <w:lang w:val="de-CH"/>
        </w:rPr>
        <w:t>24 Stu</w:t>
      </w:r>
      <w:r w:rsidR="003513A0" w:rsidRPr="00A55E1A">
        <w:rPr>
          <w:lang w:val="de-CH"/>
        </w:rPr>
        <w:t>n</w:t>
      </w:r>
      <w:r w:rsidR="00A23E8A" w:rsidRPr="00A55E1A">
        <w:rPr>
          <w:lang w:val="de-CH"/>
        </w:rPr>
        <w:t>den pro Tag, sieben Tage die Woche verfügbar sein.</w:t>
      </w:r>
    </w:p>
    <w:p w14:paraId="691154B0" w14:textId="000F585F" w:rsidR="00F375DA" w:rsidRPr="00A55E1A" w:rsidRDefault="00F375DA" w:rsidP="00A55E1A">
      <w:pPr>
        <w:pStyle w:val="Listenabsatz"/>
        <w:numPr>
          <w:ilvl w:val="0"/>
          <w:numId w:val="10"/>
        </w:numPr>
        <w:rPr>
          <w:lang w:val="de-CH"/>
        </w:rPr>
      </w:pPr>
      <w:bookmarkStart w:id="0" w:name="_GoBack"/>
      <w:bookmarkEnd w:id="0"/>
      <w:r w:rsidRPr="00A55E1A">
        <w:rPr>
          <w:lang w:val="de-CH"/>
        </w:rPr>
        <w:t xml:space="preserve">Ebenfalls muss der Standard-Spielablauf </w:t>
      </w:r>
      <w:r w:rsidR="002C7439" w:rsidRPr="00A55E1A">
        <w:rPr>
          <w:lang w:val="de-CH"/>
        </w:rPr>
        <w:t>jederzeit</w:t>
      </w:r>
      <w:r w:rsidRPr="00A55E1A">
        <w:rPr>
          <w:lang w:val="de-CH"/>
        </w:rPr>
        <w:t xml:space="preserve"> ohne Fehler gespielt werden können.</w:t>
      </w:r>
    </w:p>
    <w:p w14:paraId="6FF0B6A0" w14:textId="59BED7BA" w:rsidR="008A6258" w:rsidRPr="00F63F77" w:rsidRDefault="008A6258" w:rsidP="008A6258">
      <w:pPr>
        <w:pStyle w:val="berschrift1"/>
        <w:rPr>
          <w:rFonts w:ascii="Calibri Light" w:hAnsi="Calibri Light"/>
          <w:lang w:val="de-CH"/>
        </w:rPr>
      </w:pPr>
      <w:r w:rsidRPr="00F63F77">
        <w:rPr>
          <w:rFonts w:ascii="Calibri Light" w:hAnsi="Calibri Light"/>
          <w:lang w:val="de-CH"/>
        </w:rPr>
        <w:t>Performance</w:t>
      </w:r>
    </w:p>
    <w:p w14:paraId="118DD5BB" w14:textId="28D48694" w:rsidR="001E7F38" w:rsidRPr="00F63F77" w:rsidRDefault="00F375DA" w:rsidP="001E7F38">
      <w:pPr>
        <w:pStyle w:val="Listenabsatz"/>
        <w:numPr>
          <w:ilvl w:val="0"/>
          <w:numId w:val="11"/>
        </w:numPr>
        <w:rPr>
          <w:lang w:val="de-CH"/>
        </w:rPr>
      </w:pPr>
      <w:r w:rsidRPr="00F63F77">
        <w:rPr>
          <w:lang w:val="de-CH"/>
        </w:rPr>
        <w:t>Da der</w:t>
      </w:r>
      <w:r w:rsidR="008A6258" w:rsidRPr="00F63F77">
        <w:rPr>
          <w:lang w:val="de-CH"/>
        </w:rPr>
        <w:t xml:space="preserve"> Spieler meist nur kurze Zeit zum Spielen </w:t>
      </w:r>
      <w:r w:rsidRPr="00F63F77">
        <w:rPr>
          <w:lang w:val="de-CH"/>
        </w:rPr>
        <w:t>hat</w:t>
      </w:r>
      <w:r w:rsidR="001E7F38" w:rsidRPr="00F63F77">
        <w:rPr>
          <w:lang w:val="de-CH"/>
        </w:rPr>
        <w:t xml:space="preserve">, </w:t>
      </w:r>
      <w:r w:rsidR="008A6258" w:rsidRPr="00F63F77">
        <w:rPr>
          <w:lang w:val="de-CH"/>
        </w:rPr>
        <w:t>soll das Spiel in weniger als zehn Sekunden gestartet und s</w:t>
      </w:r>
      <w:r w:rsidR="001E7F38" w:rsidRPr="00F63F77">
        <w:rPr>
          <w:lang w:val="de-CH"/>
        </w:rPr>
        <w:t>pielbar sein.</w:t>
      </w:r>
    </w:p>
    <w:p w14:paraId="54B89A0B" w14:textId="1674830B" w:rsidR="008A6258" w:rsidRPr="00F63F77" w:rsidRDefault="008A6258" w:rsidP="001E7F38">
      <w:pPr>
        <w:pStyle w:val="Listenabsatz"/>
        <w:numPr>
          <w:ilvl w:val="0"/>
          <w:numId w:val="11"/>
        </w:numPr>
        <w:rPr>
          <w:lang w:val="de-CH"/>
        </w:rPr>
      </w:pPr>
      <w:r w:rsidRPr="00F63F77">
        <w:rPr>
          <w:lang w:val="de-CH"/>
        </w:rPr>
        <w:t xml:space="preserve">Ebenfalls soll es, wegen dem sonst schon begrenzten Speicherplatz auf dem </w:t>
      </w:r>
      <w:r w:rsidR="001E7F38" w:rsidRPr="00F63F77">
        <w:rPr>
          <w:lang w:val="de-CH"/>
        </w:rPr>
        <w:t>Mobilgerät</w:t>
      </w:r>
      <w:r w:rsidR="00F63F77" w:rsidRPr="00F63F77">
        <w:rPr>
          <w:lang w:val="de-CH"/>
        </w:rPr>
        <w:t>,</w:t>
      </w:r>
      <w:r w:rsidR="003513A0" w:rsidRPr="00F63F77">
        <w:rPr>
          <w:lang w:val="de-CH"/>
        </w:rPr>
        <w:t xml:space="preserve"> weniger als zehn Megaby</w:t>
      </w:r>
      <w:r w:rsidRPr="00F63F77">
        <w:rPr>
          <w:lang w:val="de-CH"/>
        </w:rPr>
        <w:t>te Speicher beanspruchen.</w:t>
      </w:r>
    </w:p>
    <w:p w14:paraId="0966D77C" w14:textId="496577FA" w:rsidR="008A6258" w:rsidRPr="00F63F77" w:rsidRDefault="008A6258" w:rsidP="008A6258">
      <w:pPr>
        <w:pStyle w:val="berschrift1"/>
        <w:rPr>
          <w:rFonts w:ascii="Calibri Light" w:hAnsi="Calibri Light"/>
          <w:lang w:val="de-CH"/>
        </w:rPr>
      </w:pPr>
      <w:r w:rsidRPr="00F63F77">
        <w:rPr>
          <w:rFonts w:ascii="Calibri Light" w:hAnsi="Calibri Light"/>
          <w:lang w:val="de-CH"/>
        </w:rPr>
        <w:t>Supportability</w:t>
      </w:r>
    </w:p>
    <w:p w14:paraId="1FBFCC42" w14:textId="41E7E7DB" w:rsidR="008A6258" w:rsidRPr="00F63F77" w:rsidRDefault="002C7439" w:rsidP="008A6258">
      <w:pPr>
        <w:rPr>
          <w:lang w:val="de-CH"/>
        </w:rPr>
      </w:pPr>
      <w:r w:rsidRPr="00F63F77">
        <w:rPr>
          <w:lang w:val="de-CH"/>
        </w:rPr>
        <w:t xml:space="preserve">Die Coding Standards basieren auf den gängigen Java Code Conventions, besonderen Wert wird jedoch auf folgende Punkte gelegt: </w:t>
      </w:r>
    </w:p>
    <w:p w14:paraId="2E7B0BF9" w14:textId="7DD86E24" w:rsidR="00885745" w:rsidRPr="00F63F77" w:rsidRDefault="00885745" w:rsidP="00885745">
      <w:pPr>
        <w:pStyle w:val="Listenabsatz"/>
        <w:numPr>
          <w:ilvl w:val="0"/>
          <w:numId w:val="15"/>
        </w:numPr>
        <w:rPr>
          <w:lang w:val="de-CH"/>
        </w:rPr>
      </w:pPr>
      <w:r w:rsidRPr="00F63F77">
        <w:rPr>
          <w:lang w:val="de-CH"/>
        </w:rPr>
        <w:t>Code wird in englischer Sprache verfasst</w:t>
      </w:r>
    </w:p>
    <w:p w14:paraId="73065150" w14:textId="096A7BB0" w:rsidR="00885745" w:rsidRPr="00F63F77" w:rsidRDefault="00F375DA" w:rsidP="00885745">
      <w:pPr>
        <w:pStyle w:val="Listenabsatz"/>
        <w:numPr>
          <w:ilvl w:val="0"/>
          <w:numId w:val="15"/>
        </w:numPr>
        <w:rPr>
          <w:lang w:val="de-CH"/>
        </w:rPr>
      </w:pPr>
      <w:r w:rsidRPr="00F63F77">
        <w:rPr>
          <w:lang w:val="de-CH"/>
        </w:rPr>
        <w:t xml:space="preserve">Ausführliche </w:t>
      </w:r>
      <w:r w:rsidR="00885745" w:rsidRPr="00F63F77">
        <w:rPr>
          <w:lang w:val="de-CH"/>
        </w:rPr>
        <w:t>Java Doc</w:t>
      </w:r>
      <w:r w:rsidR="002C7439" w:rsidRPr="00F63F77">
        <w:rPr>
          <w:lang w:val="de-CH"/>
        </w:rPr>
        <w:t>umentation</w:t>
      </w:r>
      <w:r w:rsidR="003513A0" w:rsidRPr="00F63F77">
        <w:rPr>
          <w:lang w:val="de-CH"/>
        </w:rPr>
        <w:t xml:space="preserve"> für jede Klasse ist P</w:t>
      </w:r>
      <w:r w:rsidRPr="00F63F77">
        <w:rPr>
          <w:lang w:val="de-CH"/>
        </w:rPr>
        <w:t>flicht</w:t>
      </w:r>
    </w:p>
    <w:p w14:paraId="546A5C2D" w14:textId="580A84AB" w:rsidR="00885745" w:rsidRPr="00F63F77" w:rsidRDefault="00F375DA" w:rsidP="00885745">
      <w:pPr>
        <w:pStyle w:val="Listenabsatz"/>
        <w:numPr>
          <w:ilvl w:val="0"/>
          <w:numId w:val="15"/>
        </w:numPr>
        <w:rPr>
          <w:lang w:val="de-CH"/>
        </w:rPr>
      </w:pPr>
      <w:r w:rsidRPr="00F63F77">
        <w:rPr>
          <w:lang w:val="de-CH"/>
        </w:rPr>
        <w:t>Einheitli</w:t>
      </w:r>
      <w:r w:rsidR="003513A0" w:rsidRPr="00F63F77">
        <w:rPr>
          <w:lang w:val="de-CH"/>
        </w:rPr>
        <w:t>che Struktur von Klassen und Pa</w:t>
      </w:r>
      <w:r w:rsidRPr="00F63F77">
        <w:rPr>
          <w:lang w:val="de-CH"/>
        </w:rPr>
        <w:t>keten</w:t>
      </w:r>
    </w:p>
    <w:p w14:paraId="1BDC8AD7" w14:textId="07EF5FB9" w:rsidR="003D6486" w:rsidRPr="00F63F77" w:rsidRDefault="00F375DA" w:rsidP="008A6258">
      <w:pPr>
        <w:rPr>
          <w:lang w:val="de-CH"/>
        </w:rPr>
      </w:pPr>
      <w:r w:rsidRPr="00F63F77">
        <w:rPr>
          <w:lang w:val="de-CH"/>
        </w:rPr>
        <w:lastRenderedPageBreak/>
        <w:t xml:space="preserve">Die neuesten </w:t>
      </w:r>
      <w:r w:rsidR="00815B65" w:rsidRPr="00F63F77">
        <w:rPr>
          <w:lang w:val="de-CH"/>
        </w:rPr>
        <w:t>Updates</w:t>
      </w:r>
      <w:r w:rsidRPr="00F63F77">
        <w:rPr>
          <w:lang w:val="de-CH"/>
        </w:rPr>
        <w:t xml:space="preserve"> m</w:t>
      </w:r>
      <w:r w:rsidR="002C7439" w:rsidRPr="00F63F77">
        <w:rPr>
          <w:lang w:val="de-CH"/>
        </w:rPr>
        <w:t>it allfälligen Fehlerbehebungen und Erweiterungen</w:t>
      </w:r>
      <w:r w:rsidR="00815B65" w:rsidRPr="00F63F77">
        <w:rPr>
          <w:lang w:val="de-CH"/>
        </w:rPr>
        <w:t xml:space="preserve"> für das Spiel sind über den </w:t>
      </w:r>
      <w:r w:rsidRPr="00F63F77">
        <w:rPr>
          <w:lang w:val="de-CH"/>
        </w:rPr>
        <w:t xml:space="preserve">Google </w:t>
      </w:r>
      <w:r w:rsidR="00815B65" w:rsidRPr="00F63F77">
        <w:rPr>
          <w:lang w:val="de-CH"/>
        </w:rPr>
        <w:t>Playstore erhältlich.</w:t>
      </w:r>
    </w:p>
    <w:p w14:paraId="76C715BF" w14:textId="4E9A30B4" w:rsidR="003D6486" w:rsidRPr="00F63F77" w:rsidRDefault="003D6486" w:rsidP="002C7439">
      <w:pPr>
        <w:pStyle w:val="berschrift1"/>
        <w:rPr>
          <w:rFonts w:ascii="Calibri Light" w:hAnsi="Calibri Light"/>
          <w:lang w:val="de-CH"/>
        </w:rPr>
      </w:pPr>
      <w:r w:rsidRPr="00F63F77">
        <w:rPr>
          <w:rFonts w:ascii="Calibri Light" w:hAnsi="Calibri Light"/>
          <w:lang w:val="de-CH"/>
        </w:rPr>
        <w:t>Design Constraints</w:t>
      </w:r>
    </w:p>
    <w:p w14:paraId="588D7A77" w14:textId="77777777" w:rsidR="0010417E" w:rsidRPr="00F63F77" w:rsidRDefault="0010417E" w:rsidP="008A6258">
      <w:pPr>
        <w:rPr>
          <w:lang w:val="de-CH"/>
        </w:rPr>
      </w:pPr>
      <w:r w:rsidRPr="00F63F77">
        <w:rPr>
          <w:lang w:val="de-CH"/>
        </w:rPr>
        <w:t>Für die Umsetzung des Spiels werden folgende Plattformen benötigt:</w:t>
      </w:r>
    </w:p>
    <w:p w14:paraId="7503C3A8" w14:textId="26D35E36" w:rsidR="00F375DA" w:rsidRPr="00F63F77" w:rsidRDefault="00F375DA" w:rsidP="00F375DA">
      <w:pPr>
        <w:pStyle w:val="Listenabsatz"/>
        <w:numPr>
          <w:ilvl w:val="0"/>
          <w:numId w:val="12"/>
        </w:numPr>
        <w:rPr>
          <w:lang w:val="de-CH"/>
        </w:rPr>
      </w:pPr>
      <w:r w:rsidRPr="00F63F77">
        <w:rPr>
          <w:lang w:val="de-CH"/>
        </w:rPr>
        <w:t xml:space="preserve">Als Grundsprache wird </w:t>
      </w:r>
      <w:r w:rsidR="003D6486" w:rsidRPr="00F63F77">
        <w:rPr>
          <w:lang w:val="de-CH"/>
        </w:rPr>
        <w:t>Java</w:t>
      </w:r>
      <w:r w:rsidR="0010417E" w:rsidRPr="00F63F77">
        <w:rPr>
          <w:lang w:val="de-CH"/>
        </w:rPr>
        <w:t xml:space="preserve"> 1.7</w:t>
      </w:r>
      <w:r w:rsidRPr="00F63F77">
        <w:rPr>
          <w:lang w:val="de-CH"/>
        </w:rPr>
        <w:t xml:space="preserve"> eingesetzt</w:t>
      </w:r>
      <w:r w:rsidR="00F63F77">
        <w:rPr>
          <w:lang w:val="de-CH"/>
        </w:rPr>
        <w:t>.</w:t>
      </w:r>
    </w:p>
    <w:p w14:paraId="0F2EDA1B" w14:textId="725AAC79" w:rsidR="0010417E" w:rsidRPr="00F63F77" w:rsidRDefault="002C7439" w:rsidP="00F375DA">
      <w:pPr>
        <w:pStyle w:val="Listenabsatz"/>
        <w:numPr>
          <w:ilvl w:val="0"/>
          <w:numId w:val="12"/>
        </w:numPr>
        <w:rPr>
          <w:lang w:val="de-CH"/>
        </w:rPr>
      </w:pPr>
      <w:r w:rsidRPr="00F63F77">
        <w:rPr>
          <w:lang w:val="de-CH"/>
        </w:rPr>
        <w:t xml:space="preserve">Für die Mobile-Applikation wird das </w:t>
      </w:r>
      <w:r w:rsidR="00F375DA" w:rsidRPr="00F63F77">
        <w:rPr>
          <w:lang w:val="de-CH"/>
        </w:rPr>
        <w:t>Android SDK</w:t>
      </w:r>
      <w:r w:rsidRPr="00F63F77">
        <w:rPr>
          <w:lang w:val="de-CH"/>
        </w:rPr>
        <w:t xml:space="preserve"> verwendet</w:t>
      </w:r>
      <w:r w:rsidR="00F63F77">
        <w:rPr>
          <w:lang w:val="de-CH"/>
        </w:rPr>
        <w:t>.</w:t>
      </w:r>
    </w:p>
    <w:p w14:paraId="5C636D0F" w14:textId="77777777" w:rsidR="00F63F77" w:rsidRDefault="00F63F77" w:rsidP="00F63F77">
      <w:pPr>
        <w:pStyle w:val="Listenabsatz"/>
        <w:numPr>
          <w:ilvl w:val="0"/>
          <w:numId w:val="12"/>
        </w:numPr>
        <w:rPr>
          <w:lang w:val="de-CH"/>
        </w:rPr>
      </w:pPr>
      <w:r w:rsidRPr="00F63F77">
        <w:rPr>
          <w:lang w:val="de-CH"/>
        </w:rPr>
        <w:t>Als Spielframework wird libGDX genutzt.</w:t>
      </w:r>
    </w:p>
    <w:p w14:paraId="5413E50D" w14:textId="6D5BB5CF" w:rsidR="003D6486" w:rsidRPr="00F63F77" w:rsidRDefault="00F375DA" w:rsidP="00F63F77">
      <w:pPr>
        <w:pStyle w:val="Listenabsatz"/>
        <w:numPr>
          <w:ilvl w:val="0"/>
          <w:numId w:val="12"/>
        </w:numPr>
        <w:rPr>
          <w:lang w:val="de-CH"/>
        </w:rPr>
      </w:pPr>
      <w:r w:rsidRPr="00F63F77">
        <w:rPr>
          <w:lang w:val="de-CH"/>
        </w:rPr>
        <w:t>Für die Entwicklung wird mit der Entwicklungsumgebung Eclipse gearbeitet</w:t>
      </w:r>
      <w:r w:rsidR="00F63F77" w:rsidRPr="00F63F77">
        <w:rPr>
          <w:lang w:val="de-CH"/>
        </w:rPr>
        <w:t>.</w:t>
      </w:r>
    </w:p>
    <w:p w14:paraId="367F1B8D" w14:textId="26907528" w:rsidR="003D6486" w:rsidRPr="00F63F77" w:rsidRDefault="003D6486" w:rsidP="002C7439">
      <w:pPr>
        <w:pStyle w:val="berschrift1"/>
        <w:rPr>
          <w:rFonts w:ascii="Calibri Light" w:hAnsi="Calibri Light"/>
          <w:lang w:val="de-CH"/>
        </w:rPr>
      </w:pPr>
      <w:r w:rsidRPr="00F63F77">
        <w:rPr>
          <w:rFonts w:ascii="Calibri Light" w:hAnsi="Calibri Light"/>
          <w:lang w:val="de-CH"/>
        </w:rPr>
        <w:t>In</w:t>
      </w:r>
      <w:r w:rsidR="003513A0" w:rsidRPr="00F63F77">
        <w:rPr>
          <w:rFonts w:ascii="Calibri Light" w:hAnsi="Calibri Light"/>
          <w:lang w:val="de-CH"/>
        </w:rPr>
        <w:t>t</w:t>
      </w:r>
      <w:r w:rsidRPr="00F63F77">
        <w:rPr>
          <w:rFonts w:ascii="Calibri Light" w:hAnsi="Calibri Light"/>
          <w:lang w:val="de-CH"/>
        </w:rPr>
        <w:t>erfaces</w:t>
      </w:r>
    </w:p>
    <w:p w14:paraId="5B638DBA" w14:textId="2AC19198" w:rsidR="00D55262" w:rsidRPr="00F63F77" w:rsidRDefault="00A23E8A" w:rsidP="003D6486">
      <w:pPr>
        <w:rPr>
          <w:u w:val="single"/>
          <w:lang w:val="de-CH"/>
        </w:rPr>
      </w:pPr>
      <w:r w:rsidRPr="00F63F77">
        <w:rPr>
          <w:u w:val="single"/>
          <w:lang w:val="de-CH"/>
        </w:rPr>
        <w:t>Hardware Anforderungen</w:t>
      </w:r>
    </w:p>
    <w:p w14:paraId="0255F34D" w14:textId="439E13AA" w:rsidR="00D55262" w:rsidRPr="00F63F77" w:rsidRDefault="00070F14" w:rsidP="00A23E8A">
      <w:pPr>
        <w:pStyle w:val="Listenabsatz"/>
        <w:numPr>
          <w:ilvl w:val="0"/>
          <w:numId w:val="13"/>
        </w:numPr>
        <w:rPr>
          <w:lang w:val="de-CH"/>
        </w:rPr>
      </w:pPr>
      <w:r>
        <w:rPr>
          <w:lang w:val="de-CH"/>
        </w:rPr>
        <w:t>Smartphone mit Touchscreen</w:t>
      </w:r>
    </w:p>
    <w:p w14:paraId="42843BDC" w14:textId="7E8CD1F4" w:rsidR="00A23E8A" w:rsidRPr="00F63F77" w:rsidRDefault="003513A0" w:rsidP="00A23E8A">
      <w:pPr>
        <w:pStyle w:val="Listenabsatz"/>
        <w:numPr>
          <w:ilvl w:val="0"/>
          <w:numId w:val="13"/>
        </w:numPr>
        <w:rPr>
          <w:lang w:val="de-CH"/>
        </w:rPr>
      </w:pPr>
      <w:r w:rsidRPr="00F63F77">
        <w:rPr>
          <w:lang w:val="de-CH"/>
        </w:rPr>
        <w:t>Android ab Version 4.0.0</w:t>
      </w:r>
    </w:p>
    <w:p w14:paraId="65F93692" w14:textId="5E8ACCDC" w:rsidR="00A23E8A" w:rsidRPr="00F63F77" w:rsidRDefault="00A23E8A" w:rsidP="00A23E8A">
      <w:pPr>
        <w:rPr>
          <w:u w:val="single"/>
          <w:lang w:val="de-CH"/>
        </w:rPr>
      </w:pPr>
      <w:r w:rsidRPr="00F63F77">
        <w:rPr>
          <w:u w:val="single"/>
          <w:lang w:val="de-CH"/>
        </w:rPr>
        <w:t>User Interfaces</w:t>
      </w:r>
    </w:p>
    <w:p w14:paraId="44132FAA" w14:textId="0B5C57CB" w:rsidR="003D6486" w:rsidRPr="00F63F77" w:rsidRDefault="00D55262" w:rsidP="00A23E8A">
      <w:pPr>
        <w:pStyle w:val="Listenabsatz"/>
        <w:numPr>
          <w:ilvl w:val="0"/>
          <w:numId w:val="14"/>
        </w:numPr>
        <w:rPr>
          <w:lang w:val="de-CH"/>
        </w:rPr>
      </w:pPr>
      <w:r w:rsidRPr="00F63F77">
        <w:rPr>
          <w:lang w:val="de-CH"/>
        </w:rPr>
        <w:t>Menu</w:t>
      </w:r>
      <w:r w:rsidR="003655FA" w:rsidRPr="00F63F77">
        <w:rPr>
          <w:lang w:val="de-CH"/>
        </w:rPr>
        <w:t xml:space="preserve">: Damit </w:t>
      </w:r>
      <w:r w:rsidR="00815B65" w:rsidRPr="00F63F77">
        <w:rPr>
          <w:lang w:val="de-CH"/>
        </w:rPr>
        <w:t xml:space="preserve">sich </w:t>
      </w:r>
      <w:r w:rsidR="003655FA" w:rsidRPr="00F63F77">
        <w:rPr>
          <w:lang w:val="de-CH"/>
        </w:rPr>
        <w:t xml:space="preserve">der User </w:t>
      </w:r>
      <w:r w:rsidR="00491B6B" w:rsidRPr="00F63F77">
        <w:rPr>
          <w:lang w:val="de-CH"/>
        </w:rPr>
        <w:t>schnell zurecht</w:t>
      </w:r>
      <w:r w:rsidR="00815B65" w:rsidRPr="00F63F77">
        <w:rPr>
          <w:lang w:val="de-CH"/>
        </w:rPr>
        <w:t xml:space="preserve">findet, gibt es ein </w:t>
      </w:r>
      <w:r w:rsidR="00F375DA" w:rsidRPr="00F63F77">
        <w:rPr>
          <w:lang w:val="de-CH"/>
        </w:rPr>
        <w:t>simples</w:t>
      </w:r>
      <w:r w:rsidR="00815B65" w:rsidRPr="00F63F77">
        <w:rPr>
          <w:lang w:val="de-CH"/>
        </w:rPr>
        <w:t xml:space="preserve">, flaches Menu mit folgenden Punkten: </w:t>
      </w:r>
      <w:r w:rsidR="00491B6B" w:rsidRPr="00F63F77">
        <w:rPr>
          <w:lang w:val="de-CH"/>
        </w:rPr>
        <w:t>Spiel starten</w:t>
      </w:r>
      <w:r w:rsidR="00196E97" w:rsidRPr="00F63F77">
        <w:rPr>
          <w:lang w:val="de-CH"/>
        </w:rPr>
        <w:t>, Einstellungen und Tutorial.</w:t>
      </w:r>
    </w:p>
    <w:p w14:paraId="77B691F0" w14:textId="436318A9" w:rsidR="00F375DA" w:rsidRPr="00F63F77" w:rsidRDefault="00D55262" w:rsidP="00272D9A">
      <w:pPr>
        <w:pStyle w:val="Listenabsatz"/>
        <w:numPr>
          <w:ilvl w:val="0"/>
          <w:numId w:val="14"/>
        </w:numPr>
        <w:rPr>
          <w:lang w:val="de-CH"/>
        </w:rPr>
      </w:pPr>
      <w:r w:rsidRPr="00F63F77">
        <w:rPr>
          <w:lang w:val="de-CH"/>
        </w:rPr>
        <w:t>Spielfeld</w:t>
      </w:r>
      <w:r w:rsidR="00FB4DD7" w:rsidRPr="00F63F77">
        <w:rPr>
          <w:lang w:val="de-CH"/>
        </w:rPr>
        <w:t xml:space="preserve"> </w:t>
      </w:r>
      <w:r w:rsidR="00272D9A" w:rsidRPr="00F63F77">
        <w:rPr>
          <w:lang w:val="de-CH"/>
        </w:rPr>
        <w:t xml:space="preserve"> / Tutorial</w:t>
      </w:r>
      <w:r w:rsidR="00FB4DD7" w:rsidRPr="00F63F77">
        <w:rPr>
          <w:lang w:val="de-CH"/>
        </w:rPr>
        <w:br/>
      </w:r>
      <w:ins w:id="1" w:author="HAL9000" w:date="2014-09-29T18:13:00Z">
        <w:r w:rsidR="00272D9A" w:rsidRPr="00F63F77">
          <w:rPr>
            <w:noProof/>
            <w:lang w:val="de-CH" w:eastAsia="de-CH"/>
          </w:rPr>
          <w:drawing>
            <wp:inline distT="0" distB="0" distL="0" distR="0" wp14:anchorId="6570935A" wp14:editId="4E75C4F4">
              <wp:extent cx="3719088" cy="2091987"/>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9544" cy="2092244"/>
                      </a:xfrm>
                      <a:prstGeom prst="rect">
                        <a:avLst/>
                      </a:prstGeom>
                    </pic:spPr>
                  </pic:pic>
                </a:graphicData>
              </a:graphic>
            </wp:inline>
          </w:drawing>
        </w:r>
      </w:ins>
    </w:p>
    <w:p w14:paraId="6B7B9ED5" w14:textId="1D1CE924" w:rsidR="003D6486" w:rsidRPr="00F63F77" w:rsidRDefault="00F375DA" w:rsidP="008A6258">
      <w:pPr>
        <w:pStyle w:val="Listenabsatz"/>
        <w:numPr>
          <w:ilvl w:val="0"/>
          <w:numId w:val="14"/>
        </w:numPr>
        <w:rPr>
          <w:lang w:val="de-CH"/>
        </w:rPr>
      </w:pPr>
      <w:r w:rsidRPr="00F63F77">
        <w:rPr>
          <w:lang w:val="de-CH"/>
        </w:rPr>
        <w:t>Einstellungen</w:t>
      </w:r>
      <w:r w:rsidR="00FB4DD7" w:rsidRPr="00F63F77">
        <w:rPr>
          <w:lang w:val="de-CH"/>
        </w:rPr>
        <w:t xml:space="preserve">: Hier können folgende Punkte konfiguriert werden: </w:t>
      </w:r>
    </w:p>
    <w:p w14:paraId="1BCB97F8" w14:textId="2E45A07F" w:rsidR="00272D9A" w:rsidRPr="00F63F77" w:rsidRDefault="00272D9A" w:rsidP="00272D9A">
      <w:pPr>
        <w:pStyle w:val="Listenabsatz"/>
        <w:numPr>
          <w:ilvl w:val="1"/>
          <w:numId w:val="14"/>
        </w:numPr>
        <w:rPr>
          <w:lang w:val="de-CH"/>
        </w:rPr>
      </w:pPr>
      <w:r w:rsidRPr="00F63F77">
        <w:rPr>
          <w:lang w:val="de-CH"/>
        </w:rPr>
        <w:t>Handicap-Einstellungen</w:t>
      </w:r>
    </w:p>
    <w:p w14:paraId="6C91BE7D" w14:textId="69B79BEF" w:rsidR="00272D9A" w:rsidRPr="00F63F77" w:rsidRDefault="00272D9A" w:rsidP="00272D9A">
      <w:pPr>
        <w:pStyle w:val="Listenabsatz"/>
        <w:numPr>
          <w:ilvl w:val="1"/>
          <w:numId w:val="14"/>
        </w:numPr>
        <w:rPr>
          <w:lang w:val="de-CH"/>
        </w:rPr>
      </w:pPr>
      <w:r w:rsidRPr="00F63F77">
        <w:rPr>
          <w:lang w:val="de-CH"/>
        </w:rPr>
        <w:t>Ton ein/aus</w:t>
      </w:r>
    </w:p>
    <w:p w14:paraId="402AEEF2" w14:textId="43E601FB" w:rsidR="00272D9A" w:rsidRPr="00F63F77" w:rsidRDefault="00272D9A" w:rsidP="00272D9A">
      <w:pPr>
        <w:pStyle w:val="Listenabsatz"/>
        <w:numPr>
          <w:ilvl w:val="1"/>
          <w:numId w:val="14"/>
        </w:numPr>
        <w:rPr>
          <w:lang w:val="de-CH"/>
        </w:rPr>
      </w:pPr>
      <w:r w:rsidRPr="00F63F77">
        <w:rPr>
          <w:lang w:val="de-CH"/>
        </w:rPr>
        <w:t>InApp-Käufe</w:t>
      </w:r>
    </w:p>
    <w:p w14:paraId="6D656642" w14:textId="3BA6568A" w:rsidR="00D55262" w:rsidRPr="00F63F77" w:rsidRDefault="00D55262" w:rsidP="002C7439">
      <w:pPr>
        <w:pStyle w:val="berschrift1"/>
        <w:rPr>
          <w:rFonts w:ascii="Calibri Light" w:hAnsi="Calibri Light"/>
          <w:lang w:val="de-CH"/>
        </w:rPr>
      </w:pPr>
      <w:r w:rsidRPr="00F63F77">
        <w:rPr>
          <w:rFonts w:ascii="Calibri Light" w:hAnsi="Calibri Light"/>
          <w:lang w:val="de-CH"/>
        </w:rPr>
        <w:t>Lizenzen</w:t>
      </w:r>
    </w:p>
    <w:p w14:paraId="04E4D64B" w14:textId="77777777" w:rsidR="00945048" w:rsidRDefault="00343D00" w:rsidP="00D55262">
      <w:pPr>
        <w:rPr>
          <w:lang w:val="de-CH"/>
        </w:rPr>
      </w:pPr>
      <w:r>
        <w:rPr>
          <w:lang w:val="de-CH"/>
        </w:rPr>
        <w:t xml:space="preserve">Das verwendete Java-Spieleentwicklungsframework libGDX </w:t>
      </w:r>
      <w:r w:rsidR="001E5351">
        <w:rPr>
          <w:lang w:val="de-CH"/>
        </w:rPr>
        <w:t>steht unter der Apache 2.0 Lizenz.</w:t>
      </w:r>
      <w:r w:rsidR="00945048">
        <w:rPr>
          <w:lang w:val="de-CH"/>
        </w:rPr>
        <w:t xml:space="preserve"> Diese legt uns unter anderem folgende Pflichten auf, wollen wir libGDX verwenden:</w:t>
      </w:r>
    </w:p>
    <w:p w14:paraId="71996B4C" w14:textId="77777777" w:rsidR="00945048" w:rsidRDefault="00945048" w:rsidP="00945048">
      <w:pPr>
        <w:pStyle w:val="Listenabsatz"/>
        <w:numPr>
          <w:ilvl w:val="0"/>
          <w:numId w:val="14"/>
        </w:numPr>
        <w:rPr>
          <w:lang w:val="de-CH"/>
        </w:rPr>
      </w:pPr>
      <w:r>
        <w:rPr>
          <w:lang w:val="de-CH"/>
        </w:rPr>
        <w:t>Es muss eindeutig darauf hingewiesen werden, dass diese Software (libGDX) unter der Apache 2.0 Lizenz steht und diese vom Lizenzgeber stammt.</w:t>
      </w:r>
    </w:p>
    <w:p w14:paraId="256C066C" w14:textId="5664907C" w:rsidR="00945048" w:rsidRDefault="00945048" w:rsidP="00945048">
      <w:pPr>
        <w:pStyle w:val="Listenabsatz"/>
        <w:numPr>
          <w:ilvl w:val="0"/>
          <w:numId w:val="14"/>
        </w:numPr>
        <w:rPr>
          <w:lang w:val="de-CH"/>
        </w:rPr>
      </w:pPr>
      <w:r>
        <w:rPr>
          <w:lang w:val="de-CH"/>
        </w:rPr>
        <w:t>Eine Kopie der Lizenz muss dem Paket beiliegen</w:t>
      </w:r>
    </w:p>
    <w:p w14:paraId="60988649" w14:textId="64D55525" w:rsidR="00945048" w:rsidRPr="00945048" w:rsidRDefault="00945048" w:rsidP="00945048">
      <w:pPr>
        <w:rPr>
          <w:lang w:val="de-CH"/>
        </w:rPr>
      </w:pPr>
      <w:r>
        <w:rPr>
          <w:lang w:val="de-CH"/>
        </w:rPr>
        <w:lastRenderedPageBreak/>
        <w:t>Im Gegenzug dürfen wir das Softwarepaket kostenlos verwenden, auch für kommerzielle Zwecke. Unsere Software ist nicht gezwungen, die Apache 2.0 Lizenz zu verwenden. Da wir keine Änderungen an libGDX vornehmen werden, betreffen uns die speziellen Bedingungen dazu nicht.</w:t>
      </w:r>
    </w:p>
    <w:p w14:paraId="2EEBF14A" w14:textId="3C3F113C" w:rsidR="00D55262" w:rsidRDefault="001E5351" w:rsidP="00945048">
      <w:pPr>
        <w:rPr>
          <w:lang w:val="de-CH"/>
        </w:rPr>
      </w:pPr>
      <w:r w:rsidRPr="00945048">
        <w:rPr>
          <w:lang w:val="de-CH"/>
        </w:rPr>
        <w:t xml:space="preserve">Siehe </w:t>
      </w:r>
      <w:hyperlink r:id="rId8" w:history="1">
        <w:r w:rsidRPr="00945048">
          <w:rPr>
            <w:rStyle w:val="Hyperlink"/>
            <w:lang w:val="de-CH"/>
          </w:rPr>
          <w:t>http://www.apache.org/licenses/LICENSE-2.0.html</w:t>
        </w:r>
      </w:hyperlink>
      <w:r w:rsidRPr="00945048">
        <w:rPr>
          <w:lang w:val="de-CH"/>
        </w:rPr>
        <w:t xml:space="preserve"> für die komplette Lizenz.</w:t>
      </w:r>
    </w:p>
    <w:p w14:paraId="07A3A366" w14:textId="1EC4EA49" w:rsidR="00743F56" w:rsidRPr="00945048" w:rsidRDefault="00743F56" w:rsidP="00945048">
      <w:pPr>
        <w:rPr>
          <w:lang w:val="de-CH"/>
        </w:rPr>
      </w:pPr>
      <w:r>
        <w:rPr>
          <w:lang w:val="de-CH"/>
        </w:rPr>
        <w:t xml:space="preserve">Die Lizenzbedingungen für das Android SDK finden sich unter </w:t>
      </w:r>
      <w:hyperlink r:id="rId9" w:history="1">
        <w:r w:rsidRPr="00810F7D">
          <w:rPr>
            <w:rStyle w:val="Hyperlink"/>
            <w:lang w:val="de-CH"/>
          </w:rPr>
          <w:t>https://developer.android.com/sdk/terms.html</w:t>
        </w:r>
      </w:hyperlink>
      <w:r>
        <w:rPr>
          <w:lang w:val="de-CH"/>
        </w:rPr>
        <w:t>. Sie schränken unser Projekt nicht ein, da wir weder planen, Änderungen am SDK vorzunehmen, noch mit unserer Applikation gegen geltendes Gesetz zu verstossen.</w:t>
      </w:r>
    </w:p>
    <w:p w14:paraId="5133DA95" w14:textId="77777777" w:rsidR="00BE1AC7" w:rsidRDefault="00BE1AC7" w:rsidP="00BE1AC7">
      <w:pPr>
        <w:pStyle w:val="berschrift1"/>
        <w:rPr>
          <w:rFonts w:ascii="Calibri Light" w:hAnsi="Calibri Light"/>
          <w:lang w:val="de-CH"/>
        </w:rPr>
      </w:pPr>
      <w:r>
        <w:rPr>
          <w:rFonts w:ascii="Calibri Light" w:hAnsi="Calibri Light"/>
          <w:lang w:val="de-CH"/>
        </w:rPr>
        <w:t>Urheberrecht</w:t>
      </w:r>
    </w:p>
    <w:p w14:paraId="5EFB652D" w14:textId="516D807B" w:rsidR="00D55262" w:rsidRDefault="00BE1AC7" w:rsidP="00BA5A15">
      <w:pPr>
        <w:rPr>
          <w:lang w:val="de-CH"/>
        </w:rPr>
      </w:pPr>
      <w:r>
        <w:rPr>
          <w:lang w:val="de-CH"/>
        </w:rPr>
        <w:t>Die Urheberrechte am Spiel stehen gemäss URG Artikel 7 allen Personen, die als Urheber und Urheberinnen an der Schaffung des Werks mitgewirkt haben, gemeinschaftlich zu.</w:t>
      </w:r>
      <w:r w:rsidR="00BA5A15">
        <w:rPr>
          <w:lang w:val="de-CH"/>
        </w:rPr>
        <w:t xml:space="preserve"> In unserem Fall umfasst das alle Mitglieder des Projektteams.</w:t>
      </w:r>
    </w:p>
    <w:p w14:paraId="33FECF8F" w14:textId="6087DDFE" w:rsidR="00BA5A15" w:rsidRPr="00BE1AC7" w:rsidRDefault="00BA5A15" w:rsidP="00BA5A15">
      <w:pPr>
        <w:rPr>
          <w:rFonts w:ascii="Calibri Light" w:hAnsi="Calibri Light"/>
          <w:lang w:val="de-CH"/>
        </w:rPr>
      </w:pPr>
      <w:r>
        <w:rPr>
          <w:lang w:val="de-CH"/>
        </w:rPr>
        <w:t xml:space="preserve">Wir haben keine </w:t>
      </w:r>
      <w:r w:rsidR="00DA1B76">
        <w:rPr>
          <w:lang w:val="de-CH"/>
        </w:rPr>
        <w:t>Rechte</w:t>
      </w:r>
      <w:r>
        <w:rPr>
          <w:lang w:val="de-CH"/>
        </w:rPr>
        <w:t xml:space="preserve"> an </w:t>
      </w:r>
      <w:r w:rsidR="000365A9">
        <w:rPr>
          <w:lang w:val="de-CH"/>
        </w:rPr>
        <w:t>den verwendeten Bibliotheken und Frameworks.</w:t>
      </w:r>
    </w:p>
    <w:sectPr w:rsidR="00BA5A15" w:rsidRPr="00BE1AC7" w:rsidSect="008A02B4">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A5D5A" w14:textId="77777777" w:rsidR="00D75BB1" w:rsidRDefault="00D75BB1" w:rsidP="00C5070B">
      <w:r>
        <w:separator/>
      </w:r>
    </w:p>
  </w:endnote>
  <w:endnote w:type="continuationSeparator" w:id="0">
    <w:p w14:paraId="47CBC4BC" w14:textId="77777777" w:rsidR="00D75BB1" w:rsidRDefault="00D75BB1" w:rsidP="00C5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Helvetica Neue Light">
    <w:charset w:val="00"/>
    <w:family w:val="auto"/>
    <w:pitch w:val="variable"/>
    <w:sig w:usb0="A00002FF" w:usb1="5000205B" w:usb2="00000002" w:usb3="00000000" w:csb0="00000007" w:csb1="00000000"/>
  </w:font>
  <w:font w:name="Helvetica Neue UltraLight">
    <w:altName w:val="Open Sans Light"/>
    <w:charset w:val="00"/>
    <w:family w:val="auto"/>
    <w:pitch w:val="variable"/>
    <w:sig w:usb0="00000003" w:usb1="5000205B" w:usb2="00000002" w:usb3="00000000" w:csb0="00000001" w:csb1="00000000"/>
  </w:font>
  <w:font w:name="Helvetica Neue">
    <w:charset w:val="00"/>
    <w:family w:val="auto"/>
    <w:pitch w:val="variable"/>
    <w:sig w:usb0="E50002FF" w:usb1="500079DB" w:usb2="00000010" w:usb3="00000000" w:csb0="00000001"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338A8" w14:textId="77777777" w:rsidR="00D75BB1" w:rsidRDefault="00D75BB1" w:rsidP="00C5070B">
      <w:r>
        <w:separator/>
      </w:r>
    </w:p>
  </w:footnote>
  <w:footnote w:type="continuationSeparator" w:id="0">
    <w:p w14:paraId="3BB8C312" w14:textId="77777777" w:rsidR="00D75BB1" w:rsidRDefault="00D75BB1" w:rsidP="00C507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A80D3E"/>
    <w:multiLevelType w:val="hybridMultilevel"/>
    <w:tmpl w:val="8AD225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F7205E7"/>
    <w:multiLevelType w:val="hybridMultilevel"/>
    <w:tmpl w:val="3FDC3B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C74052"/>
    <w:multiLevelType w:val="hybridMultilevel"/>
    <w:tmpl w:val="A476EB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2A74BE"/>
    <w:multiLevelType w:val="multilevel"/>
    <w:tmpl w:val="68A2A2A6"/>
    <w:lvl w:ilvl="0">
      <w:start w:val="1"/>
      <w:numFmt w:val="decimal"/>
      <w:pStyle w:val="TITEL"/>
      <w:suff w:val="nothing"/>
      <w:lvlText w:val="%1"/>
      <w:lvlJc w:val="left"/>
      <w:pPr>
        <w:ind w:left="0" w:firstLine="0"/>
      </w:pPr>
      <w:rPr>
        <w:rFonts w:hint="default"/>
        <w:color w:val="FFFFFF" w:themeColor="background1"/>
        <w:sz w:val="2"/>
        <w:szCs w:val="2"/>
      </w:rPr>
    </w:lvl>
    <w:lvl w:ilvl="1">
      <w:start w:val="1"/>
      <w:numFmt w:val="decimal"/>
      <w:lvlRestart w:val="0"/>
      <w:pStyle w:val="UNTERTITEL1"/>
      <w:isLgl/>
      <w:lvlText w:val="%1.%2."/>
      <w:lvlJc w:val="left"/>
      <w:pPr>
        <w:ind w:left="1360" w:hanging="792"/>
      </w:pPr>
      <w:rPr>
        <w:rFonts w:hint="default"/>
      </w:rPr>
    </w:lvl>
    <w:lvl w:ilvl="2">
      <w:start w:val="1"/>
      <w:numFmt w:val="decimal"/>
      <w:pStyle w:val="UNTERTITEL2"/>
      <w:lvlText w:val="%1.%2.%3."/>
      <w:lvlJc w:val="left"/>
      <w:pPr>
        <w:ind w:left="1639" w:hanging="504"/>
      </w:pPr>
      <w:rPr>
        <w:rFonts w:hint="default"/>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6C6236D"/>
    <w:multiLevelType w:val="multilevel"/>
    <w:tmpl w:val="D90087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C7C29A6"/>
    <w:multiLevelType w:val="hybridMultilevel"/>
    <w:tmpl w:val="50F2C2E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F011D05"/>
    <w:multiLevelType w:val="multilevel"/>
    <w:tmpl w:val="D900876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F47480B"/>
    <w:multiLevelType w:val="multilevel"/>
    <w:tmpl w:val="9196CE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D3361B5"/>
    <w:multiLevelType w:val="multilevel"/>
    <w:tmpl w:val="83F0335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5"/>
  </w:num>
  <w:num w:numId="3">
    <w:abstractNumId w:val="5"/>
  </w:num>
  <w:num w:numId="4">
    <w:abstractNumId w:val="2"/>
  </w:num>
  <w:num w:numId="5">
    <w:abstractNumId w:val="7"/>
  </w:num>
  <w:num w:numId="6">
    <w:abstractNumId w:val="10"/>
  </w:num>
  <w:num w:numId="7">
    <w:abstractNumId w:val="6"/>
  </w:num>
  <w:num w:numId="8">
    <w:abstractNumId w:val="14"/>
  </w:num>
  <w:num w:numId="9">
    <w:abstractNumId w:val="4"/>
  </w:num>
  <w:num w:numId="10">
    <w:abstractNumId w:val="9"/>
  </w:num>
  <w:num w:numId="11">
    <w:abstractNumId w:val="13"/>
  </w:num>
  <w:num w:numId="12">
    <w:abstractNumId w:val="0"/>
  </w:num>
  <w:num w:numId="13">
    <w:abstractNumId w:val="11"/>
  </w:num>
  <w:num w:numId="14">
    <w:abstractNumId w:val="1"/>
  </w:num>
  <w:num w:numId="15">
    <w:abstractNumId w:val="8"/>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AB0"/>
    <w:rsid w:val="000365A9"/>
    <w:rsid w:val="00070F14"/>
    <w:rsid w:val="000827EA"/>
    <w:rsid w:val="000C5B2F"/>
    <w:rsid w:val="0010417E"/>
    <w:rsid w:val="00120093"/>
    <w:rsid w:val="00130120"/>
    <w:rsid w:val="0019685F"/>
    <w:rsid w:val="00196E97"/>
    <w:rsid w:val="001E5351"/>
    <w:rsid w:val="001E7F38"/>
    <w:rsid w:val="00272D9A"/>
    <w:rsid w:val="002C5C22"/>
    <w:rsid w:val="002C7439"/>
    <w:rsid w:val="002F06E7"/>
    <w:rsid w:val="003014F0"/>
    <w:rsid w:val="00302632"/>
    <w:rsid w:val="003261C7"/>
    <w:rsid w:val="0034228D"/>
    <w:rsid w:val="00343D00"/>
    <w:rsid w:val="003513A0"/>
    <w:rsid w:val="0036486E"/>
    <w:rsid w:val="003655FA"/>
    <w:rsid w:val="003D6486"/>
    <w:rsid w:val="00491B6B"/>
    <w:rsid w:val="004D0468"/>
    <w:rsid w:val="00512A30"/>
    <w:rsid w:val="00526860"/>
    <w:rsid w:val="00580D49"/>
    <w:rsid w:val="00665587"/>
    <w:rsid w:val="006946C8"/>
    <w:rsid w:val="006E03B6"/>
    <w:rsid w:val="00743F56"/>
    <w:rsid w:val="007E457B"/>
    <w:rsid w:val="00815B65"/>
    <w:rsid w:val="00821AB0"/>
    <w:rsid w:val="008301F4"/>
    <w:rsid w:val="00831FCE"/>
    <w:rsid w:val="00875B10"/>
    <w:rsid w:val="00885745"/>
    <w:rsid w:val="008A02B4"/>
    <w:rsid w:val="008A6258"/>
    <w:rsid w:val="00905A37"/>
    <w:rsid w:val="00945048"/>
    <w:rsid w:val="00946335"/>
    <w:rsid w:val="00A23E8A"/>
    <w:rsid w:val="00A303A9"/>
    <w:rsid w:val="00A55E1A"/>
    <w:rsid w:val="00AB3AFD"/>
    <w:rsid w:val="00AC35A8"/>
    <w:rsid w:val="00B663D0"/>
    <w:rsid w:val="00B94155"/>
    <w:rsid w:val="00BA5A15"/>
    <w:rsid w:val="00BE1AC7"/>
    <w:rsid w:val="00C5070B"/>
    <w:rsid w:val="00CF45E5"/>
    <w:rsid w:val="00D55262"/>
    <w:rsid w:val="00D75BB1"/>
    <w:rsid w:val="00DA1B76"/>
    <w:rsid w:val="00DC1CA7"/>
    <w:rsid w:val="00DC4601"/>
    <w:rsid w:val="00E55CCD"/>
    <w:rsid w:val="00ED7E6D"/>
    <w:rsid w:val="00F375DA"/>
    <w:rsid w:val="00F54204"/>
    <w:rsid w:val="00F6058E"/>
    <w:rsid w:val="00F63F77"/>
    <w:rsid w:val="00F96B3D"/>
    <w:rsid w:val="00FB4DD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1B71D"/>
  <w14:defaultImageDpi w14:val="300"/>
  <w15:docId w15:val="{89BBEF4D-9420-4107-A6DE-539AB04B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C7439"/>
    <w:rPr>
      <w:rFonts w:ascii="Calibri" w:hAnsi="Calibri"/>
    </w:rPr>
  </w:style>
  <w:style w:type="paragraph" w:styleId="berschrift1">
    <w:name w:val="heading 1"/>
    <w:basedOn w:val="Standard"/>
    <w:next w:val="Standard"/>
    <w:link w:val="berschrift1Zchn"/>
    <w:uiPriority w:val="9"/>
    <w:qFormat/>
    <w:rsid w:val="002C7439"/>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semiHidden/>
    <w:unhideWhenUsed/>
    <w:qFormat/>
    <w:rsid w:val="002C7439"/>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chn">
    <w:name w:val="Überschrift 1 Zchn"/>
    <w:basedOn w:val="Absatz-Standardschriftart"/>
    <w:link w:val="berschrift1"/>
    <w:uiPriority w:val="9"/>
    <w:rsid w:val="002C7439"/>
    <w:rPr>
      <w:rFonts w:asciiTheme="majorHAnsi" w:eastAsiaTheme="majorEastAsia" w:hAnsiTheme="majorHAnsi" w:cstheme="majorBidi"/>
      <w:b/>
      <w:bCs/>
      <w:color w:val="595959" w:themeColor="text1" w:themeTint="A6"/>
      <w:sz w:val="28"/>
      <w:szCs w:val="28"/>
    </w:rPr>
  </w:style>
  <w:style w:type="paragraph" w:customStyle="1" w:styleId="UNTERTITEL1">
    <w:name w:val="UNTERTITEL 1"/>
    <w:basedOn w:val="TITEL"/>
    <w:autoRedefine/>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rsid w:val="008A02B4"/>
    <w:pPr>
      <w:numPr>
        <w:ilvl w:val="2"/>
        <w:numId w:val="3"/>
      </w:numPr>
      <w:spacing w:line="360" w:lineRule="auto"/>
    </w:pPr>
    <w:rPr>
      <w:rFonts w:ascii="Helvetica Neue" w:hAnsi="Helvetica Neue"/>
      <w:sz w:val="22"/>
    </w:rPr>
  </w:style>
  <w:style w:type="character" w:customStyle="1" w:styleId="berschrift2Zchn">
    <w:name w:val="Überschrift 2 Zchn"/>
    <w:basedOn w:val="Absatz-Standardschriftart"/>
    <w:link w:val="berschrift2"/>
    <w:uiPriority w:val="9"/>
    <w:semiHidden/>
    <w:rsid w:val="002C7439"/>
    <w:rPr>
      <w:rFonts w:asciiTheme="majorHAnsi" w:eastAsiaTheme="majorEastAsia" w:hAnsiTheme="majorHAnsi" w:cstheme="majorBidi"/>
      <w:b/>
      <w:bCs/>
      <w:color w:val="595959" w:themeColor="text1" w:themeTint="A6"/>
      <w:sz w:val="26"/>
      <w:szCs w:val="26"/>
    </w:rPr>
  </w:style>
  <w:style w:type="table" w:styleId="Tabellenraster">
    <w:name w:val="Table Grid"/>
    <w:basedOn w:val="NormaleTabelle"/>
    <w:uiPriority w:val="59"/>
    <w:rsid w:val="00875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7439"/>
    <w:pPr>
      <w:ind w:left="720"/>
      <w:contextualSpacing/>
    </w:pPr>
  </w:style>
  <w:style w:type="paragraph" w:styleId="Kopfzeile">
    <w:name w:val="header"/>
    <w:basedOn w:val="Standard"/>
    <w:link w:val="KopfzeileZchn"/>
    <w:uiPriority w:val="99"/>
    <w:unhideWhenUsed/>
    <w:rsid w:val="00C5070B"/>
    <w:pPr>
      <w:tabs>
        <w:tab w:val="center" w:pos="4703"/>
        <w:tab w:val="right" w:pos="9406"/>
      </w:tabs>
    </w:pPr>
  </w:style>
  <w:style w:type="character" w:customStyle="1" w:styleId="KopfzeileZchn">
    <w:name w:val="Kopfzeile Zchn"/>
    <w:basedOn w:val="Absatz-Standardschriftart"/>
    <w:link w:val="Kopfzeile"/>
    <w:uiPriority w:val="99"/>
    <w:rsid w:val="00C5070B"/>
  </w:style>
  <w:style w:type="paragraph" w:styleId="Fuzeile">
    <w:name w:val="footer"/>
    <w:basedOn w:val="Standard"/>
    <w:link w:val="FuzeileZchn"/>
    <w:uiPriority w:val="99"/>
    <w:unhideWhenUsed/>
    <w:rsid w:val="00C5070B"/>
    <w:pPr>
      <w:tabs>
        <w:tab w:val="center" w:pos="4703"/>
        <w:tab w:val="right" w:pos="9406"/>
      </w:tabs>
    </w:pPr>
  </w:style>
  <w:style w:type="character" w:customStyle="1" w:styleId="FuzeileZchn">
    <w:name w:val="Fußzeile Zchn"/>
    <w:basedOn w:val="Absatz-Standardschriftart"/>
    <w:link w:val="Fuzeile"/>
    <w:uiPriority w:val="99"/>
    <w:rsid w:val="00C5070B"/>
  </w:style>
  <w:style w:type="paragraph" w:styleId="Sprechblasentext">
    <w:name w:val="Balloon Text"/>
    <w:basedOn w:val="Standard"/>
    <w:link w:val="SprechblasentextZchn"/>
    <w:uiPriority w:val="99"/>
    <w:semiHidden/>
    <w:unhideWhenUsed/>
    <w:rsid w:val="00B94155"/>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chn"/>
    <w:uiPriority w:val="11"/>
    <w:qFormat/>
    <w:rsid w:val="002C7439"/>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2C7439"/>
    <w:rPr>
      <w:rFonts w:asciiTheme="majorHAnsi" w:eastAsiaTheme="majorEastAsia" w:hAnsiTheme="majorHAnsi" w:cstheme="majorBidi"/>
      <w:i/>
      <w:iCs/>
      <w:spacing w:val="15"/>
      <w:sz w:val="24"/>
      <w:szCs w:val="24"/>
    </w:rPr>
  </w:style>
  <w:style w:type="character" w:styleId="Hyperlink">
    <w:name w:val="Hyperlink"/>
    <w:basedOn w:val="Absatz-Standardschriftart"/>
    <w:uiPriority w:val="99"/>
    <w:unhideWhenUsed/>
    <w:rsid w:val="000827EA"/>
    <w:rPr>
      <w:color w:val="CC9900" w:themeColor="hyperlink"/>
      <w:u w:val="single"/>
    </w:rPr>
  </w:style>
  <w:style w:type="paragraph" w:styleId="Titel0">
    <w:name w:val="Title"/>
    <w:basedOn w:val="Standard"/>
    <w:next w:val="Standard"/>
    <w:link w:val="TitelZchn"/>
    <w:uiPriority w:val="10"/>
    <w:qFormat/>
    <w:rsid w:val="002C7439"/>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0"/>
    <w:uiPriority w:val="10"/>
    <w:rsid w:val="002C7439"/>
    <w:rPr>
      <w:rFonts w:asciiTheme="majorHAnsi" w:eastAsiaTheme="majorEastAsia" w:hAnsiTheme="majorHAnsi" w:cstheme="majorBidi"/>
      <w:color w:val="404040" w:themeColor="text1" w:themeTint="BF"/>
      <w:spacing w:val="5"/>
      <w:kern w:val="28"/>
      <w:sz w:val="52"/>
      <w:szCs w:val="52"/>
    </w:rPr>
  </w:style>
  <w:style w:type="paragraph" w:styleId="KeinLeerraum">
    <w:name w:val="No Spacing"/>
    <w:uiPriority w:val="1"/>
    <w:qFormat/>
    <w:rsid w:val="002C7439"/>
    <w:pPr>
      <w:spacing w:after="0" w:line="240" w:lineRule="auto"/>
    </w:pPr>
    <w:rPr>
      <w:rFonts w:ascii="Calibri" w:hAnsi="Calibri"/>
    </w:rPr>
  </w:style>
  <w:style w:type="character" w:styleId="IntensiveHervorhebung">
    <w:name w:val="Intense Emphasis"/>
    <w:basedOn w:val="Absatz-Standardschriftart"/>
    <w:uiPriority w:val="21"/>
    <w:qFormat/>
    <w:rsid w:val="002C7439"/>
    <w:rPr>
      <w:b/>
      <w:bCs/>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dk/terms.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z">
  <a:themeElements>
    <a:clrScheme name="Essenz">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3282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yacine mekesser</cp:lastModifiedBy>
  <cp:revision>10</cp:revision>
  <dcterms:created xsi:type="dcterms:W3CDTF">2014-10-05T11:29:00Z</dcterms:created>
  <dcterms:modified xsi:type="dcterms:W3CDTF">2014-10-18T14:24:00Z</dcterms:modified>
</cp:coreProperties>
</file>