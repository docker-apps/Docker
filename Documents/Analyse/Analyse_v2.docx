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el"/>
      </w:pPr>
      <w:r>
        <w:t xml:space="preserve">Analyse Auftrag </w:t>
      </w:r>
      <w:r w:rsidR="000D7977">
        <w:t>Docker</w:t>
      </w:r>
    </w:p>
    <w:p w14:paraId="734DD3C8" w14:textId="2DF2C0A0" w:rsidR="000D7655" w:rsidRPr="00A54A98" w:rsidRDefault="000D7655" w:rsidP="000F1EA5">
      <w:pPr>
        <w:pStyle w:val="berschrift2"/>
        <w:rPr>
          <w:rStyle w:val="Herausstellen"/>
        </w:rPr>
      </w:pPr>
      <w:r w:rsidRPr="00A54A98">
        <w:rPr>
          <w:rStyle w:val="Herausstellen"/>
        </w:rPr>
        <w:t>Projektmana</w:t>
      </w:r>
      <w:bookmarkStart w:id="0" w:name="_GoBack"/>
      <w:bookmarkEnd w:id="0"/>
      <w:r w:rsidRPr="00A54A98">
        <w:rPr>
          <w:rStyle w:val="Herausstellen"/>
        </w:rPr>
        <w:t>gement</w:t>
      </w:r>
    </w:p>
    <w:p w14:paraId="412E72B1" w14:textId="2AEDF489" w:rsidR="000D7655" w:rsidRDefault="006F3585">
      <w:r>
        <w:t>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Yacine Mekesser muss vom 25.11 bis zum 12.12 in den Wiederholungskurs. Seine Abwesenheit ist bereits in die Planung zukünftiger Iterationen eingeflossen</w:t>
      </w:r>
      <w:r w:rsidR="00D91F4B">
        <w:t xml:space="preserve"> und sollte das Projekt nicht gefä</w:t>
      </w:r>
      <w:r w:rsidR="009F51AC">
        <w:t>h</w:t>
      </w:r>
      <w:r w:rsidR="00D91F4B">
        <w:t>rden.</w:t>
      </w:r>
    </w:p>
    <w:p w14:paraId="76CD3416" w14:textId="77777777" w:rsidR="000D7655" w:rsidRDefault="000D7655"/>
    <w:p w14:paraId="5DE36209" w14:textId="20A8B3D8" w:rsidR="00E5102F" w:rsidRPr="000F1EA5" w:rsidRDefault="00985A23" w:rsidP="000F1EA5">
      <w:pPr>
        <w:pStyle w:val="berschrift1"/>
        <w:rPr>
          <w:rFonts w:ascii="Calibri Light" w:hAnsi="Calibri Light"/>
        </w:rPr>
        <w:sectPr w:rsidR="00E5102F" w:rsidRPr="000F1EA5">
          <w:headerReference w:type="default" r:id="rId9"/>
          <w:footerReference w:type="default" r:id="rId10"/>
          <w:pgSz w:w="11906" w:h="16838"/>
          <w:pgMar w:top="1417" w:right="1417" w:bottom="1134" w:left="1417" w:header="708" w:footer="708" w:gutter="0"/>
          <w:cols w:space="708"/>
          <w:docGrid w:linePitch="360"/>
        </w:sectPr>
      </w:pPr>
      <w:r w:rsidRPr="000F1EA5">
        <w:rPr>
          <w:rFonts w:ascii="Calibri Light" w:hAnsi="Calibri Light"/>
        </w:rP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lastRenderedPageBreak/>
        <w:tab/>
      </w:r>
      <w:r>
        <w:tab/>
        <w:t xml:space="preserve">DAA Domänenmodell </w:t>
      </w:r>
      <w:r w:rsidR="00FB02E0">
        <w:tab/>
      </w:r>
      <w:r w:rsidR="00FB02E0">
        <w:tab/>
      </w:r>
      <w:r w:rsidR="00FB02E0">
        <w:tab/>
      </w:r>
      <w:r w:rsidR="00FB02E0">
        <w:tab/>
      </w:r>
      <w:r>
        <w:t>visualisieren</w:t>
      </w:r>
      <w:r>
        <w:br/>
      </w:r>
      <w:r>
        <w:tab/>
        <w:t>DB Architektur</w:t>
      </w:r>
      <w:r>
        <w:br/>
      </w:r>
      <w:r>
        <w:tab/>
      </w:r>
      <w:r>
        <w:tab/>
        <w:t>DBA Architektur visualisieren</w:t>
      </w:r>
    </w:p>
    <w:p w14:paraId="4840AFFD" w14:textId="449F3049"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 xml:space="preserve">EA </w:t>
      </w:r>
      <w:r w:rsidR="00CE3901">
        <w:rPr>
          <w:lang w:val="en-US"/>
        </w:rPr>
        <w:t>Domain</w:t>
      </w:r>
      <w:r w:rsidR="0060651A" w:rsidRPr="00CA32E2">
        <w:rPr>
          <w:lang w:val="en-US"/>
        </w:rPr>
        <w:br/>
      </w:r>
      <w:r w:rsidR="0060651A" w:rsidRPr="00CA32E2">
        <w:rPr>
          <w:lang w:val="en-US"/>
        </w:rPr>
        <w:tab/>
      </w:r>
      <w:r w:rsidR="0060651A" w:rsidRPr="00CA32E2">
        <w:rPr>
          <w:lang w:val="en-US"/>
        </w:rPr>
        <w:tab/>
        <w:t xml:space="preserve">EAA </w:t>
      </w:r>
      <w:r w:rsidR="00CE3901">
        <w:rPr>
          <w:lang w:val="en-US"/>
        </w:rPr>
        <w:t>GameObjects</w:t>
      </w:r>
      <w:r w:rsidR="0060651A" w:rsidRPr="00CA32E2">
        <w:rPr>
          <w:lang w:val="en-US"/>
        </w:rPr>
        <w:br/>
      </w:r>
      <w:r w:rsidR="0060651A" w:rsidRPr="00CA32E2">
        <w:rPr>
          <w:lang w:val="en-US"/>
        </w:rPr>
        <w:tab/>
      </w:r>
      <w:r w:rsidR="0060651A" w:rsidRPr="00CA32E2">
        <w:rPr>
          <w:lang w:val="en-US"/>
        </w:rPr>
        <w:tab/>
        <w:t xml:space="preserve">EAB </w:t>
      </w:r>
      <w:r w:rsidR="00CE3901">
        <w:rPr>
          <w:lang w:val="en-US"/>
        </w:rPr>
        <w:t>QuickGame</w:t>
      </w:r>
      <w:r w:rsidR="0060651A" w:rsidRPr="00CA32E2">
        <w:rPr>
          <w:lang w:val="en-US"/>
        </w:rPr>
        <w:br/>
      </w:r>
      <w:r w:rsidR="0060651A" w:rsidRPr="00CA32E2">
        <w:rPr>
          <w:lang w:val="en-US"/>
        </w:rPr>
        <w:tab/>
      </w:r>
      <w:r w:rsidR="0060651A" w:rsidRPr="00CA32E2">
        <w:rPr>
          <w:lang w:val="en-US"/>
        </w:rPr>
        <w:tab/>
        <w:t xml:space="preserve">EAC </w:t>
      </w:r>
      <w:r w:rsidR="00CE3901">
        <w:rPr>
          <w:lang w:val="en-US"/>
        </w:rPr>
        <w:t>InfiniteGame</w:t>
      </w:r>
      <w:r w:rsidR="00CE3901">
        <w:rPr>
          <w:lang w:val="en-US"/>
        </w:rPr>
        <w:br/>
      </w:r>
      <w:r w:rsidR="00CE3901">
        <w:rPr>
          <w:lang w:val="en-US"/>
        </w:rPr>
        <w:tab/>
      </w:r>
      <w:r w:rsidR="00CE3901">
        <w:rPr>
          <w:lang w:val="en-US"/>
        </w:rPr>
        <w:tab/>
        <w:t>EAD CareerGame</w:t>
      </w:r>
      <w:r w:rsidR="00CE3901">
        <w:rPr>
          <w:lang w:val="en-US"/>
        </w:rPr>
        <w:br/>
      </w:r>
      <w:r w:rsidR="00CE3901">
        <w:rPr>
          <w:lang w:val="en-US"/>
        </w:rPr>
        <w:tab/>
        <w:t>EB</w:t>
      </w:r>
      <w:r w:rsidR="0060651A" w:rsidRPr="00CA32E2">
        <w:rPr>
          <w:lang w:val="en-US"/>
        </w:rPr>
        <w:t xml:space="preserve"> User I</w:t>
      </w:r>
      <w:r w:rsidR="0060651A">
        <w:rPr>
          <w:lang w:val="en-US"/>
        </w:rPr>
        <w:t>nterface</w:t>
      </w:r>
      <w:r w:rsidR="00696481">
        <w:rPr>
          <w:lang w:val="en-US"/>
        </w:rPr>
        <w:br/>
      </w:r>
      <w:r w:rsidR="00696481">
        <w:rPr>
          <w:lang w:val="en-US"/>
        </w:rPr>
        <w:tab/>
      </w:r>
      <w:r w:rsidR="00696481">
        <w:rPr>
          <w:lang w:val="en-US"/>
        </w:rPr>
        <w:tab/>
        <w:t>EB</w:t>
      </w:r>
      <w:r w:rsidR="0060651A" w:rsidRPr="0060651A">
        <w:rPr>
          <w:lang w:val="en-US"/>
        </w:rPr>
        <w:t>A Rendering</w:t>
      </w:r>
      <w:r w:rsidR="00CE3901">
        <w:rPr>
          <w:lang w:val="en-US"/>
        </w:rPr>
        <w:br/>
      </w:r>
      <w:r w:rsidR="00CE3901">
        <w:rPr>
          <w:lang w:val="en-US"/>
        </w:rPr>
        <w:tab/>
      </w:r>
      <w:r w:rsidR="00CE3901">
        <w:rPr>
          <w:lang w:val="en-US"/>
        </w:rPr>
        <w:tab/>
      </w:r>
      <w:r w:rsidR="00696481">
        <w:rPr>
          <w:lang w:val="en-US"/>
        </w:rPr>
        <w:t>EB</w:t>
      </w:r>
      <w:r w:rsidR="00CE3901">
        <w:rPr>
          <w:lang w:val="en-US"/>
        </w:rPr>
        <w:t>B Menu</w:t>
      </w:r>
      <w:r w:rsidR="00CE3901">
        <w:rPr>
          <w:lang w:val="en-US"/>
        </w:rPr>
        <w:br/>
      </w:r>
      <w:r w:rsidR="00CE3901">
        <w:rPr>
          <w:lang w:val="en-US"/>
        </w:rPr>
        <w:tab/>
      </w:r>
      <w:r w:rsidR="00CE3901">
        <w:rPr>
          <w:lang w:val="en-US"/>
        </w:rPr>
        <w:tab/>
      </w:r>
      <w:r w:rsidR="00696481">
        <w:rPr>
          <w:lang w:val="en-US"/>
        </w:rPr>
        <w:t>EB</w:t>
      </w:r>
      <w:r w:rsidR="00CE3901">
        <w:rPr>
          <w:lang w:val="en-US"/>
        </w:rPr>
        <w:t>C User Config &amp; Stats</w:t>
      </w:r>
      <w:r w:rsidR="00CE3901">
        <w:rPr>
          <w:lang w:val="en-US"/>
        </w:rPr>
        <w:br/>
      </w:r>
      <w:r w:rsidR="00CE3901">
        <w:rPr>
          <w:lang w:val="en-US"/>
        </w:rPr>
        <w:tab/>
      </w:r>
      <w:r w:rsidR="00CE3901">
        <w:rPr>
          <w:lang w:val="en-US"/>
        </w:rPr>
        <w:tab/>
      </w:r>
      <w:r w:rsidR="00696481">
        <w:rPr>
          <w:lang w:val="en-US"/>
        </w:rPr>
        <w:t>EB</w:t>
      </w:r>
      <w:r w:rsidR="00CE3901">
        <w:rPr>
          <w:lang w:val="en-US"/>
        </w:rPr>
        <w:t>D Level</w:t>
      </w:r>
      <w:r w:rsidR="00CE3901">
        <w:rPr>
          <w:lang w:val="en-US"/>
        </w:rPr>
        <w:br/>
      </w:r>
      <w:r w:rsidR="00CE3901">
        <w:rPr>
          <w:lang w:val="en-US"/>
        </w:rPr>
        <w:tab/>
        <w:t>E</w:t>
      </w:r>
      <w:r w:rsidR="00696481">
        <w:rPr>
          <w:lang w:val="en-US"/>
        </w:rPr>
        <w:t>C Tech. Services</w:t>
      </w:r>
      <w:r w:rsidR="00696481">
        <w:rPr>
          <w:lang w:val="en-US"/>
        </w:rPr>
        <w:br/>
      </w:r>
      <w:r w:rsidR="00696481">
        <w:rPr>
          <w:lang w:val="en-US"/>
        </w:rPr>
        <w:tab/>
      </w:r>
      <w:r w:rsidR="00696481">
        <w:rPr>
          <w:lang w:val="en-US"/>
        </w:rPr>
        <w:tab/>
        <w:t>EC</w:t>
      </w:r>
      <w:r w:rsidR="0060651A" w:rsidRPr="00CA32E2">
        <w:rPr>
          <w:lang w:val="en-US"/>
        </w:rPr>
        <w:t xml:space="preserve">A </w:t>
      </w:r>
      <w:r w:rsidR="009F51AC" w:rsidRPr="00CA32E2">
        <w:rPr>
          <w:lang w:val="en-US"/>
        </w:rPr>
        <w:t>Persistence</w:t>
      </w:r>
    </w:p>
    <w:p w14:paraId="150138F9" w14:textId="77777777" w:rsidR="00075EA3" w:rsidRPr="009F51AC" w:rsidRDefault="00075EA3">
      <w:pPr>
        <w:rPr>
          <w:b/>
          <w:lang w:val="en-US"/>
        </w:rPr>
      </w:pPr>
      <w:r w:rsidRPr="009F51AC">
        <w:rPr>
          <w:b/>
          <w:lang w:val="en-US"/>
        </w:rPr>
        <w:t>F Evaluation und Test</w:t>
      </w:r>
    </w:p>
    <w:p w14:paraId="1FFCC2E7" w14:textId="77777777" w:rsidR="00FB02E0" w:rsidRPr="004C5D43" w:rsidRDefault="00075EA3" w:rsidP="000D7655">
      <w:pPr>
        <w:rPr>
          <w:b/>
        </w:rPr>
        <w:sectPr w:rsidR="00FB02E0" w:rsidRPr="004C5D43" w:rsidSect="00CA32E2">
          <w:type w:val="continuous"/>
          <w:pgSz w:w="11906" w:h="16838"/>
          <w:pgMar w:top="1417" w:right="1417" w:bottom="1134" w:left="1417" w:header="708" w:footer="708" w:gutter="0"/>
          <w:cols w:num="2" w:space="708"/>
          <w:docGrid w:linePitch="360"/>
        </w:sectPr>
      </w:pPr>
      <w:r w:rsidRPr="004C5D43">
        <w:rPr>
          <w:b/>
        </w:rPr>
        <w:t>G Auslieferung</w:t>
      </w:r>
    </w:p>
    <w:p w14:paraId="6BE968AE" w14:textId="50490408" w:rsidR="0060651A" w:rsidRPr="004C5D43" w:rsidRDefault="0060651A">
      <w:pPr>
        <w:rPr>
          <w:b/>
        </w:rPr>
      </w:pPr>
    </w:p>
    <w:p w14:paraId="1298464A" w14:textId="77777777" w:rsidR="00E5102F" w:rsidRPr="004C5D43" w:rsidRDefault="00E5102F">
      <w:pPr>
        <w:sectPr w:rsidR="00E5102F" w:rsidRPr="004C5D43" w:rsidSect="00FB02E0">
          <w:type w:val="continuous"/>
          <w:pgSz w:w="11906" w:h="16838"/>
          <w:pgMar w:top="1417" w:right="1417" w:bottom="1134" w:left="1417" w:header="708" w:footer="708" w:gutter="0"/>
          <w:cols w:space="708"/>
          <w:docGrid w:linePitch="360"/>
        </w:sectPr>
      </w:pPr>
    </w:p>
    <w:p w14:paraId="19FC0E70" w14:textId="71E6C001" w:rsidR="00942D46" w:rsidRPr="000F1EA5" w:rsidRDefault="00985A23" w:rsidP="000F1EA5">
      <w:pPr>
        <w:pStyle w:val="berschrift1"/>
        <w:rPr>
          <w:rFonts w:ascii="Calibri Light" w:hAnsi="Calibri Light"/>
        </w:rPr>
      </w:pPr>
      <w:r w:rsidRPr="000F1EA5">
        <w:rPr>
          <w:rFonts w:ascii="Calibri Light" w:hAnsi="Calibri Light"/>
        </w:rP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980"/>
        <w:gridCol w:w="980"/>
        <w:gridCol w:w="980"/>
        <w:gridCol w:w="980"/>
        <w:gridCol w:w="980"/>
        <w:gridCol w:w="1063"/>
        <w:gridCol w:w="607"/>
      </w:tblGrid>
      <w:tr w:rsidR="00696481" w:rsidRPr="00696481" w14:paraId="22FD2DF7" w14:textId="77777777" w:rsidTr="00696481">
        <w:trPr>
          <w:trHeight w:val="300"/>
        </w:trPr>
        <w:tc>
          <w:tcPr>
            <w:tcW w:w="1260" w:type="dxa"/>
            <w:tcBorders>
              <w:top w:val="nil"/>
              <w:left w:val="nil"/>
              <w:bottom w:val="nil"/>
              <w:right w:val="nil"/>
            </w:tcBorders>
            <w:shd w:val="clear" w:color="auto" w:fill="auto"/>
            <w:noWrap/>
            <w:vAlign w:val="bottom"/>
            <w:hideMark/>
          </w:tcPr>
          <w:p w14:paraId="4689B88A"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2C796E23"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4982ECB0"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3EBEE9B7"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3D18D9C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7D67D8B8"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13F20FD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485694D4"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3C986E2B"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3EC749B4"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7E634F4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42E6907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2242294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5F36A47E"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4E5160D8"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0115E16D" w14:textId="77777777" w:rsidTr="00696481">
        <w:trPr>
          <w:trHeight w:val="300"/>
        </w:trPr>
        <w:tc>
          <w:tcPr>
            <w:tcW w:w="1260" w:type="dxa"/>
            <w:tcBorders>
              <w:top w:val="nil"/>
              <w:left w:val="nil"/>
              <w:bottom w:val="nil"/>
              <w:right w:val="nil"/>
            </w:tcBorders>
            <w:shd w:val="clear" w:color="auto" w:fill="auto"/>
            <w:noWrap/>
            <w:vAlign w:val="bottom"/>
            <w:hideMark/>
          </w:tcPr>
          <w:p w14:paraId="65D91AFE"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54ED804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365FF7BE"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Inception</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AB011D6"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6FA9021A"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Construction</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41C2849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E65C3D0"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390BA957" w14:textId="77777777" w:rsidTr="00696481">
        <w:trPr>
          <w:trHeight w:val="300"/>
        </w:trPr>
        <w:tc>
          <w:tcPr>
            <w:tcW w:w="1260" w:type="dxa"/>
            <w:tcBorders>
              <w:top w:val="nil"/>
              <w:left w:val="nil"/>
              <w:bottom w:val="nil"/>
              <w:right w:val="nil"/>
            </w:tcBorders>
            <w:shd w:val="clear" w:color="auto" w:fill="auto"/>
            <w:noWrap/>
            <w:vAlign w:val="bottom"/>
            <w:hideMark/>
          </w:tcPr>
          <w:p w14:paraId="3F75C46D"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23FD5B6C"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49A90AA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750AD9B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C4F705D"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E9677D3"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D7FC3E6"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298B3E20"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5DDB16EF"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5E3CEFC" w14:textId="77777777" w:rsidTr="00696481">
        <w:trPr>
          <w:trHeight w:val="300"/>
        </w:trPr>
        <w:tc>
          <w:tcPr>
            <w:tcW w:w="1260" w:type="dxa"/>
            <w:tcBorders>
              <w:top w:val="nil"/>
              <w:left w:val="nil"/>
              <w:bottom w:val="nil"/>
              <w:right w:val="nil"/>
            </w:tcBorders>
            <w:shd w:val="clear" w:color="auto" w:fill="auto"/>
            <w:noWrap/>
            <w:vAlign w:val="bottom"/>
            <w:hideMark/>
          </w:tcPr>
          <w:p w14:paraId="0F6C3245"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D1355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28F928B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799CF9C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6284C8C"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30D6250"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 EAD</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3816D87"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EAD, EBD, F</w:t>
            </w:r>
          </w:p>
        </w:tc>
        <w:tc>
          <w:tcPr>
            <w:tcW w:w="980" w:type="dxa"/>
            <w:tcBorders>
              <w:top w:val="nil"/>
              <w:left w:val="nil"/>
              <w:bottom w:val="single" w:sz="4" w:space="0" w:color="auto"/>
              <w:right w:val="single" w:sz="12" w:space="0" w:color="auto"/>
            </w:tcBorders>
            <w:shd w:val="clear" w:color="000000" w:fill="D9D9D9"/>
            <w:noWrap/>
            <w:vAlign w:val="center"/>
            <w:hideMark/>
          </w:tcPr>
          <w:p w14:paraId="2753C56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3C9202A"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30CDD8B7" w14:textId="77777777" w:rsidTr="00696481">
        <w:trPr>
          <w:trHeight w:val="300"/>
        </w:trPr>
        <w:tc>
          <w:tcPr>
            <w:tcW w:w="1260" w:type="dxa"/>
            <w:tcBorders>
              <w:top w:val="nil"/>
              <w:left w:val="nil"/>
              <w:bottom w:val="nil"/>
              <w:right w:val="nil"/>
            </w:tcBorders>
            <w:shd w:val="clear" w:color="auto" w:fill="auto"/>
            <w:noWrap/>
            <w:vAlign w:val="bottom"/>
            <w:hideMark/>
          </w:tcPr>
          <w:p w14:paraId="6F8890AE"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65235C11"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188FF7E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662733A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8F6B2B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B31FC4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47A810AD"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diagStripe" w:color="000000" w:fill="FFFFFF"/>
            <w:noWrap/>
            <w:vAlign w:val="center"/>
            <w:hideMark/>
          </w:tcPr>
          <w:p w14:paraId="1594917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7F9C78A9"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55452F3" w14:textId="77777777" w:rsidTr="00696481">
        <w:trPr>
          <w:trHeight w:val="300"/>
        </w:trPr>
        <w:tc>
          <w:tcPr>
            <w:tcW w:w="1260" w:type="dxa"/>
            <w:tcBorders>
              <w:top w:val="nil"/>
              <w:left w:val="nil"/>
              <w:bottom w:val="nil"/>
              <w:right w:val="nil"/>
            </w:tcBorders>
            <w:shd w:val="clear" w:color="auto" w:fill="auto"/>
            <w:noWrap/>
            <w:vAlign w:val="bottom"/>
            <w:hideMark/>
          </w:tcPr>
          <w:p w14:paraId="63FFBEEB"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654C206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484D46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6D484D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01F8689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EAB, EBC</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1D1762C"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xml:space="preserve">EAB, EBB, EBC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BAF3F7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EBB, EBD, EAD, F</w:t>
            </w:r>
          </w:p>
        </w:tc>
        <w:tc>
          <w:tcPr>
            <w:tcW w:w="980" w:type="dxa"/>
            <w:tcBorders>
              <w:top w:val="nil"/>
              <w:left w:val="nil"/>
              <w:bottom w:val="single" w:sz="4" w:space="0" w:color="auto"/>
              <w:right w:val="single" w:sz="12" w:space="0" w:color="auto"/>
            </w:tcBorders>
            <w:shd w:val="clear" w:color="000000" w:fill="D9D9D9"/>
            <w:noWrap/>
            <w:vAlign w:val="center"/>
            <w:hideMark/>
          </w:tcPr>
          <w:p w14:paraId="1D23968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79524CAC"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58700819" w14:textId="77777777" w:rsidTr="00696481">
        <w:trPr>
          <w:trHeight w:val="300"/>
        </w:trPr>
        <w:tc>
          <w:tcPr>
            <w:tcW w:w="1260" w:type="dxa"/>
            <w:tcBorders>
              <w:top w:val="nil"/>
              <w:left w:val="nil"/>
              <w:bottom w:val="nil"/>
              <w:right w:val="nil"/>
            </w:tcBorders>
            <w:shd w:val="clear" w:color="auto" w:fill="auto"/>
            <w:noWrap/>
            <w:vAlign w:val="bottom"/>
            <w:hideMark/>
          </w:tcPr>
          <w:p w14:paraId="6EFF26D7"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4D81FBE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EA9485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F49551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B5286F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EAA, 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8104DE7"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24897C2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EAC, EAC, F</w:t>
            </w:r>
          </w:p>
        </w:tc>
        <w:tc>
          <w:tcPr>
            <w:tcW w:w="980" w:type="dxa"/>
            <w:tcBorders>
              <w:top w:val="nil"/>
              <w:left w:val="nil"/>
              <w:bottom w:val="single" w:sz="4" w:space="0" w:color="auto"/>
              <w:right w:val="single" w:sz="12" w:space="0" w:color="auto"/>
            </w:tcBorders>
            <w:shd w:val="clear" w:color="000000" w:fill="FFFFFF"/>
            <w:noWrap/>
            <w:vAlign w:val="center"/>
            <w:hideMark/>
          </w:tcPr>
          <w:p w14:paraId="496C8091"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628D0E72"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7682195" w14:textId="77777777" w:rsidTr="00696481">
        <w:trPr>
          <w:trHeight w:val="300"/>
        </w:trPr>
        <w:tc>
          <w:tcPr>
            <w:tcW w:w="1260" w:type="dxa"/>
            <w:tcBorders>
              <w:top w:val="nil"/>
              <w:left w:val="nil"/>
              <w:bottom w:val="nil"/>
              <w:right w:val="nil"/>
            </w:tcBorders>
            <w:shd w:val="clear" w:color="auto" w:fill="auto"/>
            <w:noWrap/>
            <w:vAlign w:val="bottom"/>
            <w:hideMark/>
          </w:tcPr>
          <w:p w14:paraId="5CF39B5F"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89C61C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725F059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4265B7C9"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53487CB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1EE4C15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8D9BFB5"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649C56D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CBBAED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272F9EA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8E5AAF4"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4DDC4761"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16AB2DEE"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400DC732"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6B9FAACB"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0886678C" w14:textId="77777777" w:rsidTr="00696481">
        <w:trPr>
          <w:trHeight w:val="300"/>
        </w:trPr>
        <w:tc>
          <w:tcPr>
            <w:tcW w:w="1260" w:type="dxa"/>
            <w:tcBorders>
              <w:top w:val="nil"/>
              <w:left w:val="nil"/>
              <w:bottom w:val="nil"/>
              <w:right w:val="nil"/>
            </w:tcBorders>
            <w:shd w:val="clear" w:color="auto" w:fill="auto"/>
            <w:noWrap/>
            <w:vAlign w:val="bottom"/>
            <w:hideMark/>
          </w:tcPr>
          <w:p w14:paraId="20DD4A71"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647D877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EC21BAC"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37AC679B"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6C0F8224"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A00A14E"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7538FB7C"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2614AF32"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291E16B"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816797"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4C6FDBA8"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7A4A97AA"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AA95A95"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6E04C97D"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48B2A590"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25D856C5" w14:textId="77777777" w:rsidTr="00696481">
        <w:trPr>
          <w:trHeight w:val="300"/>
        </w:trPr>
        <w:tc>
          <w:tcPr>
            <w:tcW w:w="1260" w:type="dxa"/>
            <w:tcBorders>
              <w:top w:val="nil"/>
              <w:left w:val="nil"/>
              <w:bottom w:val="nil"/>
              <w:right w:val="nil"/>
            </w:tcBorders>
            <w:shd w:val="clear" w:color="auto" w:fill="auto"/>
            <w:noWrap/>
            <w:vAlign w:val="bottom"/>
            <w:hideMark/>
          </w:tcPr>
          <w:p w14:paraId="273F1E5B"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3B7C614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ABA61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0EE7DE"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FE1F5A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A99145B"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AEABFE"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1090D5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35067F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EB1478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119C99"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8B166FC"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C89D5F"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34A3ED1"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0258DB0E"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2D67B475" w14:textId="77777777" w:rsidTr="00696481">
        <w:trPr>
          <w:trHeight w:val="300"/>
        </w:trPr>
        <w:tc>
          <w:tcPr>
            <w:tcW w:w="5020" w:type="dxa"/>
            <w:gridSpan w:val="5"/>
            <w:tcBorders>
              <w:top w:val="nil"/>
              <w:left w:val="nil"/>
              <w:bottom w:val="nil"/>
              <w:right w:val="nil"/>
            </w:tcBorders>
            <w:shd w:val="clear" w:color="auto" w:fill="auto"/>
            <w:noWrap/>
            <w:vAlign w:val="bottom"/>
            <w:hideMark/>
          </w:tcPr>
          <w:p w14:paraId="77857D4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57235EF0"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02FDF0BD"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3092414"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nil"/>
              <w:left w:val="nil"/>
              <w:bottom w:val="nil"/>
              <w:right w:val="nil"/>
            </w:tcBorders>
            <w:shd w:val="clear" w:color="auto" w:fill="auto"/>
            <w:noWrap/>
            <w:vAlign w:val="bottom"/>
            <w:hideMark/>
          </w:tcPr>
          <w:p w14:paraId="70B9ED8E"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Aufwände</w:t>
            </w:r>
          </w:p>
        </w:tc>
        <w:tc>
          <w:tcPr>
            <w:tcW w:w="980" w:type="dxa"/>
            <w:tcBorders>
              <w:top w:val="nil"/>
              <w:left w:val="nil"/>
              <w:bottom w:val="nil"/>
              <w:right w:val="nil"/>
            </w:tcBorders>
            <w:shd w:val="clear" w:color="auto" w:fill="auto"/>
            <w:noWrap/>
            <w:vAlign w:val="bottom"/>
            <w:hideMark/>
          </w:tcPr>
          <w:p w14:paraId="27DB4CB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31A99C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8AB2A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9F46318"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6F8A72EC"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5BBCADE2" w14:textId="77777777" w:rsidTr="00696481">
        <w:trPr>
          <w:trHeight w:val="300"/>
        </w:trPr>
        <w:tc>
          <w:tcPr>
            <w:tcW w:w="1260" w:type="dxa"/>
            <w:tcBorders>
              <w:top w:val="nil"/>
              <w:left w:val="nil"/>
              <w:bottom w:val="nil"/>
              <w:right w:val="nil"/>
            </w:tcBorders>
            <w:shd w:val="clear" w:color="000000" w:fill="FFFFFF"/>
            <w:noWrap/>
            <w:vAlign w:val="bottom"/>
            <w:hideMark/>
          </w:tcPr>
          <w:p w14:paraId="7E82B58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77C0C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CFC98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776DB7"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4DB8E59D"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94D9399"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0242D1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6E1F93C"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662349A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2CCE00F"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8BC843B"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33298AC0"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Total</w:t>
            </w:r>
          </w:p>
        </w:tc>
      </w:tr>
      <w:tr w:rsidR="00696481" w:rsidRPr="00696481" w14:paraId="6E3929B6" w14:textId="77777777" w:rsidTr="00696481">
        <w:trPr>
          <w:trHeight w:val="300"/>
        </w:trPr>
        <w:tc>
          <w:tcPr>
            <w:tcW w:w="1260" w:type="dxa"/>
            <w:tcBorders>
              <w:top w:val="nil"/>
              <w:left w:val="nil"/>
              <w:bottom w:val="nil"/>
              <w:right w:val="nil"/>
            </w:tcBorders>
            <w:shd w:val="clear" w:color="000000" w:fill="FFFFFF"/>
            <w:noWrap/>
            <w:vAlign w:val="bottom"/>
            <w:hideMark/>
          </w:tcPr>
          <w:p w14:paraId="7067918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50473E3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5829965F"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E7A99AC"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66292F"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Remo Höppli</w:t>
            </w:r>
          </w:p>
        </w:tc>
        <w:tc>
          <w:tcPr>
            <w:tcW w:w="980" w:type="dxa"/>
            <w:tcBorders>
              <w:top w:val="nil"/>
              <w:left w:val="nil"/>
              <w:bottom w:val="single" w:sz="4" w:space="0" w:color="auto"/>
              <w:right w:val="single" w:sz="4" w:space="0" w:color="auto"/>
            </w:tcBorders>
            <w:shd w:val="clear" w:color="auto" w:fill="auto"/>
            <w:noWrap/>
            <w:vAlign w:val="bottom"/>
            <w:hideMark/>
          </w:tcPr>
          <w:p w14:paraId="7A46D7C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0AD0AFC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02F35D7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D54D28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A1E59E5"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096B7B8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7B6F0C5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24</w:t>
            </w:r>
          </w:p>
        </w:tc>
      </w:tr>
      <w:tr w:rsidR="00696481" w:rsidRPr="00696481" w14:paraId="542B50BD" w14:textId="77777777" w:rsidTr="00696481">
        <w:trPr>
          <w:trHeight w:val="300"/>
        </w:trPr>
        <w:tc>
          <w:tcPr>
            <w:tcW w:w="1260" w:type="dxa"/>
            <w:tcBorders>
              <w:top w:val="nil"/>
              <w:left w:val="nil"/>
              <w:bottom w:val="nil"/>
              <w:right w:val="nil"/>
            </w:tcBorders>
            <w:shd w:val="clear" w:color="000000" w:fill="FFFFFF"/>
            <w:noWrap/>
            <w:vAlign w:val="bottom"/>
            <w:hideMark/>
          </w:tcPr>
          <w:p w14:paraId="22022FAB"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48EB7309"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0BA8F7C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6C36B9D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A84C64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Yacine Mekesser</w:t>
            </w:r>
          </w:p>
        </w:tc>
        <w:tc>
          <w:tcPr>
            <w:tcW w:w="980" w:type="dxa"/>
            <w:tcBorders>
              <w:top w:val="nil"/>
              <w:left w:val="nil"/>
              <w:bottom w:val="single" w:sz="4" w:space="0" w:color="auto"/>
              <w:right w:val="single" w:sz="4" w:space="0" w:color="auto"/>
            </w:tcBorders>
            <w:shd w:val="clear" w:color="000000" w:fill="D9D9D9"/>
            <w:noWrap/>
            <w:vAlign w:val="bottom"/>
            <w:hideMark/>
          </w:tcPr>
          <w:p w14:paraId="22B6480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45F56EDC"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73AACA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7A2B9098"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745713D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4BA0623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62E3B1D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26</w:t>
            </w:r>
          </w:p>
        </w:tc>
      </w:tr>
      <w:tr w:rsidR="00696481" w:rsidRPr="00696481" w14:paraId="5D390B26" w14:textId="77777777" w:rsidTr="00696481">
        <w:trPr>
          <w:trHeight w:val="300"/>
        </w:trPr>
        <w:tc>
          <w:tcPr>
            <w:tcW w:w="1260" w:type="dxa"/>
            <w:tcBorders>
              <w:top w:val="nil"/>
              <w:left w:val="nil"/>
              <w:bottom w:val="nil"/>
              <w:right w:val="nil"/>
            </w:tcBorders>
            <w:shd w:val="clear" w:color="000000" w:fill="FFFFFF"/>
            <w:noWrap/>
            <w:vAlign w:val="bottom"/>
            <w:hideMark/>
          </w:tcPr>
          <w:p w14:paraId="1CC53A41"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5558900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419B24A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DA040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1D8F62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7B67206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3E524BFC"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7639E12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808B5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F6F26C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762EAE4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77DFBBEA"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696481" w:rsidRPr="00696481" w14:paraId="6AD7965A" w14:textId="77777777" w:rsidTr="00696481">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706D967B"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3732D92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4C2942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Emily Wangler</w:t>
            </w:r>
          </w:p>
        </w:tc>
        <w:tc>
          <w:tcPr>
            <w:tcW w:w="980" w:type="dxa"/>
            <w:tcBorders>
              <w:top w:val="nil"/>
              <w:left w:val="nil"/>
              <w:bottom w:val="nil"/>
              <w:right w:val="single" w:sz="4" w:space="0" w:color="auto"/>
            </w:tcBorders>
            <w:shd w:val="clear" w:color="000000" w:fill="D9D9D9"/>
            <w:noWrap/>
            <w:vAlign w:val="bottom"/>
            <w:hideMark/>
          </w:tcPr>
          <w:p w14:paraId="27BA58D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32EFCEB5"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34D9C6F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21B33AC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73E231C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79D024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6D6C326E"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696481" w:rsidRPr="00696481" w14:paraId="0E86078A" w14:textId="77777777" w:rsidTr="00696481">
        <w:trPr>
          <w:trHeight w:val="330"/>
        </w:trPr>
        <w:tc>
          <w:tcPr>
            <w:tcW w:w="1260" w:type="dxa"/>
            <w:tcBorders>
              <w:top w:val="nil"/>
              <w:left w:val="nil"/>
              <w:bottom w:val="nil"/>
              <w:right w:val="nil"/>
            </w:tcBorders>
            <w:shd w:val="clear" w:color="000000" w:fill="FFFFFF"/>
            <w:noWrap/>
            <w:vAlign w:val="bottom"/>
            <w:hideMark/>
          </w:tcPr>
          <w:p w14:paraId="6BAFE637"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561FBEFF"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Inception Abschluss</w:t>
            </w:r>
          </w:p>
        </w:tc>
        <w:tc>
          <w:tcPr>
            <w:tcW w:w="980" w:type="dxa"/>
            <w:tcBorders>
              <w:top w:val="nil"/>
              <w:left w:val="nil"/>
              <w:bottom w:val="nil"/>
              <w:right w:val="nil"/>
            </w:tcBorders>
            <w:shd w:val="clear" w:color="000000" w:fill="FFFFFF"/>
            <w:noWrap/>
            <w:vAlign w:val="bottom"/>
            <w:hideMark/>
          </w:tcPr>
          <w:p w14:paraId="1AEF0F96"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6035A3E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4DD36B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89295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6A03585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1D61508F"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395C4BF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24DA867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6E6641C0"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63F5428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5305547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90</w:t>
            </w:r>
          </w:p>
        </w:tc>
      </w:tr>
      <w:tr w:rsidR="00696481" w:rsidRPr="00696481" w14:paraId="6C11AEA1" w14:textId="77777777" w:rsidTr="00696481">
        <w:trPr>
          <w:trHeight w:val="315"/>
        </w:trPr>
        <w:tc>
          <w:tcPr>
            <w:tcW w:w="1260" w:type="dxa"/>
            <w:tcBorders>
              <w:top w:val="nil"/>
              <w:left w:val="nil"/>
              <w:bottom w:val="nil"/>
              <w:right w:val="nil"/>
            </w:tcBorders>
            <w:shd w:val="clear" w:color="000000" w:fill="FFFFFF"/>
            <w:noWrap/>
            <w:vAlign w:val="bottom"/>
            <w:hideMark/>
          </w:tcPr>
          <w:p w14:paraId="46DBF65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7F869D8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A56452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0AA7751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5437BE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8F4F52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6DC7C4"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695619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CD272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6412F4"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62380A4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1AEF5EB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400</w:t>
            </w:r>
          </w:p>
        </w:tc>
      </w:tr>
      <w:tr w:rsidR="00696481" w:rsidRPr="00696481" w14:paraId="6499329F" w14:textId="77777777" w:rsidTr="00696481">
        <w:trPr>
          <w:trHeight w:val="315"/>
        </w:trPr>
        <w:tc>
          <w:tcPr>
            <w:tcW w:w="1260" w:type="dxa"/>
            <w:tcBorders>
              <w:top w:val="nil"/>
              <w:left w:val="nil"/>
              <w:bottom w:val="nil"/>
              <w:right w:val="nil"/>
            </w:tcBorders>
            <w:shd w:val="clear" w:color="000000" w:fill="FFFFFF"/>
            <w:noWrap/>
            <w:vAlign w:val="bottom"/>
            <w:hideMark/>
          </w:tcPr>
          <w:p w14:paraId="7D654501"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3115349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Construction Abschluss</w:t>
            </w:r>
          </w:p>
        </w:tc>
        <w:tc>
          <w:tcPr>
            <w:tcW w:w="980" w:type="dxa"/>
            <w:tcBorders>
              <w:top w:val="nil"/>
              <w:left w:val="nil"/>
              <w:bottom w:val="nil"/>
              <w:right w:val="nil"/>
            </w:tcBorders>
            <w:shd w:val="clear" w:color="000000" w:fill="FFFFFF"/>
            <w:noWrap/>
            <w:vAlign w:val="bottom"/>
            <w:hideMark/>
          </w:tcPr>
          <w:p w14:paraId="158E8C99"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18B48EF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1DD7B3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CCAC8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F03455B"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B88822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EF5368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039D3A1"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788143"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039C8A"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310</w:t>
            </w:r>
          </w:p>
        </w:tc>
      </w:tr>
      <w:tr w:rsidR="00696481" w:rsidRPr="00696481" w14:paraId="09BD2317" w14:textId="77777777" w:rsidTr="00696481">
        <w:trPr>
          <w:trHeight w:val="315"/>
        </w:trPr>
        <w:tc>
          <w:tcPr>
            <w:tcW w:w="1260" w:type="dxa"/>
            <w:tcBorders>
              <w:top w:val="nil"/>
              <w:left w:val="nil"/>
              <w:bottom w:val="nil"/>
              <w:right w:val="nil"/>
            </w:tcBorders>
            <w:shd w:val="clear" w:color="auto" w:fill="auto"/>
            <w:noWrap/>
            <w:vAlign w:val="bottom"/>
            <w:hideMark/>
          </w:tcPr>
          <w:p w14:paraId="6437EB74"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5050BE58"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44A323D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41A1C75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6693A3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DEAE8C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F11F4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84A438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40D96BD"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85CC4E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9F994A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6C884E3"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159ED77A" w14:textId="77777777" w:rsidR="00696481" w:rsidRPr="00696481" w:rsidRDefault="00696481" w:rsidP="00696481">
            <w:pPr>
              <w:spacing w:after="0" w:line="240" w:lineRule="auto"/>
              <w:rPr>
                <w:rFonts w:eastAsia="Times New Roman" w:cs="Times New Roman"/>
                <w:color w:val="000000"/>
                <w:lang w:eastAsia="de-CH"/>
              </w:rPr>
            </w:pPr>
          </w:p>
        </w:tc>
      </w:tr>
    </w:tbl>
    <w:p w14:paraId="3791D478" w14:textId="77777777" w:rsidR="006F3585" w:rsidRDefault="006F3585"/>
    <w:p w14:paraId="7090DD54" w14:textId="77777777" w:rsidR="006F3585" w:rsidRDefault="006F3585"/>
    <w:p w14:paraId="37F7CC93" w14:textId="77777777" w:rsidR="00696481" w:rsidRDefault="00696481"/>
    <w:p w14:paraId="77F90356" w14:textId="77777777" w:rsidR="00942D46" w:rsidRPr="000F1EA5" w:rsidRDefault="00942D46" w:rsidP="000F1EA5">
      <w:pPr>
        <w:pStyle w:val="berschrift1"/>
        <w:rPr>
          <w:rFonts w:ascii="Calibri Light" w:hAnsi="Calibri Light"/>
        </w:rPr>
      </w:pPr>
      <w:r w:rsidRPr="000F1EA5">
        <w:rPr>
          <w:rFonts w:ascii="Calibri Light" w:hAnsi="Calibri Light"/>
        </w:rP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Inception</w:t>
            </w:r>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0F1EA5">
      <w:pPr>
        <w:pStyle w:val="berschrift2"/>
      </w:pPr>
      <w:r>
        <w:br w:type="page"/>
      </w:r>
    </w:p>
    <w:p w14:paraId="543B70D9" w14:textId="4A16B8E7" w:rsidR="000370EC" w:rsidRPr="000F1EA5" w:rsidRDefault="002931BA" w:rsidP="000F1EA5">
      <w:pPr>
        <w:pStyle w:val="berschrift1"/>
        <w:rPr>
          <w:rFonts w:ascii="Calibri Light" w:hAnsi="Calibri Light"/>
        </w:rPr>
      </w:pPr>
      <w:r w:rsidRPr="000F1EA5">
        <w:rPr>
          <w:rFonts w:ascii="Calibri Light" w:hAnsi="Calibri Light"/>
        </w:rP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wahr- scheinlich</w:t>
            </w:r>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-scheinlich</w:t>
            </w:r>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WK Yacine</w:t>
            </w:r>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wahr-scheinlich</w:t>
            </w:r>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Construction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scheinlich</w:t>
            </w:r>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0F1EA5">
      <w:pPr>
        <w:pStyle w:val="berschrift2"/>
      </w:pPr>
      <w:r>
        <w:t>Besonderes</w:t>
      </w:r>
    </w:p>
    <w:p w14:paraId="7F52D1AA" w14:textId="16546A78" w:rsidR="000370EC" w:rsidRDefault="003F5DD3" w:rsidP="005D0B70">
      <w:r>
        <w:t>Das Risiko mit der Nummer 6 wird im Verlaufe des Projektes eintreten, da Yacine Mekesser vom 24.11 bis zum 12.12 in den WK (Wiederholungskurs) muss.</w:t>
      </w:r>
      <w:r>
        <w:br/>
        <w:t xml:space="preserve">Als Massnahme wurde die Construction Phase um eine Iteration von 2 Wochen verlängert und </w:t>
      </w:r>
      <w:r w:rsidR="002A181D">
        <w:t>die Transition Phase von 3 auf 1</w:t>
      </w:r>
      <w:r w:rsidR="00CD0EC5">
        <w:t xml:space="preserve"> Woche</w:t>
      </w:r>
      <w:r>
        <w:t xml:space="preserve"> verkürzt. Weitere Änderungen in der Personaleinplanung werden während des Projektverlaufs aktualisiert.</w:t>
      </w:r>
    </w:p>
    <w:p w14:paraId="48EE2DAA" w14:textId="77777777" w:rsidR="008164B9" w:rsidRDefault="008164B9" w:rsidP="000F1EA5">
      <w:pPr>
        <w:pStyle w:val="berschrift2"/>
      </w:pPr>
    </w:p>
    <w:p w14:paraId="70B20031" w14:textId="77777777" w:rsidR="00846587" w:rsidRPr="00846587" w:rsidRDefault="00846587" w:rsidP="00846587"/>
    <w:p w14:paraId="01ECDD45" w14:textId="77777777" w:rsidR="000370EC" w:rsidRPr="000F1EA5" w:rsidRDefault="000370EC" w:rsidP="000F1EA5">
      <w:pPr>
        <w:pStyle w:val="berschrift1"/>
        <w:rPr>
          <w:rFonts w:ascii="Calibri Light" w:hAnsi="Calibri Light"/>
        </w:rPr>
      </w:pPr>
      <w:r w:rsidRPr="000F1EA5">
        <w:rPr>
          <w:rFonts w:ascii="Calibri Light" w:hAnsi="Calibri Light"/>
        </w:rP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wahr- scheinlich</w:t>
            </w:r>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Pr="00A54A98" w:rsidRDefault="001059F4" w:rsidP="000F1EA5">
      <w:pPr>
        <w:pStyle w:val="berschrift2"/>
        <w:rPr>
          <w:rStyle w:val="Herausstellen"/>
        </w:rPr>
      </w:pPr>
      <w:r w:rsidRPr="00A54A98">
        <w:rPr>
          <w:rStyle w:val="Herausstellen"/>
        </w:rPr>
        <w:lastRenderedPageBreak/>
        <w:t>Anwendungsfälle</w:t>
      </w:r>
    </w:p>
    <w:p w14:paraId="46B5272F" w14:textId="680D3B58" w:rsidR="000226D9" w:rsidRPr="000F1EA5" w:rsidRDefault="000226D9" w:rsidP="000F1EA5">
      <w:pPr>
        <w:pStyle w:val="berschrift1"/>
        <w:rPr>
          <w:rFonts w:ascii="Calibri Light" w:hAnsi="Calibri Light"/>
        </w:rPr>
      </w:pPr>
      <w:bookmarkStart w:id="1" w:name="_Toc400565434"/>
      <w:r w:rsidRPr="000F1EA5">
        <w:rPr>
          <w:rFonts w:ascii="Calibri Light" w:hAnsi="Calibri Light"/>
        </w:rPr>
        <w:t>Fully Dressed: Schnelles Spiel</w:t>
      </w:r>
      <w:bookmarkEnd w:id="1"/>
    </w:p>
    <w:tbl>
      <w:tblPr>
        <w:tblStyle w:val="Tabellenraster"/>
        <w:tblW w:w="0" w:type="auto"/>
        <w:tblLook w:val="04A0" w:firstRow="1" w:lastRow="0" w:firstColumn="1" w:lastColumn="0" w:noHBand="0" w:noVBand="1"/>
      </w:tblPr>
      <w:tblGrid>
        <w:gridCol w:w="9062"/>
      </w:tblGrid>
      <w:tr w:rsidR="000226D9" w14:paraId="008E9068" w14:textId="77777777" w:rsidTr="00650E7A">
        <w:tc>
          <w:tcPr>
            <w:tcW w:w="9062" w:type="dxa"/>
          </w:tcPr>
          <w:p w14:paraId="4A177273" w14:textId="77777777" w:rsidR="000226D9" w:rsidRPr="003330AD" w:rsidRDefault="000226D9" w:rsidP="00650E7A">
            <w:pPr>
              <w:rPr>
                <w:b/>
              </w:rPr>
            </w:pPr>
            <w:r w:rsidRPr="003330AD">
              <w:rPr>
                <w:b/>
              </w:rPr>
              <w:t>Use Case:</w:t>
            </w:r>
            <w:r w:rsidRPr="003330AD">
              <w:t xml:space="preserve"> Schnelles Spiel</w:t>
            </w:r>
          </w:p>
        </w:tc>
      </w:tr>
      <w:tr w:rsidR="000226D9" w14:paraId="5B854309" w14:textId="77777777" w:rsidTr="00650E7A">
        <w:tc>
          <w:tcPr>
            <w:tcW w:w="9062" w:type="dxa"/>
          </w:tcPr>
          <w:p w14:paraId="78468519" w14:textId="77777777" w:rsidR="000226D9" w:rsidRPr="003330AD" w:rsidRDefault="000226D9" w:rsidP="00650E7A">
            <w:r w:rsidRPr="003330AD">
              <w:rPr>
                <w:b/>
              </w:rPr>
              <w:t xml:space="preserve">Umfang: </w:t>
            </w:r>
            <w:r>
              <w:rPr>
                <w:b/>
              </w:rPr>
              <w:t>„</w:t>
            </w:r>
            <w:r>
              <w:t>Docker“, Android Anwendung/Spiel</w:t>
            </w:r>
          </w:p>
          <w:p w14:paraId="446D0D70" w14:textId="77777777" w:rsidR="000226D9" w:rsidRPr="00A34C46" w:rsidRDefault="000226D9" w:rsidP="00650E7A">
            <w:r w:rsidRPr="003330AD">
              <w:rPr>
                <w:b/>
              </w:rPr>
              <w:t xml:space="preserve">Ebene: </w:t>
            </w:r>
            <w:r>
              <w:t>Anwenderziel</w:t>
            </w:r>
          </w:p>
          <w:p w14:paraId="26A962B9" w14:textId="77777777" w:rsidR="000226D9" w:rsidRPr="00A34C46" w:rsidRDefault="000226D9" w:rsidP="00650E7A">
            <w:r w:rsidRPr="003330AD">
              <w:rPr>
                <w:b/>
              </w:rPr>
              <w:t>Primärakteur:</w:t>
            </w:r>
            <w:r>
              <w:rPr>
                <w:b/>
              </w:rPr>
              <w:t xml:space="preserve"> </w:t>
            </w:r>
            <w:r>
              <w:t>Spieler</w:t>
            </w:r>
          </w:p>
          <w:p w14:paraId="4B3D0F4D" w14:textId="77777777" w:rsidR="000226D9" w:rsidRDefault="000226D9" w:rsidP="00650E7A">
            <w:r w:rsidRPr="003330AD">
              <w:rPr>
                <w:b/>
              </w:rPr>
              <w:t>Stakeholder und Interessen:</w:t>
            </w:r>
            <w:r>
              <w:rPr>
                <w:b/>
              </w:rPr>
              <w:t xml:space="preserve"> </w:t>
            </w:r>
          </w:p>
          <w:p w14:paraId="0080CA61" w14:textId="77777777" w:rsidR="000226D9" w:rsidRPr="00A34C46" w:rsidRDefault="000226D9" w:rsidP="000226D9">
            <w:pPr>
              <w:pStyle w:val="Listenabsatz"/>
              <w:numPr>
                <w:ilvl w:val="0"/>
                <w:numId w:val="13"/>
              </w:numPr>
            </w:pPr>
            <w:r>
              <w:t>Spieler: Möchte spontan und in einer begrenzten Zeitspanne (z.B. in einer kurzen Pause oder während einer Busfahrt) ein Spiel spielen. Das „Schnelle Spiel“ hilft ihm auch, einen schnellen, ersten Eindruck vom Spiel zu erhalten.</w:t>
            </w:r>
          </w:p>
          <w:p w14:paraId="67E090B3" w14:textId="77777777" w:rsidR="000226D9" w:rsidRPr="00A34C46" w:rsidRDefault="000226D9" w:rsidP="00650E7A">
            <w:r w:rsidRPr="003330AD">
              <w:rPr>
                <w:b/>
              </w:rPr>
              <w:t xml:space="preserve">Vorbedingungen: </w:t>
            </w:r>
            <w:r>
              <w:t>Der Spieler hat die Anwendung geöffnet.</w:t>
            </w:r>
          </w:p>
          <w:p w14:paraId="2D1C1C57" w14:textId="77777777" w:rsidR="000226D9" w:rsidRPr="00A34C46" w:rsidRDefault="000226D9" w:rsidP="00650E7A">
            <w:r w:rsidRPr="003330AD">
              <w:rPr>
                <w:b/>
              </w:rPr>
              <w:t xml:space="preserve">Nachbedingungen: </w:t>
            </w:r>
            <w:r>
              <w:t>Die Spielstatistiken sind gespeichert und der Highscore wurde mit dem Punktestand des Spiels aktualisiert. Der Spieler ist wieder im Hauptmenü der Anwendung.</w:t>
            </w:r>
          </w:p>
          <w:p w14:paraId="2A77F778" w14:textId="77777777" w:rsidR="000226D9" w:rsidRDefault="000226D9" w:rsidP="00650E7A">
            <w:pPr>
              <w:rPr>
                <w:b/>
              </w:rPr>
            </w:pPr>
            <w:r w:rsidRPr="003330AD">
              <w:rPr>
                <w:b/>
              </w:rPr>
              <w:t xml:space="preserve">Standardablauf: </w:t>
            </w:r>
          </w:p>
          <w:p w14:paraId="575D8378" w14:textId="77777777" w:rsidR="000226D9" w:rsidRDefault="000226D9" w:rsidP="000226D9">
            <w:pPr>
              <w:pStyle w:val="Listenabsatz"/>
              <w:numPr>
                <w:ilvl w:val="0"/>
                <w:numId w:val="8"/>
              </w:numPr>
            </w:pPr>
            <w:r>
              <w:t>Der Spieler wählt im Hauptmenü „Schnelles Spiel“.</w:t>
            </w:r>
          </w:p>
          <w:p w14:paraId="39897A5F" w14:textId="77777777" w:rsidR="000226D9" w:rsidRDefault="000226D9" w:rsidP="000226D9">
            <w:pPr>
              <w:pStyle w:val="Listenabsatz"/>
              <w:numPr>
                <w:ilvl w:val="0"/>
                <w:numId w:val="8"/>
              </w:numPr>
            </w:pPr>
            <w:r>
              <w:t>Innert 10s (oder weniger) lädt das Spiel.</w:t>
            </w:r>
          </w:p>
          <w:p w14:paraId="6A2857F0" w14:textId="77777777" w:rsidR="000226D9" w:rsidRDefault="000226D9" w:rsidP="000226D9">
            <w:pPr>
              <w:pStyle w:val="Listenabsatz"/>
              <w:numPr>
                <w:ilvl w:val="0"/>
                <w:numId w:val="8"/>
              </w:numPr>
            </w:pPr>
            <w:r>
              <w:t>Der Spieler befindet sich nun im regulären Spielbildschirm. Der (interne) Timer steht auf 60s. Es verbleiben 3 Versuche.</w:t>
            </w:r>
          </w:p>
          <w:p w14:paraId="28C292B1" w14:textId="77777777" w:rsidR="000226D9" w:rsidRDefault="000226D9" w:rsidP="000226D9">
            <w:pPr>
              <w:pStyle w:val="Listenabsatz"/>
              <w:numPr>
                <w:ilvl w:val="0"/>
                <w:numId w:val="8"/>
              </w:numPr>
            </w:pPr>
            <w:r>
              <w:t>Im oberen Bildschirmabschnitt bewegt sich ein Güterzug mit Containern von links in das Spielgeschehen hinein. Ab diesem Moment beginnt der (interne) Timer herunter zu zählen.</w:t>
            </w:r>
          </w:p>
          <w:p w14:paraId="4B82577B" w14:textId="77777777" w:rsidR="000226D9" w:rsidRDefault="000226D9" w:rsidP="000226D9">
            <w:pPr>
              <w:pStyle w:val="Listenabsatz"/>
              <w:numPr>
                <w:ilvl w:val="0"/>
                <w:numId w:val="8"/>
              </w:numPr>
            </w:pPr>
            <w:r>
              <w:t>Der Spieler bestimmt, wo er den vordersten Container des Güterzugs auf dem Containerschiff platzieren möchte.</w:t>
            </w:r>
          </w:p>
          <w:p w14:paraId="6262F8F3" w14:textId="77777777" w:rsidR="000226D9" w:rsidRDefault="000226D9" w:rsidP="000226D9">
            <w:pPr>
              <w:pStyle w:val="Listenabsatz"/>
              <w:numPr>
                <w:ilvl w:val="0"/>
                <w:numId w:val="8"/>
              </w:numPr>
            </w:pPr>
            <w:r>
              <w:t>Das Spiel zeigt eine Animation des Hafenkrans, welcher den Container auf der vom Spieler bestimmten Position ablegt.</w:t>
            </w:r>
          </w:p>
          <w:p w14:paraId="09F5785E" w14:textId="77777777" w:rsidR="000226D9" w:rsidRDefault="000226D9" w:rsidP="000226D9">
            <w:pPr>
              <w:pStyle w:val="Listenabsatz"/>
              <w:numPr>
                <w:ilvl w:val="0"/>
                <w:numId w:val="8"/>
              </w:numPr>
            </w:pPr>
            <w:r>
              <w:t>Das Spiel berechnet die Gewichtsverteilung auf dem Containerschiff neu.</w:t>
            </w:r>
          </w:p>
          <w:p w14:paraId="29176BD1" w14:textId="77777777" w:rsidR="000226D9" w:rsidRDefault="000226D9" w:rsidP="000226D9">
            <w:pPr>
              <w:pStyle w:val="Listenabsatz"/>
              <w:numPr>
                <w:ilvl w:val="0"/>
                <w:numId w:val="8"/>
              </w:numPr>
            </w:pPr>
            <w:r>
              <w:t>Die Schritte 5 bis 7 werden so lange wiederholt, bis der (interne) Timer 0 erreicht. Der Güterzug bringt dann keine neuen Container mehr.</w:t>
            </w:r>
          </w:p>
          <w:p w14:paraId="028FF736" w14:textId="77777777" w:rsidR="000226D9" w:rsidRDefault="000226D9" w:rsidP="000226D9">
            <w:pPr>
              <w:pStyle w:val="Listenabsatz"/>
              <w:numPr>
                <w:ilvl w:val="0"/>
                <w:numId w:val="8"/>
              </w:numPr>
            </w:pPr>
            <w:r>
              <w:t>Der Spielablauf ist zu diesem Zeitpunkt zu Ende. Das Spiel berechnet anhand der Gewichtsverteilung und Höhe der Containerstapel den Punktestand.</w:t>
            </w:r>
          </w:p>
          <w:p w14:paraId="680B94A0" w14:textId="77777777" w:rsidR="000226D9" w:rsidRDefault="000226D9" w:rsidP="000226D9">
            <w:pPr>
              <w:pStyle w:val="Listenabsatz"/>
              <w:numPr>
                <w:ilvl w:val="0"/>
                <w:numId w:val="8"/>
              </w:numPr>
            </w:pPr>
            <w:r>
              <w:t xml:space="preserve">Das Spiel zeigt als Schlussanimation an, wie das Containerschiff den Hafen verlässt. Anschliessend wird der erreichte Punktestand angezeigt. </w:t>
            </w:r>
          </w:p>
          <w:p w14:paraId="1F51BF4E" w14:textId="77777777" w:rsidR="000226D9" w:rsidRDefault="000226D9" w:rsidP="00650E7A">
            <w:pPr>
              <w:rPr>
                <w:b/>
              </w:rPr>
            </w:pPr>
            <w:r w:rsidRPr="003330AD">
              <w:rPr>
                <w:b/>
              </w:rPr>
              <w:t xml:space="preserve">Erweiterungen: </w:t>
            </w:r>
          </w:p>
          <w:p w14:paraId="1E24E383" w14:textId="77777777" w:rsidR="000226D9" w:rsidRDefault="000226D9" w:rsidP="00650E7A">
            <w:pPr>
              <w:tabs>
                <w:tab w:val="left" w:pos="313"/>
                <w:tab w:val="left" w:pos="738"/>
                <w:tab w:val="left" w:pos="1163"/>
              </w:tabs>
            </w:pPr>
            <w:r>
              <w:tab/>
              <w:t>8a.</w:t>
            </w:r>
            <w:r>
              <w:tab/>
              <w:t>Der vorderste Container auf dem Güterzug erreicht den rechten Bildschirmrand.</w:t>
            </w:r>
          </w:p>
          <w:p w14:paraId="0838D9B5" w14:textId="77777777" w:rsidR="000226D9" w:rsidRDefault="000226D9" w:rsidP="000226D9">
            <w:pPr>
              <w:pStyle w:val="Listenabsatz"/>
              <w:numPr>
                <w:ilvl w:val="0"/>
                <w:numId w:val="10"/>
              </w:numPr>
              <w:tabs>
                <w:tab w:val="left" w:pos="313"/>
                <w:tab w:val="left" w:pos="738"/>
                <w:tab w:val="left" w:pos="1163"/>
              </w:tabs>
            </w:pPr>
            <w:r>
              <w:t>Eine Animation wird abgespielt, die dem Spieler signalisiert, dass dieser Container verloren ist.</w:t>
            </w:r>
          </w:p>
          <w:p w14:paraId="0804A250" w14:textId="77777777" w:rsidR="000226D9" w:rsidRDefault="000226D9" w:rsidP="000226D9">
            <w:pPr>
              <w:pStyle w:val="Listenabsatz"/>
              <w:numPr>
                <w:ilvl w:val="0"/>
                <w:numId w:val="10"/>
              </w:numPr>
              <w:tabs>
                <w:tab w:val="left" w:pos="313"/>
                <w:tab w:val="left" w:pos="738"/>
                <w:tab w:val="left" w:pos="1163"/>
              </w:tabs>
            </w:pPr>
            <w:r>
              <w:t>Es wird ein Versuch abgezogen.</w:t>
            </w:r>
          </w:p>
          <w:p w14:paraId="34D39B53" w14:textId="77777777" w:rsidR="000226D9" w:rsidRDefault="000226D9" w:rsidP="00650E7A">
            <w:pPr>
              <w:tabs>
                <w:tab w:val="left" w:pos="313"/>
                <w:tab w:val="left" w:pos="738"/>
                <w:tab w:val="left" w:pos="1163"/>
              </w:tabs>
              <w:ind w:left="720"/>
            </w:pPr>
            <w:r>
              <w:t>2a.  Handelt es sich um den letzten Versuch, gilt das Spiel als verloren (Game Over) und der Spieler erhält keine Punkte.</w:t>
            </w:r>
          </w:p>
          <w:p w14:paraId="34FA84D6" w14:textId="77777777" w:rsidR="000226D9" w:rsidRDefault="000226D9" w:rsidP="00650E7A">
            <w:pPr>
              <w:tabs>
                <w:tab w:val="left" w:pos="313"/>
                <w:tab w:val="left" w:pos="738"/>
                <w:tab w:val="left" w:pos="1163"/>
              </w:tabs>
            </w:pPr>
            <w:r>
              <w:tab/>
              <w:t>10a.</w:t>
            </w:r>
            <w:r>
              <w:tab/>
              <w:t>Die Gewichtsbelastung auf dem Containerschiff ist zu ungleichmässig.</w:t>
            </w:r>
          </w:p>
          <w:p w14:paraId="09C6DCBD" w14:textId="77777777" w:rsidR="000226D9" w:rsidRDefault="000226D9" w:rsidP="00650E7A">
            <w:pPr>
              <w:pStyle w:val="Listenabsatz"/>
              <w:tabs>
                <w:tab w:val="left" w:pos="313"/>
                <w:tab w:val="left" w:pos="738"/>
                <w:tab w:val="left" w:pos="1163"/>
              </w:tabs>
            </w:pPr>
            <w:r>
              <w:t>1a.</w:t>
            </w:r>
            <w:r>
              <w:tab/>
              <w:t>Falls die Gewichtsbelastung am Bug bzw. Heck des Containerschiffs unverhältnismässig gross ist</w:t>
            </w:r>
            <w:proofErr w:type="gramStart"/>
            <w:r>
              <w:t>, wird</w:t>
            </w:r>
            <w:proofErr w:type="gramEnd"/>
            <w:r>
              <w:t xml:space="preserve"> eine Animation angezeigt, wie das Containerschiff nach vorne bzw. hinten kippt und sinkt.</w:t>
            </w:r>
          </w:p>
          <w:p w14:paraId="2D0EEDB7" w14:textId="77777777" w:rsidR="000226D9" w:rsidRDefault="000226D9" w:rsidP="00650E7A">
            <w:pPr>
              <w:pStyle w:val="Listenabsatz"/>
              <w:tabs>
                <w:tab w:val="left" w:pos="313"/>
                <w:tab w:val="left" w:pos="738"/>
                <w:tab w:val="left" w:pos="1163"/>
              </w:tabs>
            </w:pPr>
            <w:r>
              <w:t>1b.</w:t>
            </w:r>
            <w:r>
              <w:tab/>
              <w:t>Falls die Gewichtsbelastung an einem inneren Abschnitt des Containerschiffs unverhältnismässig gross ist, wird eine Animation angezeigt</w:t>
            </w:r>
            <w:proofErr w:type="gramStart"/>
            <w:r>
              <w:t>, wie es an der überbelasteten</w:t>
            </w:r>
            <w:proofErr w:type="gramEnd"/>
            <w:r>
              <w:t xml:space="preserve"> Stelle zerbricht und anschliessend sinkt.</w:t>
            </w:r>
          </w:p>
          <w:p w14:paraId="30C26205" w14:textId="77777777" w:rsidR="000226D9" w:rsidRPr="00C90D93" w:rsidRDefault="000226D9" w:rsidP="00650E7A">
            <w:pPr>
              <w:pStyle w:val="Listenabsatz"/>
              <w:tabs>
                <w:tab w:val="left" w:pos="313"/>
                <w:tab w:val="left" w:pos="738"/>
                <w:tab w:val="left" w:pos="1163"/>
              </w:tabs>
            </w:pPr>
            <w:r>
              <w:t>2.</w:t>
            </w:r>
            <w:r>
              <w:tab/>
              <w:t>Das Spiel gilt als verloren (Game Over) und der Spieler erhält keine Punkte.</w:t>
            </w:r>
          </w:p>
          <w:p w14:paraId="2C3719CF" w14:textId="77777777" w:rsidR="000226D9" w:rsidRPr="00A53134" w:rsidRDefault="000226D9" w:rsidP="00650E7A"/>
          <w:p w14:paraId="58E5D252" w14:textId="77777777" w:rsidR="000226D9" w:rsidRDefault="000226D9" w:rsidP="00650E7A">
            <w:pPr>
              <w:rPr>
                <w:b/>
              </w:rPr>
            </w:pPr>
            <w:r>
              <w:rPr>
                <w:b/>
              </w:rPr>
              <w:t>Spezielle Anforderungen:</w:t>
            </w:r>
          </w:p>
          <w:p w14:paraId="03C26F81" w14:textId="77777777" w:rsidR="000226D9" w:rsidRPr="008C56B1" w:rsidRDefault="000226D9" w:rsidP="000226D9">
            <w:pPr>
              <w:pStyle w:val="Listenabsatz"/>
              <w:numPr>
                <w:ilvl w:val="0"/>
                <w:numId w:val="11"/>
              </w:numPr>
              <w:rPr>
                <w:b/>
              </w:rPr>
            </w:pPr>
            <w:r>
              <w:t>Die Ladezeit (siehe Schritt 2) beträgt maximal 10 Sekunden.</w:t>
            </w:r>
          </w:p>
          <w:p w14:paraId="553C67ED" w14:textId="77777777" w:rsidR="000226D9" w:rsidRPr="00F82B6D" w:rsidRDefault="000226D9" w:rsidP="000226D9">
            <w:pPr>
              <w:pStyle w:val="Listenabsatz"/>
              <w:numPr>
                <w:ilvl w:val="0"/>
                <w:numId w:val="11"/>
              </w:numPr>
              <w:rPr>
                <w:b/>
              </w:rPr>
            </w:pPr>
            <w:r>
              <w:lastRenderedPageBreak/>
              <w:t>Die Sprache ist Englisch</w:t>
            </w:r>
          </w:p>
          <w:p w14:paraId="096BD48E" w14:textId="77777777" w:rsidR="000226D9" w:rsidRPr="008C56B1" w:rsidRDefault="000226D9" w:rsidP="000226D9">
            <w:pPr>
              <w:pStyle w:val="Listenabsatz"/>
              <w:numPr>
                <w:ilvl w:val="0"/>
                <w:numId w:val="11"/>
              </w:numPr>
              <w:rPr>
                <w:b/>
              </w:rPr>
            </w:pPr>
            <w:r>
              <w:t>Die Bedienung erfolgt über Touch-Eingaben und ist möglichst intuitiv.</w:t>
            </w:r>
          </w:p>
          <w:p w14:paraId="08C5FCD1" w14:textId="77777777" w:rsidR="000226D9" w:rsidRPr="000B1152" w:rsidRDefault="000226D9" w:rsidP="00650E7A">
            <w:r w:rsidRPr="003330AD">
              <w:rPr>
                <w:b/>
              </w:rPr>
              <w:t>Liste der Technik- und Datenvariationen</w:t>
            </w:r>
            <w:r>
              <w:rPr>
                <w:b/>
              </w:rPr>
              <w:t>:</w:t>
            </w:r>
            <w:r>
              <w:t xml:space="preserve"> -</w:t>
            </w:r>
          </w:p>
          <w:p w14:paraId="2E809E5E" w14:textId="77777777" w:rsidR="000226D9" w:rsidRDefault="000226D9" w:rsidP="00650E7A">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14:paraId="174837B8" w14:textId="77777777" w:rsidR="000226D9" w:rsidRDefault="000226D9" w:rsidP="000226D9">
            <w:pPr>
              <w:pStyle w:val="Listenabsatz"/>
              <w:numPr>
                <w:ilvl w:val="0"/>
                <w:numId w:val="12"/>
              </w:numPr>
            </w:pPr>
            <w:r>
              <w:t>Der Spieler hat nur kurz Zeit für ein Spiel und möchte möglichst schnell Einsteigen</w:t>
            </w:r>
          </w:p>
          <w:p w14:paraId="488E50D4" w14:textId="77777777" w:rsidR="000226D9" w:rsidRDefault="000226D9" w:rsidP="000226D9">
            <w:pPr>
              <w:pStyle w:val="Listenabsatz"/>
              <w:numPr>
                <w:ilvl w:val="0"/>
                <w:numId w:val="12"/>
              </w:numPr>
            </w:pPr>
            <w:r>
              <w:t>Der Spieler hat kein Interesse am Karriere-Modus</w:t>
            </w:r>
          </w:p>
          <w:p w14:paraId="16BFBDB1" w14:textId="77777777" w:rsidR="000226D9" w:rsidRPr="000B1152" w:rsidRDefault="000226D9" w:rsidP="000226D9">
            <w:pPr>
              <w:pStyle w:val="Listenabsatz"/>
              <w:numPr>
                <w:ilvl w:val="0"/>
                <w:numId w:val="12"/>
              </w:numPr>
            </w:pPr>
            <w:r>
              <w:t>Der Spieler hat den Karriere-Modus bereits durchgespielt.</w:t>
            </w:r>
          </w:p>
          <w:p w14:paraId="54DCFF9F" w14:textId="77777777" w:rsidR="000226D9" w:rsidRDefault="000226D9" w:rsidP="00650E7A">
            <w:pPr>
              <w:rPr>
                <w:b/>
              </w:rPr>
            </w:pPr>
            <w:r>
              <w:rPr>
                <w:b/>
              </w:rPr>
              <w:t>Verschiedenes:</w:t>
            </w:r>
          </w:p>
          <w:p w14:paraId="3D476C2D" w14:textId="77777777" w:rsidR="000226D9" w:rsidRDefault="000226D9" w:rsidP="00650E7A">
            <w:r>
              <w:t>Abzuklären / zu definieren:</w:t>
            </w:r>
          </w:p>
          <w:p w14:paraId="780DC606" w14:textId="77777777" w:rsidR="000226D9" w:rsidRDefault="000226D9" w:rsidP="000226D9">
            <w:pPr>
              <w:pStyle w:val="Listenabsatz"/>
              <w:numPr>
                <w:ilvl w:val="0"/>
                <w:numId w:val="9"/>
              </w:numPr>
            </w:pPr>
            <w:r>
              <w:t>Wird der Timer (die ablaufende Zeit) für den Spieler sichtbar dargestellt?</w:t>
            </w:r>
          </w:p>
          <w:p w14:paraId="4372BF8D" w14:textId="77777777" w:rsidR="000226D9" w:rsidRDefault="000226D9" w:rsidP="000226D9">
            <w:pPr>
              <w:pStyle w:val="Listenabsatz"/>
              <w:numPr>
                <w:ilvl w:val="0"/>
                <w:numId w:val="9"/>
              </w:numPr>
            </w:pPr>
            <w:r>
              <w:t>Kann das Containerschiff auch bereits während dem Spielablauf sinken oder zerbrechen, anstatt erst nach Ablauf der Spielzeit? Die Auswirkung auf das Gameplay wäre, dass der Spieler zu jedem Zeitpunkt im Spiel gezwungen wäre</w:t>
            </w:r>
            <w:proofErr w:type="gramStart"/>
            <w:r>
              <w:t>, effizient</w:t>
            </w:r>
            <w:proofErr w:type="gramEnd"/>
            <w:r>
              <w:t xml:space="preserve"> zu stapeln, anstatt erst am Ende einen effizienten Zustand zu erreichen. Welche Option ein besseres Spielerlebnis bietet, zeigt sich u.U. erst während der Entwicklung / dem Playtesting.</w:t>
            </w:r>
          </w:p>
          <w:p w14:paraId="242B694E" w14:textId="77777777" w:rsidR="000226D9" w:rsidRDefault="000226D9" w:rsidP="00650E7A">
            <w:r>
              <w:t>Anmerkungen:</w:t>
            </w:r>
          </w:p>
          <w:p w14:paraId="30738A16" w14:textId="77777777" w:rsidR="000226D9" w:rsidRPr="00C90D93" w:rsidRDefault="000226D9" w:rsidP="000226D9">
            <w:pPr>
              <w:pStyle w:val="Listenabsatz"/>
              <w:numPr>
                <w:ilvl w:val="0"/>
                <w:numId w:val="9"/>
              </w:numPr>
            </w:pPr>
            <w:r>
              <w:t>Hier wird mit 60 Sekunden Spielzeit für das „Schnelle Spiel“ gerechnet. Evtl. zeigt sich während der Entwicklung/dem Playtesting, dass eine andere Zeitspanne sinnvoller wäre.</w:t>
            </w:r>
          </w:p>
        </w:tc>
      </w:tr>
    </w:tbl>
    <w:p w14:paraId="301D8034" w14:textId="0A47CFD5" w:rsidR="000226D9" w:rsidRDefault="000226D9" w:rsidP="000F1EA5">
      <w:pPr>
        <w:pStyle w:val="berschrift2"/>
      </w:pPr>
    </w:p>
    <w:p w14:paraId="409E91CD" w14:textId="77777777" w:rsidR="000226D9" w:rsidRPr="000F1EA5" w:rsidRDefault="000226D9" w:rsidP="000F1EA5">
      <w:pPr>
        <w:pStyle w:val="berschrift1"/>
        <w:rPr>
          <w:rFonts w:ascii="Calibri Light" w:hAnsi="Calibri Light"/>
        </w:rPr>
      </w:pPr>
      <w:r w:rsidRPr="000F1EA5">
        <w:rPr>
          <w:rFonts w:ascii="Calibri Light" w:hAnsi="Calibri Light"/>
        </w:rPr>
        <w:t xml:space="preserve">Fully Dressed: Karriere-Modus mit Level-Freischaltung </w:t>
      </w:r>
    </w:p>
    <w:tbl>
      <w:tblPr>
        <w:tblStyle w:val="Tabellenraster"/>
        <w:tblW w:w="0" w:type="auto"/>
        <w:tblLook w:val="04A0" w:firstRow="1" w:lastRow="0" w:firstColumn="1" w:lastColumn="0" w:noHBand="0" w:noVBand="1"/>
      </w:tblPr>
      <w:tblGrid>
        <w:gridCol w:w="9212"/>
      </w:tblGrid>
      <w:tr w:rsidR="000226D9" w14:paraId="3E0CB1A3" w14:textId="77777777" w:rsidTr="00650E7A">
        <w:tc>
          <w:tcPr>
            <w:tcW w:w="9212" w:type="dxa"/>
          </w:tcPr>
          <w:p w14:paraId="15BE3BE6" w14:textId="77777777" w:rsidR="000226D9" w:rsidRDefault="000226D9" w:rsidP="00650E7A">
            <w:r w:rsidRPr="00FD2536">
              <w:rPr>
                <w:b/>
              </w:rPr>
              <w:t>Use Case:</w:t>
            </w:r>
            <w:r>
              <w:t xml:space="preserve"> Karriere-Modus mit Level-Freischaltung</w:t>
            </w:r>
          </w:p>
        </w:tc>
      </w:tr>
      <w:tr w:rsidR="000226D9" w14:paraId="5ABA1752" w14:textId="77777777" w:rsidTr="00650E7A">
        <w:tc>
          <w:tcPr>
            <w:tcW w:w="9212" w:type="dxa"/>
          </w:tcPr>
          <w:p w14:paraId="080784D9" w14:textId="77777777" w:rsidR="000226D9" w:rsidRDefault="000226D9" w:rsidP="00650E7A">
            <w:r w:rsidRPr="003330AD">
              <w:rPr>
                <w:b/>
              </w:rPr>
              <w:t xml:space="preserve">Umfang: </w:t>
            </w:r>
            <w:r>
              <w:rPr>
                <w:b/>
              </w:rPr>
              <w:t>„</w:t>
            </w:r>
            <w:r>
              <w:t>Docker“, Android Anwendung/Spiel</w:t>
            </w:r>
          </w:p>
          <w:p w14:paraId="23802903" w14:textId="77777777" w:rsidR="000226D9" w:rsidRDefault="000226D9" w:rsidP="00650E7A">
            <w:r w:rsidRPr="00FD2536">
              <w:rPr>
                <w:b/>
              </w:rPr>
              <w:t>Ebene:</w:t>
            </w:r>
            <w:r>
              <w:tab/>
              <w:t>Anwenderziel</w:t>
            </w:r>
          </w:p>
          <w:p w14:paraId="06B22A11" w14:textId="77777777" w:rsidR="000226D9" w:rsidRDefault="000226D9" w:rsidP="00650E7A">
            <w:r w:rsidRPr="00FD2536">
              <w:rPr>
                <w:b/>
              </w:rPr>
              <w:t>Primärakteur:</w:t>
            </w:r>
            <w:r w:rsidRPr="00FD2536">
              <w:rPr>
                <w:b/>
              </w:rPr>
              <w:tab/>
            </w:r>
            <w:r>
              <w:t>Spieler</w:t>
            </w:r>
          </w:p>
          <w:p w14:paraId="7C0476B5" w14:textId="77777777" w:rsidR="000226D9" w:rsidRPr="00FD2536" w:rsidRDefault="000226D9" w:rsidP="00650E7A">
            <w:pPr>
              <w:ind w:left="2832" w:hanging="2832"/>
              <w:rPr>
                <w:b/>
              </w:rPr>
            </w:pPr>
            <w:r w:rsidRPr="00FD2536">
              <w:rPr>
                <w:b/>
              </w:rPr>
              <w:t>Stakeholder und Interessen:</w:t>
            </w:r>
            <w:r w:rsidRPr="00FD2536">
              <w:rPr>
                <w:b/>
              </w:rPr>
              <w:tab/>
            </w:r>
          </w:p>
          <w:p w14:paraId="524B0838" w14:textId="77777777" w:rsidR="000226D9" w:rsidRDefault="000226D9" w:rsidP="000226D9">
            <w:pPr>
              <w:pStyle w:val="Listenabsatz"/>
              <w:numPr>
                <w:ilvl w:val="0"/>
                <w:numId w:val="9"/>
              </w:numPr>
              <w:spacing w:after="160" w:line="259" w:lineRule="auto"/>
            </w:pPr>
            <w:r>
              <w:t>Spieler: Will seine Fähigkeiten im Spiel verbessern und möglichst</w:t>
            </w:r>
            <w:r>
              <w:br/>
              <w:t>viele Levels freischalten um besser zu sein als seine Kollegen.</w:t>
            </w:r>
          </w:p>
          <w:p w14:paraId="23873FF6" w14:textId="77777777" w:rsidR="000226D9" w:rsidRDefault="000226D9" w:rsidP="000226D9">
            <w:pPr>
              <w:pStyle w:val="Listenabsatz"/>
              <w:numPr>
                <w:ilvl w:val="0"/>
                <w:numId w:val="9"/>
              </w:numPr>
              <w:spacing w:after="160" w:line="259" w:lineRule="auto"/>
            </w:pPr>
            <w:r>
              <w:t>Spielhersteller: Will, dass das Spiel möglichst lange gespielt wird, um den Spielern möglichst viel Werbung präsentieren zu können.</w:t>
            </w:r>
          </w:p>
          <w:p w14:paraId="16AD7E43" w14:textId="77777777" w:rsidR="000226D9" w:rsidRDefault="000226D9" w:rsidP="00650E7A">
            <w:pPr>
              <w:ind w:left="2" w:hanging="2"/>
            </w:pPr>
            <w:r w:rsidRPr="005E3CBC">
              <w:rPr>
                <w:b/>
              </w:rPr>
              <w:t>Vorbedingungen:</w:t>
            </w:r>
            <w:r>
              <w:rPr>
                <w:b/>
              </w:rPr>
              <w:t xml:space="preserve"> </w:t>
            </w:r>
            <w:r>
              <w:t>Der Spieler hat das Spiel auf seinem Android-Smartphone installiert. Einige Einstellungen im Handicap-Menü sind bereits getätigt worden oder wurden als Standardwerte gesetzt. Das Spiel wurde gestartet.</w:t>
            </w:r>
          </w:p>
          <w:p w14:paraId="18D1852B" w14:textId="77777777" w:rsidR="000226D9" w:rsidRDefault="000226D9" w:rsidP="00650E7A">
            <w:pPr>
              <w:ind w:firstLine="3"/>
            </w:pPr>
            <w:r w:rsidRPr="005E3CBC">
              <w:rPr>
                <w:b/>
              </w:rPr>
              <w:t>Nachbedingungen:</w:t>
            </w:r>
            <w:r>
              <w:t xml:space="preserve"> Der Spielstand des Spielers wird auf seinem Android-Smartphone abgespeichert, so dass er nicht immer wieder von vorne beginnen muss. Der Spieler ist wieder in der Level-Auswahl des Karriere-Modus.</w:t>
            </w:r>
          </w:p>
          <w:p w14:paraId="38EE7845" w14:textId="77777777" w:rsidR="000226D9" w:rsidRDefault="000226D9" w:rsidP="00650E7A">
            <w:pPr>
              <w:ind w:firstLine="3"/>
            </w:pPr>
            <w:r w:rsidRPr="008F46A5">
              <w:rPr>
                <w:b/>
              </w:rPr>
              <w:t>Standardablauf:</w:t>
            </w:r>
            <w:r>
              <w:tab/>
            </w:r>
          </w:p>
          <w:p w14:paraId="2F88CB01" w14:textId="77777777" w:rsidR="000226D9" w:rsidRDefault="000226D9" w:rsidP="000226D9">
            <w:pPr>
              <w:pStyle w:val="Listenabsatz"/>
              <w:numPr>
                <w:ilvl w:val="0"/>
                <w:numId w:val="14"/>
              </w:numPr>
              <w:spacing w:after="160" w:line="259" w:lineRule="auto"/>
              <w:ind w:left="709"/>
            </w:pPr>
            <w:r>
              <w:t xml:space="preserve">Der Spieler kann den Karriere-Modus mit Level-Freischaltung direkt im Menü des Spiels starten. Als erstes erscheint eine Übersicht der verschiedenen Levels und Level-Stufen. </w:t>
            </w:r>
          </w:p>
          <w:p w14:paraId="2DE0BA55" w14:textId="77777777" w:rsidR="000226D9" w:rsidRDefault="000226D9" w:rsidP="000226D9">
            <w:pPr>
              <w:pStyle w:val="Listenabsatz"/>
              <w:numPr>
                <w:ilvl w:val="0"/>
                <w:numId w:val="14"/>
              </w:numPr>
              <w:spacing w:after="160" w:line="259" w:lineRule="auto"/>
              <w:ind w:left="709"/>
            </w:pPr>
            <w:r>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des besten Punkteergebnisses jedes einzelnen erfolgreich abgeschlossenen Levels.</w:t>
            </w:r>
          </w:p>
          <w:p w14:paraId="215927F9" w14:textId="77777777" w:rsidR="000226D9" w:rsidRDefault="000226D9" w:rsidP="000226D9">
            <w:pPr>
              <w:pStyle w:val="Listenabsatz"/>
              <w:numPr>
                <w:ilvl w:val="0"/>
                <w:numId w:val="14"/>
              </w:numPr>
              <w:spacing w:after="160" w:line="259" w:lineRule="auto"/>
              <w:ind w:left="709"/>
            </w:pPr>
            <w:r>
              <w:t xml:space="preserve">Wählt der Spieler ein Level aus wird das Spiel gestartet. In jedem Level sind die Schiffsgrösse sowie die Container-Zusammensetzung auf dem Zug vordefiniert. Der Spieler muss die </w:t>
            </w:r>
            <w:r>
              <w:lastRenderedPageBreak/>
              <w:t>Container der Reihe nach so auf dem Frachtschiff verteilen, dass die Ladung gewichts- sowie volumenmässig möglichst gleichförmig verteilt ist. Sind alle Container verladen, fährt das Schiff los.</w:t>
            </w:r>
          </w:p>
          <w:p w14:paraId="745F2DCE" w14:textId="77777777" w:rsidR="000226D9" w:rsidRDefault="000226D9" w:rsidP="000226D9">
            <w:pPr>
              <w:pStyle w:val="Listenabsatz"/>
              <w:numPr>
                <w:ilvl w:val="0"/>
                <w:numId w:val="14"/>
              </w:numPr>
              <w:spacing w:after="160" w:line="259" w:lineRule="auto"/>
              <w:ind w:left="709"/>
            </w:pPr>
            <w:r>
              <w:t>Nun wird die Ladungsverteilung berechnet und analysiert. Ist die Ladung genügend gleichmässig verteilt, wird aus der Verteilung ein Punktestand errechnet und mit dem Faktor aus dem Handicap-Menü multipliziert. Die vergebenen Punkte werden dem Spieler auf seinem Konto gutgeschrieben.</w:t>
            </w:r>
          </w:p>
          <w:p w14:paraId="026D3A71" w14:textId="77777777" w:rsidR="000226D9" w:rsidRDefault="000226D9" w:rsidP="00650E7A">
            <w:pPr>
              <w:ind w:firstLine="3"/>
            </w:pPr>
            <w:r w:rsidRPr="008F46A5">
              <w:rPr>
                <w:b/>
              </w:rPr>
              <w:t>Erweiterungen:</w:t>
            </w:r>
            <w:r>
              <w:tab/>
            </w:r>
          </w:p>
          <w:p w14:paraId="3367A53E" w14:textId="77777777" w:rsidR="000226D9" w:rsidRDefault="000226D9" w:rsidP="00650E7A">
            <w:pPr>
              <w:pStyle w:val="Listenabsatz"/>
              <w:tabs>
                <w:tab w:val="left" w:pos="312"/>
                <w:tab w:val="left" w:pos="612"/>
              </w:tabs>
              <w:ind w:left="0"/>
            </w:pPr>
            <w:r>
              <w:tab/>
              <w:t xml:space="preserve">4a. </w:t>
            </w:r>
            <w:r>
              <w:tab/>
              <w:t xml:space="preserve">Wurden die Container während des Spiels nicht genügend gleichmässig auf dem Frachtschiff </w:t>
            </w:r>
            <w:r>
              <w:tab/>
            </w:r>
            <w:r>
              <w:tab/>
            </w:r>
            <w:r>
              <w:tab/>
              <w:t xml:space="preserve">verteilt kann das Schiff kentern oder auseinanderbrechen. Passiert dies, ist das Spiel </w:t>
            </w:r>
            <w:r>
              <w:tab/>
            </w:r>
            <w:r>
              <w:tab/>
            </w:r>
            <w:r>
              <w:tab/>
            </w:r>
            <w:r>
              <w:tab/>
              <w:t>beendet und der Level ist nicht erfolgreich abgeschlossen.</w:t>
            </w:r>
          </w:p>
          <w:p w14:paraId="2A3B0B1A" w14:textId="77777777" w:rsidR="000226D9" w:rsidRDefault="000226D9" w:rsidP="00650E7A">
            <w:pPr>
              <w:tabs>
                <w:tab w:val="left" w:pos="312"/>
                <w:tab w:val="left" w:pos="612"/>
              </w:tabs>
            </w:pPr>
            <w:r>
              <w:tab/>
              <w:t xml:space="preserve">3a. </w:t>
            </w:r>
            <w:r>
              <w:tab/>
              <w:t xml:space="preserve">Werden die Container während des Spiels zu langsam verladen können Container verloren </w:t>
            </w:r>
            <w:r>
              <w:tab/>
            </w:r>
            <w:r>
              <w:tab/>
            </w:r>
            <w:r>
              <w:tab/>
              <w:t xml:space="preserve">gehen, dies passiert wenn sie auf dem Zug den rechten Bildschirmrand erreichen. Gehen </w:t>
            </w:r>
            <w:r>
              <w:tab/>
            </w:r>
            <w:r>
              <w:tab/>
            </w:r>
            <w:r>
              <w:tab/>
              <w:t xml:space="preserve">mehr als zwei Container aus zeitlichen Gründen verloren, ist das Spiel beendet und der Level </w:t>
            </w:r>
            <w:r>
              <w:tab/>
            </w:r>
            <w:r>
              <w:tab/>
            </w:r>
            <w:r>
              <w:tab/>
              <w:t>wurde nicht erfolgreich abgeschlossen.</w:t>
            </w:r>
          </w:p>
          <w:p w14:paraId="3625AB2E" w14:textId="77777777" w:rsidR="000226D9" w:rsidRDefault="000226D9" w:rsidP="00650E7A">
            <w:pPr>
              <w:ind w:firstLine="3"/>
            </w:pPr>
            <w:r w:rsidRPr="008F46A5">
              <w:rPr>
                <w:b/>
              </w:rPr>
              <w:t>Spezielle Anforderungen:</w:t>
            </w:r>
            <w:r>
              <w:rPr>
                <w:b/>
              </w:rPr>
              <w:t xml:space="preserve"> </w:t>
            </w:r>
            <w:r>
              <w:t>Das Handicap-Menü muss implementiert sein.</w:t>
            </w:r>
            <w:r>
              <w:br/>
              <w:t>Die Bedienung erfolgt über Touch-Eingaben.</w:t>
            </w:r>
          </w:p>
          <w:p w14:paraId="5E24C92B" w14:textId="77777777" w:rsidR="000226D9" w:rsidRDefault="000226D9" w:rsidP="00650E7A">
            <w:pPr>
              <w:ind w:firstLine="3"/>
            </w:pPr>
            <w:r w:rsidRPr="008F46A5">
              <w:rPr>
                <w:b/>
              </w:rPr>
              <w:t>Häufigkeit des Auftretens:</w:t>
            </w:r>
            <w:r>
              <w:tab/>
              <w:t>Laufend</w:t>
            </w:r>
          </w:p>
          <w:p w14:paraId="44465F12" w14:textId="77777777" w:rsidR="000226D9" w:rsidRDefault="000226D9" w:rsidP="00650E7A">
            <w:pPr>
              <w:ind w:firstLine="3"/>
            </w:pPr>
            <w:r w:rsidRPr="008F46A5">
              <w:rPr>
                <w:b/>
              </w:rPr>
              <w:t>Verschiedenes:</w:t>
            </w:r>
            <w:r w:rsidRPr="008F46A5">
              <w:rPr>
                <w:b/>
              </w:rPr>
              <w:tab/>
            </w:r>
            <w:r>
              <w:t>Aufbau des GUIs ist noch nicht vollständig definiert.</w:t>
            </w:r>
          </w:p>
        </w:tc>
      </w:tr>
    </w:tbl>
    <w:p w14:paraId="7D3A60AF" w14:textId="77777777" w:rsidR="000226D9" w:rsidRPr="000F1EA5" w:rsidRDefault="000226D9" w:rsidP="000F1EA5">
      <w:pPr>
        <w:pStyle w:val="berschrift1"/>
        <w:rPr>
          <w:rFonts w:ascii="Calibri Light" w:hAnsi="Calibri Light"/>
        </w:rPr>
      </w:pPr>
      <w:r w:rsidRPr="000F1EA5">
        <w:rPr>
          <w:rFonts w:ascii="Calibri Light" w:hAnsi="Calibri Light"/>
        </w:rPr>
        <w:lastRenderedPageBreak/>
        <w:t>Casual: Statistiken einsehen</w:t>
      </w:r>
    </w:p>
    <w:p w14:paraId="439C1DAC" w14:textId="77777777" w:rsidR="000226D9" w:rsidRPr="00883EC3" w:rsidRDefault="000226D9" w:rsidP="000226D9">
      <w:r w:rsidRPr="00883EC3">
        <w:rPr>
          <w:b/>
        </w:rPr>
        <w:t>Use Case:</w:t>
      </w:r>
      <w:r>
        <w:t xml:space="preserve"> Statistiken einsehen</w:t>
      </w:r>
    </w:p>
    <w:p w14:paraId="572B3250" w14:textId="77777777" w:rsidR="000226D9" w:rsidRDefault="000226D9" w:rsidP="000226D9">
      <w:r>
        <w:t>Der Spieler will das bisher von ihm im Spiel Erreichte in Zahlen sehen und mit anderen Spielern vergleichen können. Insbesondere der Highscore ist für ihn als Massstab seiner Leistung interessant, der Rest dient eher als unterhaltsame Trivia.</w:t>
      </w:r>
    </w:p>
    <w:p w14:paraId="2F36174E" w14:textId="77777777" w:rsidR="000226D9" w:rsidRDefault="000226D9" w:rsidP="000226D9">
      <w:r>
        <w:t>Der Spieler kann im Hauptmenü den Punkt „Statistik“ auswählen. Im Statistikbildschirm werden alle statistischen Werte angezeigt</w:t>
      </w:r>
      <w:proofErr w:type="gramStart"/>
      <w:r>
        <w:t>, die</w:t>
      </w:r>
      <w:proofErr w:type="gramEnd"/>
      <w:r>
        <w:t xml:space="preserve"> in allen bereits gespielten Spielen erfasst wurden. Darunter fallen:</w:t>
      </w:r>
    </w:p>
    <w:p w14:paraId="4928E8EC" w14:textId="77777777" w:rsidR="000226D9" w:rsidRDefault="000226D9" w:rsidP="000226D9">
      <w:pPr>
        <w:pStyle w:val="Listenabsatz"/>
        <w:numPr>
          <w:ilvl w:val="0"/>
          <w:numId w:val="15"/>
        </w:numPr>
        <w:spacing w:after="160" w:line="259" w:lineRule="auto"/>
      </w:pPr>
      <w:r>
        <w:t>Highscore für jeden Spielmodus</w:t>
      </w:r>
    </w:p>
    <w:p w14:paraId="417C7A8E" w14:textId="77777777" w:rsidR="000226D9" w:rsidRDefault="000226D9" w:rsidP="000226D9">
      <w:pPr>
        <w:pStyle w:val="Listenabsatz"/>
        <w:numPr>
          <w:ilvl w:val="0"/>
          <w:numId w:val="15"/>
        </w:numPr>
        <w:spacing w:after="160" w:line="259" w:lineRule="auto"/>
      </w:pPr>
      <w:r>
        <w:t>Längste Serie im Endlosmodus (Zeitspanne)</w:t>
      </w:r>
    </w:p>
    <w:p w14:paraId="5F7664BD" w14:textId="77777777" w:rsidR="000226D9" w:rsidRDefault="000226D9" w:rsidP="000226D9">
      <w:pPr>
        <w:pStyle w:val="Listenabsatz"/>
        <w:numPr>
          <w:ilvl w:val="0"/>
          <w:numId w:val="15"/>
        </w:numPr>
        <w:spacing w:after="160" w:line="259" w:lineRule="auto"/>
      </w:pPr>
      <w:r>
        <w:t>Anzahl gespielter Spiele für jeden Spielmodus</w:t>
      </w:r>
    </w:p>
    <w:p w14:paraId="5C03879E" w14:textId="77777777" w:rsidR="000226D9" w:rsidRDefault="000226D9" w:rsidP="000226D9">
      <w:pPr>
        <w:pStyle w:val="Listenabsatz"/>
        <w:numPr>
          <w:ilvl w:val="0"/>
          <w:numId w:val="15"/>
        </w:numPr>
        <w:spacing w:after="160" w:line="259" w:lineRule="auto"/>
      </w:pPr>
      <w:r>
        <w:t>Anzahl gewonnener Spiele (d.h. das Spiel wurde erfolgreich abgeschlossen)</w:t>
      </w:r>
    </w:p>
    <w:p w14:paraId="0E7693E4" w14:textId="77777777" w:rsidR="000226D9" w:rsidRDefault="000226D9" w:rsidP="000226D9">
      <w:pPr>
        <w:pStyle w:val="Listenabsatz"/>
        <w:numPr>
          <w:ilvl w:val="0"/>
          <w:numId w:val="15"/>
        </w:numPr>
        <w:spacing w:after="160" w:line="259" w:lineRule="auto"/>
      </w:pPr>
      <w:r>
        <w:t>Bisherige Spielzeit</w:t>
      </w:r>
    </w:p>
    <w:p w14:paraId="76143CFC" w14:textId="77777777" w:rsidR="000226D9" w:rsidRDefault="000226D9" w:rsidP="000226D9">
      <w:pPr>
        <w:pStyle w:val="Listenabsatz"/>
        <w:numPr>
          <w:ilvl w:val="0"/>
          <w:numId w:val="15"/>
        </w:numPr>
        <w:spacing w:after="160" w:line="259" w:lineRule="auto"/>
      </w:pPr>
      <w:r>
        <w:t>Anzahl verladener Container</w:t>
      </w:r>
    </w:p>
    <w:p w14:paraId="0174815E" w14:textId="77777777" w:rsidR="000226D9" w:rsidRDefault="000226D9" w:rsidP="000226D9">
      <w:pPr>
        <w:pStyle w:val="Listenabsatz"/>
        <w:numPr>
          <w:ilvl w:val="0"/>
          <w:numId w:val="15"/>
        </w:numPr>
        <w:spacing w:after="160" w:line="259" w:lineRule="auto"/>
      </w:pPr>
      <w:r>
        <w:t>Anzahl beladener Schiffe</w:t>
      </w:r>
    </w:p>
    <w:p w14:paraId="6D93A353" w14:textId="77777777" w:rsidR="000226D9" w:rsidRDefault="000226D9" w:rsidP="000226D9">
      <w:pPr>
        <w:pStyle w:val="Listenabsatz"/>
        <w:numPr>
          <w:ilvl w:val="0"/>
          <w:numId w:val="15"/>
        </w:numPr>
        <w:spacing w:after="160" w:line="259" w:lineRule="auto"/>
      </w:pPr>
      <w:r>
        <w:t>Anzahl zerstörter Schiffe</w:t>
      </w:r>
    </w:p>
    <w:p w14:paraId="53ED9F7D" w14:textId="77777777" w:rsidR="000226D9" w:rsidRDefault="000226D9" w:rsidP="000226D9">
      <w:pPr>
        <w:pStyle w:val="Listenabsatz"/>
        <w:numPr>
          <w:ilvl w:val="0"/>
          <w:numId w:val="15"/>
        </w:numPr>
        <w:spacing w:after="160" w:line="259" w:lineRule="auto"/>
      </w:pPr>
      <w:r>
        <w:t>Verhältnis von beladenen zu zerstörten Schiffen</w:t>
      </w:r>
    </w:p>
    <w:p w14:paraId="480BEC9C" w14:textId="3258A357" w:rsidR="000F1EA5" w:rsidRDefault="000226D9" w:rsidP="000226D9">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14:paraId="0D7F1A73" w14:textId="77777777" w:rsidR="000F1EA5" w:rsidRDefault="000F1EA5" w:rsidP="000226D9"/>
    <w:p w14:paraId="60265916" w14:textId="77777777" w:rsidR="000F1EA5" w:rsidRDefault="000F1EA5" w:rsidP="000226D9"/>
    <w:p w14:paraId="1AB95FE4" w14:textId="77777777" w:rsidR="000226D9" w:rsidRPr="000F1EA5" w:rsidRDefault="000226D9" w:rsidP="000F1EA5">
      <w:pPr>
        <w:pStyle w:val="berschrift1"/>
        <w:rPr>
          <w:rFonts w:ascii="Calibri Light" w:hAnsi="Calibri Light"/>
        </w:rPr>
      </w:pPr>
      <w:r w:rsidRPr="000F1EA5">
        <w:rPr>
          <w:rFonts w:ascii="Calibri Light" w:hAnsi="Calibri Light"/>
        </w:rPr>
        <w:t xml:space="preserve">Casual: Handicap-Menü </w:t>
      </w:r>
    </w:p>
    <w:p w14:paraId="54A06640" w14:textId="77777777" w:rsidR="000226D9" w:rsidRPr="00883EC3" w:rsidRDefault="000226D9" w:rsidP="000226D9">
      <w:r w:rsidRPr="00883EC3">
        <w:rPr>
          <w:b/>
        </w:rPr>
        <w:t>Use Case:</w:t>
      </w:r>
      <w:r>
        <w:t xml:space="preserve"> </w:t>
      </w:r>
      <w:r w:rsidRPr="00F03933">
        <w:t>Handicap-Menü</w:t>
      </w:r>
    </w:p>
    <w:p w14:paraId="287F7679" w14:textId="77777777" w:rsidR="000226D9" w:rsidRDefault="000226D9" w:rsidP="000226D9">
      <w:r w:rsidRPr="00F03933">
        <w:lastRenderedPageBreak/>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14:paraId="3CF0D5E6" w14:textId="77777777" w:rsidR="000226D9" w:rsidRDefault="000226D9" w:rsidP="000226D9">
      <w:r>
        <w:t xml:space="preserve">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t>
      </w:r>
      <w:proofErr w:type="gramStart"/>
      <w:r>
        <w:t>werden, erhöht.</w:t>
      </w:r>
      <w:proofErr w:type="gramEnd"/>
    </w:p>
    <w:p w14:paraId="7E4ABF81" w14:textId="77777777" w:rsidR="000226D9" w:rsidRDefault="000226D9" w:rsidP="000226D9">
      <w:r>
        <w:t xml:space="preserve">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t>
      </w:r>
      <w:proofErr w:type="gramStart"/>
      <w:r>
        <w:t>werden, erhöht.</w:t>
      </w:r>
      <w:proofErr w:type="gramEnd"/>
    </w:p>
    <w:p w14:paraId="14A1A7BC" w14:textId="77777777" w:rsidR="000226D9" w:rsidRDefault="000226D9" w:rsidP="000226D9">
      <w:r>
        <w:t xml:space="preserve">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t>
      </w:r>
      <w:proofErr w:type="gramStart"/>
      <w:r>
        <w:t>werden, erhöht.</w:t>
      </w:r>
      <w:proofErr w:type="gramEnd"/>
    </w:p>
    <w:p w14:paraId="18AC921E" w14:textId="77777777" w:rsidR="000226D9" w:rsidRDefault="000226D9" w:rsidP="000226D9">
      <w:r>
        <w:t xml:space="preserve">Die Funktion „blindes Verladen“ kann durch den Spieler im Menü ein- und ausgeschaltet werden. Ist die Funktion deaktiviert, wird dem Spieler während des Spiels die zukünftige Position des Containers bereits vor dem verladen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t>
      </w:r>
      <w:proofErr w:type="gramStart"/>
      <w:r>
        <w:t>werden, erhöht.</w:t>
      </w:r>
      <w:proofErr w:type="gramEnd"/>
    </w:p>
    <w:p w14:paraId="2F6E52EE" w14:textId="77777777" w:rsidR="000226D9" w:rsidRPr="000F1EA5" w:rsidRDefault="000226D9" w:rsidP="000F1EA5">
      <w:pPr>
        <w:pStyle w:val="berschrift1"/>
        <w:rPr>
          <w:rFonts w:ascii="Calibri Light" w:hAnsi="Calibri Light"/>
        </w:rPr>
      </w:pPr>
      <w:r w:rsidRPr="000F1EA5">
        <w:rPr>
          <w:rFonts w:ascii="Calibri Light" w:hAnsi="Calibri Light"/>
        </w:rPr>
        <w:t>Casual: Tutorial</w:t>
      </w:r>
    </w:p>
    <w:p w14:paraId="3670399F" w14:textId="77777777" w:rsidR="000226D9" w:rsidRPr="00FD2536" w:rsidRDefault="000226D9" w:rsidP="000226D9">
      <w:r w:rsidRPr="00FD2536">
        <w:rPr>
          <w:b/>
        </w:rPr>
        <w:t>Use Case:</w:t>
      </w:r>
      <w:r w:rsidRPr="00FD2536">
        <w:t xml:space="preserve"> Tutorial</w:t>
      </w:r>
    </w:p>
    <w:p w14:paraId="0A5F5558" w14:textId="77777777" w:rsidR="000226D9" w:rsidRDefault="000226D9" w:rsidP="000226D9">
      <w:r>
        <w:t>Damit ein neuer Spieler einen einfachen Einstieg ins Spiel bekommt</w:t>
      </w:r>
      <w:proofErr w:type="gramStart"/>
      <w:r>
        <w:t>, kann</w:t>
      </w:r>
      <w:proofErr w:type="gramEnd"/>
      <w:r>
        <w:t xml:space="preserve"> er das Tutorial machen. Das Tutorial erklärt mit einem einfachen Spiel den Spielablauf:</w:t>
      </w:r>
    </w:p>
    <w:p w14:paraId="0659B683" w14:textId="77777777" w:rsidR="000226D9" w:rsidRDefault="000226D9" w:rsidP="000226D9">
      <w:r>
        <w:t>Zu Beginn ist nur der Kran sichtbar auf dem Spielfeld. Der Spieler wird durch Pfeile angewiesen den Kran durch Berühren des Bildschrimes zuerst nach rechts und danach an den linken Bildschirmrand zu bewegen. Hat er dies erfolgreich ausgeführt, erscheint das Schiff auf dem Spielfeld und der Kran bekommt einen Container.</w:t>
      </w:r>
    </w:p>
    <w:p w14:paraId="3ABB7324" w14:textId="77777777" w:rsidR="000226D9" w:rsidRPr="00B55C2E" w:rsidRDefault="000226D9" w:rsidP="000226D9">
      <w:r>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14:paraId="443D04B8" w14:textId="77777777" w:rsidR="000226D9" w:rsidRDefault="000226D9" w:rsidP="000226D9">
      <w:r w:rsidRPr="00B55C2E">
        <w:t>Nach</w:t>
      </w:r>
      <w:r>
        <w:t xml:space="preserve"> erfolgreichem Beladen dieses ersten Containers erscheint sogleich der Güterzug im oberen Bildschirmbereich. Ein kurzer Text erklärt den Sinn des Zuges, welcher bereits mit dem ersten </w:t>
      </w:r>
      <w:r>
        <w:lastRenderedPageBreak/>
        <w:t>Container beladen ist. Wieder wird der Spieler angewiesen, den neuen Container auf dem Schiff zu platzieren.</w:t>
      </w:r>
    </w:p>
    <w:p w14:paraId="30277073" w14:textId="49651DC5" w:rsidR="000226D9" w:rsidRPr="000226D9" w:rsidRDefault="000226D9" w:rsidP="000226D9">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bookmarkStart w:id="2" w:name="_Toc400565436"/>
    </w:p>
    <w:p w14:paraId="72CF3EF3" w14:textId="77777777" w:rsidR="000226D9" w:rsidRPr="000F1EA5" w:rsidRDefault="000226D9" w:rsidP="000F1EA5">
      <w:pPr>
        <w:pStyle w:val="berschrift1"/>
        <w:rPr>
          <w:rFonts w:ascii="Calibri Light" w:hAnsi="Calibri Light"/>
        </w:rPr>
      </w:pPr>
      <w:r w:rsidRPr="000F1EA5">
        <w:rPr>
          <w:rFonts w:ascii="Calibri Light" w:hAnsi="Calibri Light"/>
        </w:rPr>
        <w:t>Brief: Einstellungen vornehmen</w:t>
      </w:r>
      <w:bookmarkEnd w:id="2"/>
    </w:p>
    <w:p w14:paraId="13AED9EE" w14:textId="77777777" w:rsidR="000226D9" w:rsidRDefault="000226D9" w:rsidP="000226D9">
      <w:r w:rsidRPr="00883EC3">
        <w:rPr>
          <w:b/>
        </w:rPr>
        <w:t>Use Case:</w:t>
      </w:r>
      <w:r>
        <w:t xml:space="preserve"> Einstellungen vornehmen</w:t>
      </w:r>
    </w:p>
    <w:p w14:paraId="1BBA6B1A" w14:textId="4733DF44" w:rsidR="000226D9" w:rsidRDefault="000226D9" w:rsidP="000226D9">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Die Einstellungen werden bei einer Änderung sofort gespeichert. Es gibt keinen separaten Speichervorgang, -button oder ähnliches.</w:t>
      </w:r>
    </w:p>
    <w:p w14:paraId="59AB8CC0" w14:textId="77777777" w:rsidR="000226D9" w:rsidRPr="000F1EA5" w:rsidRDefault="000226D9" w:rsidP="000F1EA5">
      <w:pPr>
        <w:pStyle w:val="berschrift1"/>
        <w:rPr>
          <w:rFonts w:ascii="Calibri Light" w:hAnsi="Calibri Light"/>
        </w:rPr>
      </w:pPr>
      <w:r w:rsidRPr="000F1EA5">
        <w:rPr>
          <w:rFonts w:ascii="Calibri Light" w:hAnsi="Calibri Light"/>
        </w:rPr>
        <w:t>Brief: Unendliches Spiel</w:t>
      </w:r>
    </w:p>
    <w:p w14:paraId="25438675" w14:textId="77777777" w:rsidR="000226D9" w:rsidRDefault="000226D9" w:rsidP="000226D9">
      <w:r w:rsidRPr="00B55C2E">
        <w:rPr>
          <w:b/>
        </w:rPr>
        <w:t>Use Case:</w:t>
      </w:r>
      <w:r>
        <w:t xml:space="preserve"> Unendliches Spiel</w:t>
      </w:r>
    </w:p>
    <w:p w14:paraId="2A89EEC7" w14:textId="77777777" w:rsidR="000226D9" w:rsidRDefault="000226D9" w:rsidP="000226D9">
      <w:r>
        <w:t xml:space="preserve">Wen der Spieler, dass Unendliche Spiel als seinen Spielmodus wählt, beginnt das Spiel mit dem einfahren des Zuges welcher die Container ans Dock bringt. Ein Schiff welches vom Spieler beladen werden soll steht schon bereit. </w:t>
      </w:r>
    </w:p>
    <w:p w14:paraId="089A0B95" w14:textId="77777777" w:rsidR="000226D9" w:rsidRDefault="000226D9" w:rsidP="000226D9">
      <w:r>
        <w:t>Nun soll der Spieler die Container auf das Schiff beladen, bis er denkt, das genug Container auf dem Schiff sind und das Schiff los fahren kann. Dann trifft ein neues Schiff ein, welches er wiederum beladen soll.  Dabei treffen immer neue Container auf dem Gleis ein und müssen verladen werden. Ab einer gewissen Punktzahlt werden die Container schneller eintreffen und es wird schwieriger alle Container rechtzeitig auf das Schiff so zu verladen, dass es nicht kentert.</w:t>
      </w:r>
    </w:p>
    <w:p w14:paraId="5A9FF27A" w14:textId="2C08FF3B" w:rsidR="000226D9" w:rsidRDefault="000226D9" w:rsidP="000226D9">
      <w:r>
        <w:t>Das Spiel wird nicht durch eine Zeit beschränkt, falls ein Schiff aber falsch beladen worden ist und es untergeht wird das Spiel beendet und die erreichten Punkte werden dem Spieler angezeigt. Das Spiel kann auch ein Ende nehmen, falls zu viele Container nicht verladen werden und auf dem Gleis das Ende erreichen. Nach dem Ende kann der Spieler einen neuen Spielmodus wählen oder mit dem gleichen Modus nochmal ein Spiel beginnen.</w:t>
      </w:r>
    </w:p>
    <w:p w14:paraId="4526293B" w14:textId="77777777" w:rsidR="000226D9" w:rsidRPr="000F1EA5" w:rsidRDefault="000226D9" w:rsidP="000F1EA5">
      <w:pPr>
        <w:pStyle w:val="berschrift1"/>
        <w:rPr>
          <w:rFonts w:ascii="Calibri Light" w:hAnsi="Calibri Light"/>
        </w:rPr>
      </w:pPr>
      <w:r w:rsidRPr="000F1EA5">
        <w:rPr>
          <w:rFonts w:ascii="Calibri Light" w:hAnsi="Calibri Light"/>
        </w:rPr>
        <w:t>Brief: In-App-Käufe</w:t>
      </w:r>
    </w:p>
    <w:p w14:paraId="6408A063" w14:textId="77777777" w:rsidR="000226D9" w:rsidRPr="00BF329F" w:rsidRDefault="000226D9" w:rsidP="000226D9">
      <w:pPr>
        <w:rPr>
          <w:lang w:val="en-GB"/>
        </w:rPr>
      </w:pPr>
      <w:r w:rsidRPr="00BF329F">
        <w:rPr>
          <w:b/>
          <w:lang w:val="en-GB"/>
        </w:rPr>
        <w:t>Use Case:</w:t>
      </w:r>
      <w:r w:rsidRPr="00BF329F">
        <w:rPr>
          <w:lang w:val="en-GB"/>
        </w:rPr>
        <w:t xml:space="preserve"> In-App-Käufe</w:t>
      </w:r>
    </w:p>
    <w:p w14:paraId="3343BF2C" w14:textId="4E1B482E" w:rsidR="001059F4" w:rsidRDefault="000226D9" w:rsidP="007E5C2F">
      <w:r>
        <w:t>Der Spieler kann im Hauptmenü den Punkt „In-App-Käufe“ auswählen. Dort werden ihm verschiedene Spielmodifikationen angeboten, welche das Spiel erleichtern oder das allgemeine Spielerlebnis aufwerten, indem er z.B die Werbung aus der App entfernen kann. Eine Modifikation, welche das Spiel erleichtert ist, dass der Zug für eine kurze Zeit angehalten werden kann und so Zeit gewonnen wird. Nachdem der Spieler diese Modifikationen gekauft hat, werden diese auf seinem Konto gutgeschrieben und sind direkt für ihn verfügbar.</w:t>
      </w:r>
    </w:p>
    <w:p w14:paraId="17030DAD" w14:textId="391ED3FB" w:rsidR="001059F4" w:rsidRPr="00A54A98" w:rsidRDefault="001059F4" w:rsidP="000F1EA5">
      <w:pPr>
        <w:pStyle w:val="berschrift2"/>
        <w:rPr>
          <w:rStyle w:val="Herausstellen"/>
        </w:rPr>
      </w:pPr>
      <w:r w:rsidRPr="00A54A98">
        <w:rPr>
          <w:rStyle w:val="Herausstellen"/>
        </w:rPr>
        <w:lastRenderedPageBreak/>
        <w:t>Anwendungsfalldiagramm</w:t>
      </w:r>
    </w:p>
    <w:p w14:paraId="6EB70FA2" w14:textId="70E48472" w:rsidR="001059F4" w:rsidRDefault="000226D9" w:rsidP="000F1EA5">
      <w:pPr>
        <w:pStyle w:val="berschrift2"/>
      </w:pPr>
      <w:r>
        <w:object w:dxaOrig="8820" w:dyaOrig="9732" w14:anchorId="778CD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pt;height:487pt" o:ole="">
            <v:imagedata r:id="rId13" o:title=""/>
          </v:shape>
          <o:OLEObject Type="Embed" ProgID="Visio.Drawing.15" ShapeID="_x0000_i1026" DrawAspect="Content" ObjectID="_1349097569" r:id="rId14"/>
        </w:object>
      </w:r>
      <w:r w:rsidR="00A45E07">
        <w:br w:type="page"/>
      </w:r>
      <w:r w:rsidR="001059F4" w:rsidRPr="00A54A98">
        <w:rPr>
          <w:rStyle w:val="Herausstellen"/>
        </w:rPr>
        <w:lastRenderedPageBreak/>
        <w:t>Domänenmodell</w:t>
      </w:r>
    </w:p>
    <w:p w14:paraId="7FDFB6AE" w14:textId="3FF6F388" w:rsidR="001059F4" w:rsidRDefault="001059F4" w:rsidP="00CA32E2">
      <w:pPr>
        <w:pStyle w:val="berschrift1"/>
      </w:pPr>
    </w:p>
    <w:p w14:paraId="664630F7" w14:textId="60482B13" w:rsidR="00A45E07" w:rsidRDefault="009E04BE">
      <w:pPr>
        <w:rPr>
          <w:rFonts w:asciiTheme="majorHAnsi" w:eastAsiaTheme="majorEastAsia" w:hAnsiTheme="majorHAnsi" w:cstheme="majorBidi"/>
          <w:b/>
          <w:bCs/>
          <w:color w:val="595959" w:themeColor="text1" w:themeTint="A6"/>
          <w:sz w:val="28"/>
          <w:szCs w:val="28"/>
        </w:rPr>
      </w:pPr>
      <w:r>
        <w:object w:dxaOrig="9556" w:dyaOrig="11836" w14:anchorId="787B7390">
          <v:shape id="_x0000_i1025" type="#_x0000_t75" style="width:454pt;height:562pt" o:ole="">
            <v:imagedata r:id="rId15" o:title=""/>
          </v:shape>
          <o:OLEObject Type="Embed" ProgID="Visio.Drawing.15" ShapeID="_x0000_i1025" DrawAspect="Content" ObjectID="_1349097570" r:id="rId16"/>
        </w:object>
      </w:r>
      <w:r w:rsidR="00A45E07">
        <w:br w:type="page"/>
      </w:r>
    </w:p>
    <w:p w14:paraId="68966866" w14:textId="4579D927" w:rsidR="001059F4" w:rsidRDefault="000F1EA5" w:rsidP="000F1EA5">
      <w:pPr>
        <w:pStyle w:val="berschrift2"/>
      </w:pPr>
      <w:r>
        <w:lastRenderedPageBreak/>
        <w:t>Erste Architektur</w:t>
      </w:r>
    </w:p>
    <w:p w14:paraId="1E49DEBD" w14:textId="77777777" w:rsidR="000F1EA5" w:rsidRPr="000F1EA5" w:rsidRDefault="000F1EA5" w:rsidP="000F1EA5">
      <w:pPr>
        <w:pStyle w:val="berschrift1"/>
        <w:rPr>
          <w:rFonts w:ascii="Calibri Light" w:hAnsi="Calibri Light"/>
        </w:rPr>
      </w:pPr>
      <w:bookmarkStart w:id="3" w:name="_Toc401217124"/>
      <w:r w:rsidRPr="000F1EA5">
        <w:rPr>
          <w:rFonts w:ascii="Calibri Light" w:hAnsi="Calibri Light"/>
        </w:rPr>
        <w:t>Allgemeine Überlegungen</w:t>
      </w:r>
      <w:bookmarkEnd w:id="3"/>
    </w:p>
    <w:p w14:paraId="12F2C790" w14:textId="77777777" w:rsidR="000F1EA5" w:rsidRDefault="000F1EA5" w:rsidP="000F1EA5">
      <w:r w:rsidRPr="003A3CB0">
        <w:t xml:space="preserve">Im Zentrum unserer Architektur-Überlegungen stand </w:t>
      </w:r>
      <w:r>
        <w:t xml:space="preserve">zuerst </w:t>
      </w:r>
      <w:r w:rsidRPr="003A3CB0">
        <w:t>die Frage</w:t>
      </w:r>
      <w:proofErr w:type="gramStart"/>
      <w:r w:rsidRPr="003A3CB0">
        <w:t>, ob</w:t>
      </w:r>
      <w:proofErr w:type="gramEnd"/>
      <w:r w:rsidRPr="003A3CB0">
        <w:t xml:space="preserve"> und wie wir die grafische Repräsentation unserer Spielobjekte von deren Logik und Zustand trennen.</w:t>
      </w:r>
      <w:r>
        <w:t xml:space="preserve"> Das führte uns zum klassischen Model-View-Controller-Pattern. Nach Absprache mit unserem Dozenten kamen wir aber zum Schluss</w:t>
      </w:r>
      <w:proofErr w:type="gramStart"/>
      <w:r>
        <w:t>, dass</w:t>
      </w:r>
      <w:proofErr w:type="gramEnd"/>
      <w:r>
        <w:t xml:space="preserve"> dies nicht dem angestrebten Domain-Driven Design entsprach, sondern zu einer unnötig künstlichen Trennung der Domänenobjekte führte.</w:t>
      </w:r>
    </w:p>
    <w:p w14:paraId="06DE9D0F" w14:textId="77777777" w:rsidR="000F1EA5" w:rsidRDefault="000F1EA5" w:rsidP="000F1EA5">
      <w:r>
        <w:t>Die Architektur richtet sich nun stark nach dem Domänenmodell und führt Spielobjekte ein, die sowohl einen inneren Zustand haben als auch Logik bereitstellen. Bewusst getrennt werden allerdings die Renderer, mit dem Ziel genug Abstraktion zu erreichen, damit die visuelle Darstellung der Spielobjekte leicht ausgetauscht werden kann. Ausserdem werden die Renderer selber ein gewisses Mass an Logik beinhalten müssen (z.B. Handling von Animationen, Zusammensetzen von Tilesets), die aber nicht direkt mit der Domäne zusammenhängt.</w:t>
      </w:r>
    </w:p>
    <w:p w14:paraId="253BEF57" w14:textId="77777777" w:rsidR="000F1EA5" w:rsidRPr="000F1EA5" w:rsidRDefault="000F1EA5" w:rsidP="000F1EA5">
      <w:pPr>
        <w:pStyle w:val="berschrift1"/>
        <w:rPr>
          <w:rFonts w:ascii="Calibri Light" w:hAnsi="Calibri Light"/>
        </w:rPr>
      </w:pPr>
      <w:bookmarkStart w:id="4" w:name="_Toc401217125"/>
      <w:r w:rsidRPr="000F1EA5">
        <w:rPr>
          <w:rFonts w:ascii="Calibri Light" w:hAnsi="Calibri Light"/>
        </w:rPr>
        <w:t>libGDX</w:t>
      </w:r>
      <w:bookmarkEnd w:id="4"/>
    </w:p>
    <w:p w14:paraId="07599A80" w14:textId="77777777" w:rsidR="000F1EA5" w:rsidRDefault="000F1EA5" w:rsidP="000F1EA5">
      <w:r>
        <w:t>Für die Spieleentwicklung auf Android suchten wir ein Einsteigerfreundliches, aber effizientes Spieleentwicklungsframework. Nach der Analyse von vielen Optionen fiel unsere Wahl auf das libGDX (</w:t>
      </w:r>
      <w:hyperlink r:id="rId17" w:history="1">
        <w:r w:rsidRPr="00C10841">
          <w:rPr>
            <w:rStyle w:val="Link"/>
          </w:rPr>
          <w:t>http://libgdx.badlogicgames.com/</w:t>
        </w:r>
      </w:hyperlink>
      <w:r>
        <w:t>) Framework. Die Gründe für diese Entscheidung sind in erster Linie folgende:</w:t>
      </w:r>
    </w:p>
    <w:p w14:paraId="1388D554" w14:textId="77777777" w:rsidR="000F1EA5" w:rsidRDefault="000F1EA5" w:rsidP="000F1EA5">
      <w:pPr>
        <w:pStyle w:val="Listenabsatz"/>
        <w:numPr>
          <w:ilvl w:val="0"/>
          <w:numId w:val="22"/>
        </w:numPr>
      </w:pPr>
      <w:r>
        <w:t>Open Source</w:t>
      </w:r>
    </w:p>
    <w:p w14:paraId="036CAD2B" w14:textId="77777777" w:rsidR="000F1EA5" w:rsidRDefault="000F1EA5" w:rsidP="000F1EA5">
      <w:pPr>
        <w:pStyle w:val="Listenabsatz"/>
        <w:numPr>
          <w:ilvl w:val="1"/>
          <w:numId w:val="22"/>
        </w:numPr>
      </w:pPr>
      <w:r>
        <w:t>libGDX steht unter der Apache 2.0 Lizenz</w:t>
      </w:r>
    </w:p>
    <w:p w14:paraId="7B3C0031" w14:textId="77777777" w:rsidR="000F1EA5" w:rsidRDefault="000F1EA5" w:rsidP="000F1EA5">
      <w:pPr>
        <w:pStyle w:val="Listenabsatz"/>
        <w:numPr>
          <w:ilvl w:val="0"/>
          <w:numId w:val="22"/>
        </w:numPr>
      </w:pPr>
      <w:r>
        <w:t>Viele, modulare Features</w:t>
      </w:r>
    </w:p>
    <w:p w14:paraId="47E05322" w14:textId="77777777" w:rsidR="000F1EA5" w:rsidRDefault="000F1EA5" w:rsidP="000F1EA5">
      <w:pPr>
        <w:pStyle w:val="Listenabsatz"/>
        <w:numPr>
          <w:ilvl w:val="1"/>
          <w:numId w:val="22"/>
        </w:numPr>
      </w:pPr>
      <w:r>
        <w:t>Bietet alles, was die Entwicklung eines Spies unseres Scopes erfordern (und mehr)</w:t>
      </w:r>
    </w:p>
    <w:p w14:paraId="03E21898" w14:textId="77777777" w:rsidR="000F1EA5" w:rsidRDefault="000F1EA5" w:rsidP="000F1EA5">
      <w:pPr>
        <w:pStyle w:val="Listenabsatz"/>
        <w:numPr>
          <w:ilvl w:val="1"/>
          <w:numId w:val="22"/>
        </w:numPr>
      </w:pPr>
      <w:r>
        <w:t>APIs zu Bibliotheken wie z.B. Box2D für 2D-Physikberechnung sind optional</w:t>
      </w:r>
    </w:p>
    <w:p w14:paraId="13D63F83" w14:textId="77777777" w:rsidR="000F1EA5" w:rsidRDefault="000F1EA5" w:rsidP="000F1EA5">
      <w:pPr>
        <w:pStyle w:val="Listenabsatz"/>
        <w:numPr>
          <w:ilvl w:val="0"/>
          <w:numId w:val="22"/>
        </w:numPr>
      </w:pPr>
      <w:r>
        <w:t>In aktiver Entwicklung</w:t>
      </w:r>
    </w:p>
    <w:p w14:paraId="1D4F3239" w14:textId="77777777" w:rsidR="000F1EA5" w:rsidRDefault="000F1EA5" w:rsidP="000F1EA5">
      <w:pPr>
        <w:pStyle w:val="Listenabsatz"/>
        <w:numPr>
          <w:ilvl w:val="1"/>
          <w:numId w:val="22"/>
        </w:numPr>
      </w:pPr>
      <w:r>
        <w:t>Version 1.4.1 ist erst kürzlich (10.10.14) erschienen</w:t>
      </w:r>
    </w:p>
    <w:p w14:paraId="02467FF0" w14:textId="77777777" w:rsidR="000F1EA5" w:rsidRDefault="000F1EA5" w:rsidP="000F1EA5">
      <w:pPr>
        <w:pStyle w:val="Listenabsatz"/>
        <w:numPr>
          <w:ilvl w:val="0"/>
          <w:numId w:val="22"/>
        </w:numPr>
      </w:pPr>
      <w:r>
        <w:t>Grosse, aktive Community</w:t>
      </w:r>
    </w:p>
    <w:p w14:paraId="65A6DBBF" w14:textId="77777777" w:rsidR="000F1EA5" w:rsidRDefault="000F1EA5" w:rsidP="000F1EA5">
      <w:pPr>
        <w:pStyle w:val="Listenabsatz"/>
        <w:numPr>
          <w:ilvl w:val="1"/>
          <w:numId w:val="22"/>
        </w:numPr>
      </w:pPr>
      <w:r>
        <w:t>libGDX hat sein eigenes Forum, einen IRC Channel.</w:t>
      </w:r>
    </w:p>
    <w:p w14:paraId="4D492C1E" w14:textId="77777777" w:rsidR="000F1EA5" w:rsidRDefault="000F1EA5" w:rsidP="000F1EA5">
      <w:pPr>
        <w:pStyle w:val="Listenabsatz"/>
        <w:numPr>
          <w:ilvl w:val="1"/>
          <w:numId w:val="22"/>
        </w:numPr>
      </w:pPr>
      <w:r>
        <w:t>Auch z.B. auf StackOverflow und Reddit finden sich viele libGDX-Entwickler</w:t>
      </w:r>
    </w:p>
    <w:p w14:paraId="0B2E63CD" w14:textId="77777777" w:rsidR="000F1EA5" w:rsidRDefault="000F1EA5" w:rsidP="000F1EA5">
      <w:pPr>
        <w:pStyle w:val="Listenabsatz"/>
        <w:numPr>
          <w:ilvl w:val="0"/>
          <w:numId w:val="22"/>
        </w:numPr>
      </w:pPr>
      <w:r>
        <w:t>Sehr gut dokumentiert</w:t>
      </w:r>
    </w:p>
    <w:p w14:paraId="0DB76E57" w14:textId="77777777" w:rsidR="000F1EA5" w:rsidRDefault="000F1EA5" w:rsidP="000F1EA5">
      <w:pPr>
        <w:pStyle w:val="Listenabsatz"/>
        <w:numPr>
          <w:ilvl w:val="1"/>
          <w:numId w:val="22"/>
        </w:numPr>
      </w:pPr>
      <w:r>
        <w:t>Vollständige Javadoc</w:t>
      </w:r>
    </w:p>
    <w:p w14:paraId="5110C24A" w14:textId="77777777" w:rsidR="000F1EA5" w:rsidRDefault="000F1EA5" w:rsidP="000F1EA5">
      <w:pPr>
        <w:pStyle w:val="Listenabsatz"/>
        <w:numPr>
          <w:ilvl w:val="1"/>
          <w:numId w:val="22"/>
        </w:numPr>
      </w:pPr>
      <w:r>
        <w:t>Diverse Tutorials und Erläuterungen</w:t>
      </w:r>
    </w:p>
    <w:p w14:paraId="0AFA840D" w14:textId="77777777" w:rsidR="000F1EA5" w:rsidRDefault="000F1EA5" w:rsidP="000F1EA5">
      <w:pPr>
        <w:pStyle w:val="Listenabsatz"/>
        <w:numPr>
          <w:ilvl w:val="1"/>
          <w:numId w:val="22"/>
        </w:numPr>
      </w:pPr>
      <w:r>
        <w:t>Beispielcode und Demos</w:t>
      </w:r>
    </w:p>
    <w:p w14:paraId="47A8A12B" w14:textId="77777777" w:rsidR="000F1EA5" w:rsidRDefault="000F1EA5" w:rsidP="000F1EA5">
      <w:pPr>
        <w:pStyle w:val="Listenabsatz"/>
        <w:numPr>
          <w:ilvl w:val="0"/>
          <w:numId w:val="22"/>
        </w:numPr>
      </w:pPr>
      <w:r>
        <w:t>Cross Platform</w:t>
      </w:r>
    </w:p>
    <w:p w14:paraId="2B3BBC2C" w14:textId="77777777" w:rsidR="000F1EA5" w:rsidRDefault="000F1EA5" w:rsidP="000F1EA5">
      <w:pPr>
        <w:pStyle w:val="Listenabsatz"/>
        <w:numPr>
          <w:ilvl w:val="1"/>
          <w:numId w:val="22"/>
        </w:numPr>
      </w:pPr>
      <w:r>
        <w:t>Ermöglicht neben Android auch die Entwicklung für Windows, Mac, Linux, iOS, BlackBerry und HTML5</w:t>
      </w:r>
    </w:p>
    <w:p w14:paraId="2DAEBDC0" w14:textId="77777777" w:rsidR="000F1EA5" w:rsidRPr="003A3CB0" w:rsidRDefault="000F1EA5" w:rsidP="000F1EA5">
      <w:pPr>
        <w:pStyle w:val="berschrift1"/>
      </w:pPr>
      <w:bookmarkStart w:id="5" w:name="_Toc401217126"/>
      <w:r w:rsidRPr="003A3CB0">
        <w:t>Pakete</w:t>
      </w:r>
      <w:bookmarkEnd w:id="5"/>
    </w:p>
    <w:p w14:paraId="23B23975" w14:textId="77777777" w:rsidR="000F1EA5" w:rsidRDefault="000F1EA5" w:rsidP="000F1EA5">
      <w:r>
        <w:t>Im Folgenden werden die Pakete (vgl. Paketdiagramm</w:t>
      </w:r>
      <w:proofErr w:type="gramStart"/>
      <w:r>
        <w:t>)</w:t>
      </w:r>
      <w:proofErr w:type="gramEnd"/>
      <w:r>
        <w:t xml:space="preserve"> mit ihren Aufgaben und Beziehungen beschrieben.</w:t>
      </w:r>
    </w:p>
    <w:p w14:paraId="0752F4A8" w14:textId="77777777" w:rsidR="000F1EA5" w:rsidRPr="000F1EA5" w:rsidRDefault="000F1EA5" w:rsidP="000F1EA5">
      <w:pPr>
        <w:pStyle w:val="berschrift1"/>
        <w:rPr>
          <w:rFonts w:ascii="Calibri Light" w:hAnsi="Calibri Light"/>
        </w:rPr>
      </w:pPr>
      <w:r w:rsidRPr="000F1EA5">
        <w:rPr>
          <w:rFonts w:ascii="Calibri Light" w:hAnsi="Calibri Light"/>
        </w:rPr>
        <w:t>Paketdiagramm</w:t>
      </w:r>
    </w:p>
    <w:p w14:paraId="14807885" w14:textId="77777777" w:rsidR="000F1EA5" w:rsidRPr="00BF6DFA" w:rsidRDefault="000F1EA5" w:rsidP="000F1EA5">
      <w:r>
        <w:object w:dxaOrig="9156" w:dyaOrig="12972" w14:anchorId="6E8C7AA4">
          <v:shape id="_x0000_i1033" type="#_x0000_t75" style="width:458pt;height:649pt" o:ole="">
            <v:imagedata r:id="rId18" o:title=""/>
          </v:shape>
          <o:OLEObject Type="Embed" ProgID="Visio.Drawing.15" ShapeID="_x0000_i1033" DrawAspect="Content" ObjectID="_1349097571" r:id="rId19"/>
        </w:object>
      </w:r>
    </w:p>
    <w:p w14:paraId="1F9C5598" w14:textId="77777777" w:rsidR="000F1EA5" w:rsidRPr="000F1EA5" w:rsidRDefault="000F1EA5" w:rsidP="000F1EA5">
      <w:pPr>
        <w:pStyle w:val="berschrift1"/>
        <w:rPr>
          <w:rFonts w:ascii="Calibri Light" w:hAnsi="Calibri Light"/>
        </w:rPr>
      </w:pPr>
      <w:bookmarkStart w:id="6" w:name="_Toc401217127"/>
      <w:r w:rsidRPr="000F1EA5">
        <w:rPr>
          <w:rFonts w:ascii="Calibri Light" w:hAnsi="Calibri Light"/>
        </w:rPr>
        <w:t>UI</w:t>
      </w:r>
      <w:bookmarkEnd w:id="6"/>
    </w:p>
    <w:p w14:paraId="4B8C6270" w14:textId="77777777" w:rsidR="000F1EA5" w:rsidRDefault="000F1EA5" w:rsidP="000F1EA5">
      <w:r>
        <w:t>Das UI-Paket enthält Pakete, die für die Benutzereingaben und die grafische Darstellung verantwortlich sind.</w:t>
      </w:r>
    </w:p>
    <w:p w14:paraId="63A941B2" w14:textId="77777777" w:rsidR="000F1EA5" w:rsidRPr="000F1EA5" w:rsidRDefault="000F1EA5" w:rsidP="000F1EA5">
      <w:pPr>
        <w:pStyle w:val="berschrift3"/>
        <w:rPr>
          <w:rFonts w:ascii="Calibri Light" w:hAnsi="Calibri Light"/>
          <w:color w:val="595959" w:themeColor="text1" w:themeTint="A6"/>
        </w:rPr>
      </w:pPr>
      <w:bookmarkStart w:id="7" w:name="_Toc401217128"/>
      <w:r w:rsidRPr="000F1EA5">
        <w:rPr>
          <w:rFonts w:ascii="Calibri Light" w:hAnsi="Calibri Light"/>
          <w:color w:val="595959" w:themeColor="text1" w:themeTint="A6"/>
        </w:rPr>
        <w:t>UI::Renderer</w:t>
      </w:r>
      <w:bookmarkEnd w:id="7"/>
    </w:p>
    <w:p w14:paraId="6F4A2FCA" w14:textId="77777777" w:rsidR="000F1EA5" w:rsidRDefault="000F1EA5" w:rsidP="000F1EA5">
      <w:r>
        <w:t>Das Renderer-Paket enthält Objekte (Klassen, evtl. weitere Pakete), die für die grafische Darstellung von Objekten der Spielwelt zuständig sind. So muss beispielsweise der ShipRenderer die Breite des Ship-Objekts auslesen und ist dann dafür verantwortlich, die korrekten Bilddateien zu laden und daraus das Schiff korrekt zusammenzustellen. Der technische Vorteil dieser Trennung ist, dass die grafische Repräsentation von Objekten getrennt ist und so z.B. erst zur Laufzeit bestimmt werden kann</w:t>
      </w:r>
      <w:proofErr w:type="gramStart"/>
      <w:r>
        <w:t>, wie</w:t>
      </w:r>
      <w:proofErr w:type="gramEnd"/>
      <w:r>
        <w:t xml:space="preserve"> ein Objekt gerendert wird (eine Art Dependency Injection). Fachlich macht diese Trennung ebenfalls Sinn, da die Darstellungslogik nichts mit der Domänenlogik zu tun hat. Die Klassen des UI::</w:t>
      </w:r>
      <w:proofErr w:type="gramStart"/>
      <w:r>
        <w:t>Renderer</w:t>
      </w:r>
      <w:proofErr w:type="gramEnd"/>
      <w:r>
        <w:t>-Pakets nutzen die Grafik-APIs von libGDX und greifen auf Objekte des Pakets Domain::GameObjects zu.</w:t>
      </w:r>
    </w:p>
    <w:p w14:paraId="0C184854" w14:textId="77777777" w:rsidR="000F1EA5" w:rsidRPr="000F1EA5" w:rsidRDefault="000F1EA5" w:rsidP="000F1EA5">
      <w:pPr>
        <w:pStyle w:val="berschrift3"/>
        <w:rPr>
          <w:rFonts w:ascii="Calibri Light" w:hAnsi="Calibri Light"/>
          <w:color w:val="595959" w:themeColor="text1" w:themeTint="A6"/>
        </w:rPr>
      </w:pPr>
      <w:bookmarkStart w:id="8" w:name="_Toc401217129"/>
      <w:r w:rsidRPr="000F1EA5">
        <w:rPr>
          <w:rFonts w:ascii="Calibri Light" w:hAnsi="Calibri Light"/>
          <w:color w:val="595959" w:themeColor="text1" w:themeTint="A6"/>
        </w:rPr>
        <w:t>UI::Menus</w:t>
      </w:r>
      <w:bookmarkEnd w:id="8"/>
    </w:p>
    <w:p w14:paraId="1A9B8061" w14:textId="77777777" w:rsidR="000F1EA5" w:rsidRDefault="000F1EA5" w:rsidP="000F1EA5">
      <w:r>
        <w:t>Das Menus-Paket enthält die Logik für die Menüs. Darunter fällt zum Beispiel das Hauptmenü oder das Einstellungs-Menü. Die Menüs haben die Aufgabe, auf Benutzerinputs (z.B. Touch-Input auf ein Button-Objekt) mit den korrekten Aktion (z.B. Schnelles Spiel starten) zu reagieren. Die Klassen des UI::</w:t>
      </w:r>
      <w:proofErr w:type="gramStart"/>
      <w:r>
        <w:t>Menus</w:t>
      </w:r>
      <w:proofErr w:type="gramEnd"/>
      <w:r>
        <w:t>-Pakets nutzen die Klasse(n) aus dem UI::Renderer Paket für die visuelle Darstellung und starten Objekte aus dem Domain::Game Paket.</w:t>
      </w:r>
    </w:p>
    <w:p w14:paraId="5A98D61D" w14:textId="77777777" w:rsidR="000F1EA5" w:rsidRPr="000F1EA5" w:rsidRDefault="000F1EA5" w:rsidP="000F1EA5">
      <w:pPr>
        <w:pStyle w:val="berschrift1"/>
        <w:rPr>
          <w:rFonts w:ascii="Calibri Light" w:hAnsi="Calibri Light"/>
        </w:rPr>
      </w:pPr>
      <w:bookmarkStart w:id="9" w:name="_Toc401217130"/>
      <w:r w:rsidRPr="000F1EA5">
        <w:rPr>
          <w:rFonts w:ascii="Calibri Light" w:hAnsi="Calibri Light"/>
        </w:rPr>
        <w:t>Domain</w:t>
      </w:r>
      <w:bookmarkEnd w:id="9"/>
    </w:p>
    <w:p w14:paraId="345AFE50" w14:textId="77777777" w:rsidR="000F1EA5" w:rsidRPr="00E56E13" w:rsidRDefault="000F1EA5" w:rsidP="000F1EA5">
      <w:r>
        <w:t>Das UI-Paket enthält die Domänenlogik des Projekts. Sein Aufbau richtet sich stark nach dem Domänenmodell.</w:t>
      </w:r>
    </w:p>
    <w:p w14:paraId="21DB0C7F" w14:textId="77777777" w:rsidR="000F1EA5" w:rsidRPr="000F1EA5" w:rsidRDefault="000F1EA5" w:rsidP="000F1EA5">
      <w:pPr>
        <w:pStyle w:val="berschrift3"/>
        <w:rPr>
          <w:rFonts w:ascii="Calibri Light" w:hAnsi="Calibri Light"/>
          <w:color w:val="595959" w:themeColor="text1" w:themeTint="A6"/>
        </w:rPr>
      </w:pPr>
      <w:bookmarkStart w:id="10" w:name="_Toc401217131"/>
      <w:r w:rsidRPr="000F1EA5">
        <w:rPr>
          <w:rFonts w:ascii="Calibri Light" w:hAnsi="Calibri Light"/>
          <w:color w:val="595959" w:themeColor="text1" w:themeTint="A6"/>
        </w:rPr>
        <w:t>Domain::Game</w:t>
      </w:r>
      <w:bookmarkEnd w:id="10"/>
    </w:p>
    <w:p w14:paraId="6B7B17E9" w14:textId="77777777" w:rsidR="000F1EA5" w:rsidRDefault="000F1EA5" w:rsidP="000F1EA5">
      <w:r>
        <w:t>Die Objekte im Game-Paket sind für die übergreifende Steuerung der Spiellogik zuständig. Jeder Spielmodus wird von einer eigenen Klasse (oder von einem eigenen Paket, falls mehrere Klassen pro Spielmodus anfallen) definiert. Gemeinsame Operationen werden durch Vererbung generalisiert. Die Objekte im Domain::</w:t>
      </w:r>
      <w:proofErr w:type="gramStart"/>
      <w:r>
        <w:t>Game-</w:t>
      </w:r>
      <w:proofErr w:type="gramEnd"/>
      <w:r>
        <w:t>Paket laden Einstellungen aus den Config- und Stats Klassen aus dem Domain::User-Pakets, im Falle des CareerGames werden zusätzlich auch Level geladen. Die Objekte des Domain::</w:t>
      </w:r>
      <w:proofErr w:type="gramStart"/>
      <w:r>
        <w:t>Game</w:t>
      </w:r>
      <w:proofErr w:type="gramEnd"/>
      <w:r>
        <w:t>-Pakets enthalten Klassen aus dem Domain::GameObjects-Paket und nutzen das Input-Handling von libGDX.</w:t>
      </w:r>
    </w:p>
    <w:p w14:paraId="6C513330" w14:textId="77777777" w:rsidR="000F1EA5" w:rsidRPr="000F1EA5" w:rsidRDefault="000F1EA5" w:rsidP="000F1EA5">
      <w:pPr>
        <w:pStyle w:val="berschrift3"/>
        <w:rPr>
          <w:rFonts w:ascii="Calibri Light" w:hAnsi="Calibri Light"/>
          <w:color w:val="595959" w:themeColor="text1" w:themeTint="A6"/>
        </w:rPr>
      </w:pPr>
      <w:bookmarkStart w:id="11" w:name="_Toc401217132"/>
      <w:r w:rsidRPr="000F1EA5">
        <w:rPr>
          <w:rFonts w:ascii="Calibri Light" w:hAnsi="Calibri Light"/>
          <w:color w:val="595959" w:themeColor="text1" w:themeTint="A6"/>
        </w:rPr>
        <w:t>Domain::GameObjects</w:t>
      </w:r>
      <w:bookmarkEnd w:id="11"/>
    </w:p>
    <w:p w14:paraId="0225A7DC" w14:textId="77777777" w:rsidR="000F1EA5" w:rsidRPr="00B74C97" w:rsidRDefault="000F1EA5" w:rsidP="000F1EA5">
      <w:r>
        <w:t>Die Objekte im GameObjects-Paket repräsentieren die Spielobjekte wie sie im Domänenmodell definiert wurden. Ein GameObject, wie etwa eine Instanz der Ship-Klasse, enthält sowohl Zustandsinformationen als auch Logik. Sie werden im Spiel von den Renderern dargestellt. Für die Benutzerinteraktion wird das Inputhandling von libGDX genutzt.</w:t>
      </w:r>
    </w:p>
    <w:p w14:paraId="79A55A4A" w14:textId="77777777" w:rsidR="000F1EA5" w:rsidRPr="000F1EA5" w:rsidRDefault="000F1EA5" w:rsidP="000F1EA5">
      <w:pPr>
        <w:pStyle w:val="berschrift3"/>
        <w:rPr>
          <w:rFonts w:ascii="Calibri Light" w:hAnsi="Calibri Light"/>
          <w:color w:val="595959" w:themeColor="text1" w:themeTint="A6"/>
        </w:rPr>
      </w:pPr>
      <w:bookmarkStart w:id="12" w:name="_Toc401217133"/>
      <w:r w:rsidRPr="000F1EA5">
        <w:rPr>
          <w:rFonts w:ascii="Calibri Light" w:hAnsi="Calibri Light"/>
          <w:color w:val="595959" w:themeColor="text1" w:themeTint="A6"/>
        </w:rPr>
        <w:t>Domain::User</w:t>
      </w:r>
      <w:bookmarkEnd w:id="12"/>
    </w:p>
    <w:p w14:paraId="5785D201" w14:textId="77777777" w:rsidR="000F1EA5" w:rsidRPr="001932D1" w:rsidRDefault="000F1EA5" w:rsidP="000F1EA5">
      <w:r>
        <w:t xml:space="preserve">Das User-Paket enthält Klassen und Funktionalität für die Benutzerspezifischen Einstellungen (etwa das Handicap und spielübergreifende Einstellungen wie Ton an/aus) und Statistiken (wie der Highscore, der Spielfortschritt im </w:t>
      </w:r>
      <w:proofErr w:type="gramStart"/>
      <w:r>
        <w:t>Karrieremodus, etc.</w:t>
      </w:r>
      <w:proofErr w:type="gramEnd"/>
      <w:r>
        <w:t>). Die Daten werden mithilfe des TechnicalServices::</w:t>
      </w:r>
      <w:proofErr w:type="gramStart"/>
      <w:r>
        <w:t>Persistence</w:t>
      </w:r>
      <w:proofErr w:type="gramEnd"/>
      <w:r>
        <w:t xml:space="preserve">-Pakets gelesen und anschliessend von den Objekten im Domain::Game-Paket verwendet. </w:t>
      </w:r>
    </w:p>
    <w:p w14:paraId="43D64A5A" w14:textId="77777777" w:rsidR="000F1EA5" w:rsidRPr="000F1EA5" w:rsidRDefault="000F1EA5" w:rsidP="000F1EA5">
      <w:pPr>
        <w:pStyle w:val="berschrift3"/>
        <w:rPr>
          <w:rFonts w:ascii="Calibri Light" w:hAnsi="Calibri Light"/>
          <w:color w:val="595959" w:themeColor="text1" w:themeTint="A6"/>
        </w:rPr>
      </w:pPr>
      <w:bookmarkStart w:id="13" w:name="_Toc401217134"/>
      <w:r w:rsidRPr="000F1EA5">
        <w:rPr>
          <w:rFonts w:ascii="Calibri Light" w:hAnsi="Calibri Light"/>
          <w:color w:val="595959" w:themeColor="text1" w:themeTint="A6"/>
        </w:rPr>
        <w:t>Domain::Level</w:t>
      </w:r>
      <w:bookmarkEnd w:id="13"/>
    </w:p>
    <w:p w14:paraId="0EEF3E4F" w14:textId="77777777" w:rsidR="000F1EA5" w:rsidRPr="00A8213C" w:rsidRDefault="000F1EA5" w:rsidP="000F1EA5">
      <w:r>
        <w:t>Im Level-Paket befinden sich eine oder mehrere Klassen für das Level-Handling. Ein Level wird über das TechnicalServices::</w:t>
      </w:r>
      <w:proofErr w:type="gramStart"/>
      <w:r>
        <w:t>Persistence</w:t>
      </w:r>
      <w:proofErr w:type="gramEnd"/>
      <w:r>
        <w:t>-Paket geladen und enthält vordefinierte Parameter für ein Spiel, inklusive einer Liste von Containern mit der Reihenfolge wie sie im Spiel erscheinen werden. Die Levels werden ausschliesslich vom CareerGame genutzt.</w:t>
      </w:r>
    </w:p>
    <w:p w14:paraId="0B36077D" w14:textId="77777777" w:rsidR="000F1EA5" w:rsidRPr="000F1EA5" w:rsidRDefault="000F1EA5" w:rsidP="000F1EA5">
      <w:pPr>
        <w:pStyle w:val="berschrift1"/>
        <w:rPr>
          <w:rFonts w:ascii="Calibri Light" w:hAnsi="Calibri Light"/>
        </w:rPr>
      </w:pPr>
      <w:bookmarkStart w:id="14" w:name="_Toc401217135"/>
      <w:r w:rsidRPr="000F1EA5">
        <w:rPr>
          <w:rFonts w:ascii="Calibri Light" w:hAnsi="Calibri Light"/>
          <w:i/>
          <w:iCs/>
        </w:rPr>
        <w:t>TechnicalServices</w:t>
      </w:r>
      <w:bookmarkEnd w:id="14"/>
    </w:p>
    <w:p w14:paraId="32C9EF06" w14:textId="77777777" w:rsidR="000F1EA5" w:rsidRPr="005C7D9D" w:rsidRDefault="000F1EA5" w:rsidP="000F1EA5">
      <w:r>
        <w:t>Das TechnicalServices Paket enthält unterstützende, von der Domänenlogik losgelöste und externe Pakete an, die den technischen „Unterboden“ des Projekts bilden.</w:t>
      </w:r>
    </w:p>
    <w:p w14:paraId="07E37DE5" w14:textId="77777777" w:rsidR="000F1EA5" w:rsidRPr="000F1EA5" w:rsidRDefault="000F1EA5" w:rsidP="000F1EA5">
      <w:pPr>
        <w:pStyle w:val="berschrift3"/>
        <w:rPr>
          <w:rFonts w:ascii="Calibri Light" w:hAnsi="Calibri Light"/>
          <w:color w:val="595959" w:themeColor="text1" w:themeTint="A6"/>
        </w:rPr>
      </w:pPr>
      <w:bookmarkStart w:id="15" w:name="_Toc401217136"/>
      <w:r w:rsidRPr="000F1EA5">
        <w:rPr>
          <w:rFonts w:ascii="Calibri Light" w:hAnsi="Calibri Light"/>
          <w:color w:val="595959" w:themeColor="text1" w:themeTint="A6"/>
        </w:rPr>
        <w:t>TechnicalServices::Persistence</w:t>
      </w:r>
      <w:bookmarkEnd w:id="15"/>
    </w:p>
    <w:p w14:paraId="3D615CF5" w14:textId="77777777" w:rsidR="000F1EA5" w:rsidRPr="00391910" w:rsidRDefault="000F1EA5" w:rsidP="000F1EA5">
      <w:r>
        <w:t>Das Persistence-Paket soll als wiederverwendbare Zwischenschicht zwischen den zu persistierenden Objekten (Domain::</w:t>
      </w:r>
      <w:proofErr w:type="gramStart"/>
      <w:r>
        <w:t>User</w:t>
      </w:r>
      <w:proofErr w:type="gramEnd"/>
      <w:r>
        <w:t xml:space="preserve">::Config, Domain::User::Stats und Domain::Level) und den Android-Bibliotheken dienen. Grund dafür ist, dass Android mehrere Möglichkeiten zur Persistenz anbietet (z.B. Shared </w:t>
      </w:r>
      <w:proofErr w:type="gramStart"/>
      <w:r>
        <w:t>Preferences, Internal/</w:t>
      </w:r>
      <w:proofErr w:type="gramEnd"/>
      <w:r>
        <w:t xml:space="preserve">External Storage, etc.) und wir noch nicht sicher sind, welche für uns am geeignetsten ist. Ausserdem könnte sich das möglicherweise in Zukunft mit steigenden Speicheranforderungen auch ändern. </w:t>
      </w:r>
    </w:p>
    <w:p w14:paraId="5B3807A2" w14:textId="77777777" w:rsidR="000F1EA5" w:rsidRPr="000F1EA5" w:rsidRDefault="000F1EA5" w:rsidP="000F1EA5">
      <w:pPr>
        <w:pStyle w:val="berschrift3"/>
        <w:rPr>
          <w:rFonts w:ascii="Calibri Light" w:hAnsi="Calibri Light"/>
          <w:color w:val="595959" w:themeColor="text1" w:themeTint="A6"/>
        </w:rPr>
      </w:pPr>
      <w:bookmarkStart w:id="16" w:name="_Toc401217137"/>
      <w:r w:rsidRPr="000F1EA5">
        <w:rPr>
          <w:rFonts w:ascii="Calibri Light" w:hAnsi="Calibri Light"/>
          <w:color w:val="595959" w:themeColor="text1" w:themeTint="A6"/>
        </w:rPr>
        <w:t>TechnicalServices::Android</w:t>
      </w:r>
      <w:bookmarkEnd w:id="16"/>
    </w:p>
    <w:p w14:paraId="0F89A985" w14:textId="77777777" w:rsidR="000F1EA5" w:rsidRPr="0081569E" w:rsidRDefault="000F1EA5" w:rsidP="000F1EA5">
      <w:r>
        <w:t>Die Android-Bibliotheken stellen die API zum Android-Betriebssystem dar und sind essentiell für eine Android-Applikation. In unserem Fall werden wir insbesondere die Storage-Funktionalitäten nutzen, welche von unserem TechnicalServices::</w:t>
      </w:r>
      <w:proofErr w:type="gramStart"/>
      <w:r>
        <w:t>Persistence</w:t>
      </w:r>
      <w:proofErr w:type="gramEnd"/>
      <w:r>
        <w:t xml:space="preserve">-Paket abstrahiert wird. </w:t>
      </w:r>
    </w:p>
    <w:p w14:paraId="2F391AB9" w14:textId="77777777" w:rsidR="000F1EA5" w:rsidRPr="000F1EA5" w:rsidRDefault="000F1EA5" w:rsidP="000F1EA5">
      <w:pPr>
        <w:pStyle w:val="berschrift1"/>
        <w:rPr>
          <w:rFonts w:ascii="Calibri Light" w:hAnsi="Calibri Light"/>
          <w:sz w:val="22"/>
          <w:szCs w:val="22"/>
        </w:rPr>
      </w:pPr>
      <w:bookmarkStart w:id="17" w:name="_Toc401217138"/>
      <w:r w:rsidRPr="000F1EA5">
        <w:rPr>
          <w:rFonts w:ascii="Calibri Light" w:hAnsi="Calibri Light"/>
          <w:sz w:val="22"/>
          <w:szCs w:val="22"/>
        </w:rPr>
        <w:t>TechnicalServices::libGDX</w:t>
      </w:r>
      <w:bookmarkEnd w:id="17"/>
    </w:p>
    <w:p w14:paraId="3CC30905" w14:textId="77777777" w:rsidR="000F1EA5" w:rsidRPr="003A3CB0" w:rsidRDefault="000F1EA5" w:rsidP="000F1EA5">
      <w:pPr>
        <w:pStyle w:val="asdf"/>
      </w:pPr>
      <w:r>
        <w:t>LibGDX ist ein externes Framework (siehe libGDX unter Allgemeine Überlegungen), welches hauptsächlich für das Inputhandling als auch für die Grafikschnittstelle verwendet wird. Es findet in vielen Bereichen unserer Applikation Anwendung, insbesondere im UI::</w:t>
      </w:r>
      <w:proofErr w:type="gramStart"/>
      <w:r>
        <w:t>Renderer-</w:t>
      </w:r>
      <w:proofErr w:type="gramEnd"/>
      <w:r>
        <w:t>Paket, dem Domain::Game-Paket und dem Domain::GameObjects-Paket</w:t>
      </w:r>
    </w:p>
    <w:p w14:paraId="56DBB349" w14:textId="77777777" w:rsidR="000F1EA5" w:rsidRPr="000F1EA5" w:rsidRDefault="000F1EA5" w:rsidP="000F1EA5"/>
    <w:p w14:paraId="2B0AD496" w14:textId="000EF721" w:rsidR="001059F4" w:rsidRPr="000F1EA5" w:rsidRDefault="001059F4" w:rsidP="000F1EA5">
      <w:pPr>
        <w:pStyle w:val="berschrift2"/>
      </w:pPr>
      <w:r w:rsidRPr="000F1EA5">
        <w:t xml:space="preserve">Zusätzliche </w:t>
      </w:r>
      <w:r w:rsidRPr="000F1EA5">
        <w:rPr>
          <w:rStyle w:val="Herausstellen"/>
        </w:rPr>
        <w:t>Spezifikationen</w:t>
      </w:r>
    </w:p>
    <w:p w14:paraId="6FC76AE9" w14:textId="77777777" w:rsidR="000226D9" w:rsidRPr="00F63F77" w:rsidRDefault="000226D9" w:rsidP="000226D9">
      <w:pPr>
        <w:pStyle w:val="berschrift1"/>
      </w:pPr>
      <w:r w:rsidRPr="00F63F77">
        <w:rPr>
          <w:rFonts w:ascii="Calibri Light" w:hAnsi="Calibri Light"/>
        </w:rPr>
        <w:t>Functionality</w:t>
      </w:r>
    </w:p>
    <w:p w14:paraId="505D6055" w14:textId="77777777" w:rsidR="000226D9" w:rsidRPr="00F63F77" w:rsidRDefault="000226D9" w:rsidP="000226D9">
      <w:r w:rsidRPr="00F63F77">
        <w:t xml:space="preserve">Für </w:t>
      </w:r>
      <w:r>
        <w:t>alle Use Cases gelten folgende f</w:t>
      </w:r>
      <w:r w:rsidRPr="00F63F77">
        <w:t>unktionalen Anforderungen:</w:t>
      </w:r>
    </w:p>
    <w:p w14:paraId="2945881A" w14:textId="77777777" w:rsidR="000226D9" w:rsidRPr="00F63F77" w:rsidRDefault="000226D9" w:rsidP="000226D9">
      <w:pPr>
        <w:rPr>
          <w:u w:val="single"/>
        </w:rPr>
      </w:pPr>
      <w:r w:rsidRPr="00F63F77">
        <w:rPr>
          <w:u w:val="single"/>
        </w:rPr>
        <w:t>System Error Logging</w:t>
      </w:r>
    </w:p>
    <w:p w14:paraId="6B832482" w14:textId="77777777" w:rsidR="000226D9" w:rsidRPr="00F63F77" w:rsidRDefault="000226D9" w:rsidP="000226D9">
      <w:r w:rsidRPr="00F63F77">
        <w:t>Fehler werden permanent gespeichert und können, wenn vom User so gewünscht</w:t>
      </w:r>
      <w:proofErr w:type="gramStart"/>
      <w:r w:rsidRPr="00F63F77">
        <w:t>, zur</w:t>
      </w:r>
      <w:proofErr w:type="gramEnd"/>
      <w:r w:rsidRPr="00F63F77">
        <w:t xml:space="preserve"> Analyse an den Hersteller gesendet werden. Andernfalls kann der User den Fehler auf der Hersteller-Website melden.</w:t>
      </w:r>
    </w:p>
    <w:p w14:paraId="211C91FB" w14:textId="77777777" w:rsidR="000226D9" w:rsidRPr="00F63F77" w:rsidRDefault="000226D9" w:rsidP="000226D9">
      <w:pPr>
        <w:rPr>
          <w:u w:val="single"/>
        </w:rPr>
      </w:pPr>
      <w:r w:rsidRPr="00F63F77">
        <w:rPr>
          <w:u w:val="single"/>
        </w:rPr>
        <w:t>Security</w:t>
      </w:r>
    </w:p>
    <w:p w14:paraId="6018FC4F" w14:textId="77777777" w:rsidR="000226D9" w:rsidRPr="00F63F77" w:rsidRDefault="000226D9" w:rsidP="000226D9">
      <w:r w:rsidRPr="00F63F77">
        <w:t>Das Programm benötigt keinen Zugriff auf Daten des Mobilgerätes oder des Users, ebenfalls werden keine Kundendaten (Highscores, Einstellungen, etc.) gesammelt oder weitergegeben, sondern nur lokal auf dem Gerät gespeichert.</w:t>
      </w:r>
    </w:p>
    <w:p w14:paraId="39945065" w14:textId="77777777" w:rsidR="000226D9" w:rsidRPr="00F63F77" w:rsidRDefault="000226D9" w:rsidP="000226D9">
      <w:pPr>
        <w:pStyle w:val="berschrift1"/>
        <w:rPr>
          <w:rFonts w:ascii="Calibri Light" w:hAnsi="Calibri Light"/>
        </w:rPr>
      </w:pPr>
      <w:r w:rsidRPr="00F63F77">
        <w:rPr>
          <w:rFonts w:ascii="Calibri Light" w:hAnsi="Calibri Light"/>
        </w:rPr>
        <w:t>Usability</w:t>
      </w:r>
    </w:p>
    <w:p w14:paraId="09DD0989" w14:textId="77777777" w:rsidR="000226D9" w:rsidRPr="00F63F77" w:rsidRDefault="000226D9" w:rsidP="000226D9">
      <w:pPr>
        <w:pStyle w:val="Listenabsatz"/>
        <w:numPr>
          <w:ilvl w:val="0"/>
          <w:numId w:val="16"/>
        </w:numPr>
        <w:tabs>
          <w:tab w:val="left" w:pos="426"/>
          <w:tab w:val="left" w:pos="709"/>
        </w:tabs>
        <w:ind w:left="426"/>
      </w:pPr>
      <w:r w:rsidRPr="00F63F77">
        <w:t>Die Bedienung und die Benutzeroberfläche sollen einfach und intuitiv aufgebaut sein.</w:t>
      </w:r>
    </w:p>
    <w:p w14:paraId="7FC3943F" w14:textId="77777777" w:rsidR="000226D9" w:rsidRPr="00F63F77" w:rsidRDefault="000226D9" w:rsidP="000226D9">
      <w:pPr>
        <w:pStyle w:val="Listenabsatz"/>
        <w:numPr>
          <w:ilvl w:val="0"/>
          <w:numId w:val="16"/>
        </w:numPr>
        <w:tabs>
          <w:tab w:val="left" w:pos="426"/>
          <w:tab w:val="left" w:pos="709"/>
        </w:tabs>
        <w:ind w:left="426"/>
      </w:pPr>
      <w:r w:rsidRPr="00F63F77">
        <w:t>Das Spiel soll in weniger als 5 Minuten von einem geübten Smartphone-User verstanden und gespielt werden können.</w:t>
      </w:r>
    </w:p>
    <w:p w14:paraId="0D1B4008" w14:textId="77777777" w:rsidR="000226D9" w:rsidRPr="00F63F77" w:rsidRDefault="000226D9" w:rsidP="000226D9">
      <w:pPr>
        <w:pStyle w:val="Listenabsatz"/>
        <w:numPr>
          <w:ilvl w:val="0"/>
          <w:numId w:val="16"/>
        </w:numPr>
        <w:tabs>
          <w:tab w:val="left" w:pos="426"/>
          <w:tab w:val="left" w:pos="709"/>
        </w:tabs>
        <w:ind w:left="426"/>
      </w:pPr>
      <w:r w:rsidRPr="00F63F77">
        <w:t>Das Tutorial unterstützt den User beim Verständnis des Spieles.</w:t>
      </w:r>
    </w:p>
    <w:p w14:paraId="69743238" w14:textId="77777777" w:rsidR="000226D9" w:rsidRPr="00F63F77" w:rsidRDefault="000226D9" w:rsidP="000226D9">
      <w:pPr>
        <w:pStyle w:val="berschrift1"/>
        <w:rPr>
          <w:rFonts w:ascii="Calibri Light" w:hAnsi="Calibri Light"/>
        </w:rPr>
      </w:pPr>
      <w:r w:rsidRPr="00F63F77">
        <w:rPr>
          <w:rFonts w:ascii="Calibri Light" w:hAnsi="Calibri Light"/>
        </w:rPr>
        <w:t>Reliability</w:t>
      </w:r>
    </w:p>
    <w:p w14:paraId="29B77AD7" w14:textId="77777777" w:rsidR="000226D9" w:rsidRDefault="000226D9" w:rsidP="000226D9">
      <w:pPr>
        <w:pStyle w:val="Listenabsatz"/>
        <w:numPr>
          <w:ilvl w:val="0"/>
          <w:numId w:val="16"/>
        </w:numPr>
        <w:ind w:left="426"/>
      </w:pPr>
      <w:proofErr w:type="gramStart"/>
      <w:r w:rsidRPr="00A55E1A">
        <w:t>Das Spiel muss 24 Stunden pro Tag, sieben Tage die Woche verfügbar sein.</w:t>
      </w:r>
      <w:proofErr w:type="gramEnd"/>
    </w:p>
    <w:p w14:paraId="7EF0648A" w14:textId="77777777" w:rsidR="000226D9" w:rsidRPr="00A55E1A" w:rsidRDefault="000226D9" w:rsidP="000226D9">
      <w:pPr>
        <w:pStyle w:val="Listenabsatz"/>
        <w:numPr>
          <w:ilvl w:val="0"/>
          <w:numId w:val="16"/>
        </w:numPr>
        <w:ind w:left="426"/>
      </w:pPr>
      <w:r w:rsidRPr="00A55E1A">
        <w:t>Ebenfalls muss der Standard-Spielablauf jederzeit ohne Fehler gespielt werden können.</w:t>
      </w:r>
    </w:p>
    <w:p w14:paraId="674E0B8D" w14:textId="77777777" w:rsidR="000226D9" w:rsidRPr="00F63F77" w:rsidRDefault="000226D9" w:rsidP="000226D9">
      <w:pPr>
        <w:pStyle w:val="berschrift1"/>
        <w:rPr>
          <w:rFonts w:ascii="Calibri Light" w:hAnsi="Calibri Light"/>
        </w:rPr>
      </w:pPr>
      <w:r w:rsidRPr="00F63F77">
        <w:rPr>
          <w:rFonts w:ascii="Calibri Light" w:hAnsi="Calibri Light"/>
        </w:rPr>
        <w:t>Performance</w:t>
      </w:r>
    </w:p>
    <w:p w14:paraId="381DFF28" w14:textId="77777777" w:rsidR="000226D9" w:rsidRPr="00F63F77" w:rsidRDefault="000226D9" w:rsidP="000226D9">
      <w:pPr>
        <w:pStyle w:val="Listenabsatz"/>
        <w:numPr>
          <w:ilvl w:val="0"/>
          <w:numId w:val="17"/>
        </w:numPr>
        <w:ind w:left="426"/>
      </w:pPr>
      <w:r w:rsidRPr="00F63F77">
        <w:t>Da der Spieler meist nur kurze Zeit zum Spielen hat</w:t>
      </w:r>
      <w:proofErr w:type="gramStart"/>
      <w:r w:rsidRPr="00F63F77">
        <w:t>, soll</w:t>
      </w:r>
      <w:proofErr w:type="gramEnd"/>
      <w:r w:rsidRPr="00F63F77">
        <w:t xml:space="preserve"> das Spiel in weniger als zehn Sekunden gestartet und spielbar sein.</w:t>
      </w:r>
    </w:p>
    <w:p w14:paraId="71D280B0" w14:textId="77777777" w:rsidR="000226D9" w:rsidRPr="00F63F77" w:rsidRDefault="000226D9" w:rsidP="000226D9">
      <w:pPr>
        <w:pStyle w:val="Listenabsatz"/>
        <w:numPr>
          <w:ilvl w:val="0"/>
          <w:numId w:val="17"/>
        </w:numPr>
        <w:ind w:left="426"/>
      </w:pPr>
      <w:r w:rsidRPr="00F63F77">
        <w:t>Ebenfalls soll es, wegen dem sonst schon begrenzten Speicherplatz auf dem Mobilgerät, weniger als zehn Megabyte Speicher beanspruchen.</w:t>
      </w:r>
    </w:p>
    <w:p w14:paraId="339FD401" w14:textId="77777777" w:rsidR="000226D9" w:rsidRPr="00F63F77" w:rsidRDefault="000226D9" w:rsidP="000226D9">
      <w:pPr>
        <w:pStyle w:val="berschrift1"/>
        <w:rPr>
          <w:rFonts w:ascii="Calibri Light" w:hAnsi="Calibri Light"/>
        </w:rPr>
      </w:pPr>
      <w:r w:rsidRPr="00F63F77">
        <w:rPr>
          <w:rFonts w:ascii="Calibri Light" w:hAnsi="Calibri Light"/>
        </w:rPr>
        <w:t>Supportability</w:t>
      </w:r>
    </w:p>
    <w:p w14:paraId="1594EBC7" w14:textId="77777777" w:rsidR="000226D9" w:rsidRPr="00F63F77" w:rsidRDefault="000226D9" w:rsidP="000226D9">
      <w:r w:rsidRPr="00F63F77">
        <w:t xml:space="preserve">Die Coding Standards </w:t>
      </w:r>
      <w:proofErr w:type="gramStart"/>
      <w:r w:rsidRPr="00F63F77">
        <w:t>basieren auf den gängigen Java</w:t>
      </w:r>
      <w:proofErr w:type="gramEnd"/>
      <w:r w:rsidRPr="00F63F77">
        <w:t xml:space="preserve"> Code Conventions, besonderen Wert wird jedoch auf folgende Punkte gelegt: </w:t>
      </w:r>
    </w:p>
    <w:p w14:paraId="0D25FABA" w14:textId="77777777" w:rsidR="000226D9" w:rsidRPr="00F63F77" w:rsidRDefault="000226D9" w:rsidP="000226D9">
      <w:pPr>
        <w:pStyle w:val="Listenabsatz"/>
        <w:numPr>
          <w:ilvl w:val="0"/>
          <w:numId w:val="21"/>
        </w:numPr>
        <w:ind w:left="426"/>
      </w:pPr>
      <w:r w:rsidRPr="00F63F77">
        <w:lastRenderedPageBreak/>
        <w:t>Code wird in englischer Sprache verfasst</w:t>
      </w:r>
    </w:p>
    <w:p w14:paraId="0510655A" w14:textId="77777777" w:rsidR="000226D9" w:rsidRPr="00F63F77" w:rsidRDefault="000226D9" w:rsidP="000226D9">
      <w:pPr>
        <w:pStyle w:val="Listenabsatz"/>
        <w:numPr>
          <w:ilvl w:val="0"/>
          <w:numId w:val="21"/>
        </w:numPr>
        <w:ind w:left="426"/>
      </w:pPr>
      <w:r w:rsidRPr="00F63F77">
        <w:t>Ausführliche Java Documentation für jede Klasse ist Pflicht</w:t>
      </w:r>
    </w:p>
    <w:p w14:paraId="610CCE83" w14:textId="77777777" w:rsidR="000226D9" w:rsidRPr="00F63F77" w:rsidRDefault="000226D9" w:rsidP="000226D9">
      <w:pPr>
        <w:pStyle w:val="Listenabsatz"/>
        <w:numPr>
          <w:ilvl w:val="0"/>
          <w:numId w:val="21"/>
        </w:numPr>
        <w:ind w:left="426"/>
      </w:pPr>
      <w:r w:rsidRPr="00F63F77">
        <w:t>Einheitliche Struktur von Klassen und Paketen</w:t>
      </w:r>
    </w:p>
    <w:p w14:paraId="435B66DC" w14:textId="77777777" w:rsidR="000226D9" w:rsidRPr="00F63F77" w:rsidRDefault="000226D9" w:rsidP="000226D9">
      <w:r w:rsidRPr="00F63F77">
        <w:t>Die neuesten Updates mit allfälligen Fehlerbehebungen und Erweiterungen für das Spiel sind über den Google Playstore erhältlich.</w:t>
      </w:r>
    </w:p>
    <w:p w14:paraId="2485D5A6" w14:textId="77777777" w:rsidR="000226D9" w:rsidRPr="00F63F77" w:rsidRDefault="000226D9" w:rsidP="000226D9">
      <w:pPr>
        <w:pStyle w:val="berschrift1"/>
        <w:rPr>
          <w:rFonts w:ascii="Calibri Light" w:hAnsi="Calibri Light"/>
        </w:rPr>
      </w:pPr>
      <w:r w:rsidRPr="00F63F77">
        <w:rPr>
          <w:rFonts w:ascii="Calibri Light" w:hAnsi="Calibri Light"/>
        </w:rPr>
        <w:t>Design Constraints</w:t>
      </w:r>
    </w:p>
    <w:p w14:paraId="3D61FEF9" w14:textId="77777777" w:rsidR="000226D9" w:rsidRPr="00F63F77" w:rsidRDefault="000226D9" w:rsidP="000226D9">
      <w:r w:rsidRPr="00F63F77">
        <w:t>Für die Umsetzung des Spiels werden folgende Plattformen benötigt:</w:t>
      </w:r>
    </w:p>
    <w:p w14:paraId="737F5CBD" w14:textId="77777777" w:rsidR="000226D9" w:rsidRPr="00F63F77" w:rsidRDefault="000226D9" w:rsidP="000226D9">
      <w:pPr>
        <w:pStyle w:val="Listenabsatz"/>
        <w:numPr>
          <w:ilvl w:val="0"/>
          <w:numId w:val="18"/>
        </w:numPr>
        <w:ind w:left="426"/>
      </w:pPr>
      <w:r w:rsidRPr="00F63F77">
        <w:t>Als Grundsprache wird Java 1.7 eingesetzt</w:t>
      </w:r>
      <w:r>
        <w:t>.</w:t>
      </w:r>
    </w:p>
    <w:p w14:paraId="7815A708" w14:textId="77777777" w:rsidR="000226D9" w:rsidRPr="00F63F77" w:rsidRDefault="000226D9" w:rsidP="000226D9">
      <w:pPr>
        <w:pStyle w:val="Listenabsatz"/>
        <w:numPr>
          <w:ilvl w:val="0"/>
          <w:numId w:val="18"/>
        </w:numPr>
        <w:ind w:left="426"/>
      </w:pPr>
      <w:r w:rsidRPr="00F63F77">
        <w:t>Für die Mobile-Applikation wird das Android SDK verwendet</w:t>
      </w:r>
      <w:r>
        <w:t>.</w:t>
      </w:r>
    </w:p>
    <w:p w14:paraId="71B5DF28" w14:textId="77777777" w:rsidR="000226D9" w:rsidRDefault="000226D9" w:rsidP="000226D9">
      <w:pPr>
        <w:pStyle w:val="Listenabsatz"/>
        <w:numPr>
          <w:ilvl w:val="0"/>
          <w:numId w:val="18"/>
        </w:numPr>
        <w:ind w:left="426"/>
      </w:pPr>
      <w:r w:rsidRPr="00F63F77">
        <w:t>Als Spielframework wird libGDX genutzt.</w:t>
      </w:r>
    </w:p>
    <w:p w14:paraId="693EE81B" w14:textId="77777777" w:rsidR="000226D9" w:rsidRPr="00F63F77" w:rsidRDefault="000226D9" w:rsidP="000226D9">
      <w:pPr>
        <w:pStyle w:val="Listenabsatz"/>
        <w:numPr>
          <w:ilvl w:val="0"/>
          <w:numId w:val="18"/>
        </w:numPr>
        <w:ind w:left="426"/>
      </w:pPr>
      <w:r w:rsidRPr="00F63F77">
        <w:t>Für die Entwicklung wird mit der Entwicklungsumgebung Eclipse gearbeitet.</w:t>
      </w:r>
    </w:p>
    <w:p w14:paraId="2D5B4746" w14:textId="77777777" w:rsidR="000226D9" w:rsidRPr="00F63F77" w:rsidRDefault="000226D9" w:rsidP="000226D9">
      <w:pPr>
        <w:pStyle w:val="berschrift1"/>
        <w:rPr>
          <w:rFonts w:ascii="Calibri Light" w:hAnsi="Calibri Light"/>
        </w:rPr>
      </w:pPr>
      <w:r w:rsidRPr="00F63F77">
        <w:rPr>
          <w:rFonts w:ascii="Calibri Light" w:hAnsi="Calibri Light"/>
        </w:rPr>
        <w:t>Interfaces</w:t>
      </w:r>
    </w:p>
    <w:p w14:paraId="21CA1EC0" w14:textId="77777777" w:rsidR="000226D9" w:rsidRPr="00F63F77" w:rsidRDefault="000226D9" w:rsidP="000226D9">
      <w:pPr>
        <w:rPr>
          <w:u w:val="single"/>
        </w:rPr>
      </w:pPr>
      <w:r w:rsidRPr="00F63F77">
        <w:rPr>
          <w:u w:val="single"/>
        </w:rPr>
        <w:t>Hardware Anforderungen</w:t>
      </w:r>
    </w:p>
    <w:p w14:paraId="620A68D1" w14:textId="77777777" w:rsidR="000226D9" w:rsidRPr="00F63F77" w:rsidRDefault="000226D9" w:rsidP="000226D9">
      <w:pPr>
        <w:pStyle w:val="Listenabsatz"/>
        <w:numPr>
          <w:ilvl w:val="0"/>
          <w:numId w:val="19"/>
        </w:numPr>
        <w:ind w:left="426"/>
      </w:pPr>
      <w:r>
        <w:t>Smartphone mit Touchscreen</w:t>
      </w:r>
    </w:p>
    <w:p w14:paraId="4463F530" w14:textId="77777777" w:rsidR="000226D9" w:rsidRPr="00F63F77" w:rsidRDefault="000226D9" w:rsidP="000226D9">
      <w:pPr>
        <w:pStyle w:val="Listenabsatz"/>
        <w:numPr>
          <w:ilvl w:val="0"/>
          <w:numId w:val="19"/>
        </w:numPr>
        <w:ind w:left="426"/>
      </w:pPr>
      <w:r w:rsidRPr="00F63F77">
        <w:t>Android ab Version 4.0.0</w:t>
      </w:r>
    </w:p>
    <w:p w14:paraId="49C2156B" w14:textId="77777777" w:rsidR="000226D9" w:rsidRPr="00F63F77" w:rsidRDefault="000226D9" w:rsidP="000226D9">
      <w:pPr>
        <w:rPr>
          <w:u w:val="single"/>
        </w:rPr>
      </w:pPr>
      <w:r w:rsidRPr="00F63F77">
        <w:rPr>
          <w:u w:val="single"/>
        </w:rPr>
        <w:t>User Interfaces</w:t>
      </w:r>
    </w:p>
    <w:p w14:paraId="35BC81B0" w14:textId="77777777" w:rsidR="000226D9" w:rsidRPr="00F63F77" w:rsidRDefault="000226D9" w:rsidP="000226D9">
      <w:pPr>
        <w:pStyle w:val="Listenabsatz"/>
        <w:numPr>
          <w:ilvl w:val="0"/>
          <w:numId w:val="20"/>
        </w:numPr>
        <w:ind w:left="426"/>
      </w:pPr>
      <w:r w:rsidRPr="00F63F77">
        <w:t>Menu: Damit sich der User schnell zurechtfindet, gibt es ein simples, flaches Menu mit folgenden Punkten: Spiel starten, Einstellungen und Tutorial.</w:t>
      </w:r>
    </w:p>
    <w:p w14:paraId="1BC81249" w14:textId="77777777" w:rsidR="000226D9" w:rsidRPr="00F63F77" w:rsidRDefault="000226D9" w:rsidP="000226D9">
      <w:pPr>
        <w:pStyle w:val="Listenabsatz"/>
        <w:numPr>
          <w:ilvl w:val="0"/>
          <w:numId w:val="20"/>
        </w:numPr>
        <w:ind w:left="426"/>
      </w:pPr>
      <w:r w:rsidRPr="00F63F77">
        <w:t>Spielfeld  / Tutorial</w:t>
      </w:r>
      <w:r w:rsidRPr="00F63F77">
        <w:br/>
      </w:r>
      <w:ins w:id="18" w:author="HAL9000" w:date="2014-09-29T18:13:00Z">
        <w:r w:rsidRPr="00F63F77">
          <w:rPr>
            <w:noProof/>
          </w:rPr>
          <w:drawing>
            <wp:inline distT="0" distB="0" distL="0" distR="0" wp14:anchorId="4897048A" wp14:editId="6495F60D">
              <wp:extent cx="3719088" cy="209198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9544" cy="2092244"/>
                      </a:xfrm>
                      <a:prstGeom prst="rect">
                        <a:avLst/>
                      </a:prstGeom>
                    </pic:spPr>
                  </pic:pic>
                </a:graphicData>
              </a:graphic>
            </wp:inline>
          </w:drawing>
        </w:r>
      </w:ins>
    </w:p>
    <w:p w14:paraId="657229B9" w14:textId="77777777" w:rsidR="000226D9" w:rsidRPr="00F63F77" w:rsidRDefault="000226D9" w:rsidP="000226D9">
      <w:pPr>
        <w:pStyle w:val="Listenabsatz"/>
        <w:numPr>
          <w:ilvl w:val="0"/>
          <w:numId w:val="20"/>
        </w:numPr>
        <w:ind w:left="426"/>
      </w:pPr>
      <w:r w:rsidRPr="00F63F77">
        <w:t xml:space="preserve">Einstellungen: Hier können folgende Punkte konfiguriert werden: </w:t>
      </w:r>
    </w:p>
    <w:p w14:paraId="67B788AE" w14:textId="77777777" w:rsidR="000226D9" w:rsidRPr="00F63F77" w:rsidRDefault="000226D9" w:rsidP="000226D9">
      <w:pPr>
        <w:pStyle w:val="Listenabsatz"/>
        <w:numPr>
          <w:ilvl w:val="1"/>
          <w:numId w:val="20"/>
        </w:numPr>
        <w:ind w:left="993" w:hanging="502"/>
      </w:pPr>
      <w:r w:rsidRPr="00F63F77">
        <w:t>Handicap-Einstellungen</w:t>
      </w:r>
    </w:p>
    <w:p w14:paraId="07035953" w14:textId="77777777" w:rsidR="000226D9" w:rsidRPr="00F63F77" w:rsidRDefault="000226D9" w:rsidP="000226D9">
      <w:pPr>
        <w:pStyle w:val="Listenabsatz"/>
        <w:numPr>
          <w:ilvl w:val="1"/>
          <w:numId w:val="20"/>
        </w:numPr>
        <w:ind w:left="993" w:hanging="502"/>
      </w:pPr>
      <w:r w:rsidRPr="00F63F77">
        <w:t>Ton ein/aus</w:t>
      </w:r>
    </w:p>
    <w:p w14:paraId="26867E06" w14:textId="77777777" w:rsidR="000226D9" w:rsidRPr="00F63F77" w:rsidRDefault="000226D9" w:rsidP="000226D9">
      <w:pPr>
        <w:pStyle w:val="Listenabsatz"/>
        <w:numPr>
          <w:ilvl w:val="1"/>
          <w:numId w:val="20"/>
        </w:numPr>
        <w:ind w:left="993" w:hanging="502"/>
      </w:pPr>
      <w:r w:rsidRPr="00F63F77">
        <w:t>InApp-Käufe</w:t>
      </w:r>
    </w:p>
    <w:p w14:paraId="109D80DA" w14:textId="77777777" w:rsidR="000226D9" w:rsidRPr="00F63F77" w:rsidRDefault="000226D9" w:rsidP="000226D9">
      <w:pPr>
        <w:pStyle w:val="berschrift1"/>
        <w:rPr>
          <w:rFonts w:ascii="Calibri Light" w:hAnsi="Calibri Light"/>
        </w:rPr>
      </w:pPr>
      <w:r w:rsidRPr="00F63F77">
        <w:rPr>
          <w:rFonts w:ascii="Calibri Light" w:hAnsi="Calibri Light"/>
        </w:rPr>
        <w:t>Lizenzen</w:t>
      </w:r>
    </w:p>
    <w:p w14:paraId="0564E86A" w14:textId="77777777" w:rsidR="000226D9" w:rsidRDefault="000226D9" w:rsidP="000226D9">
      <w:r>
        <w:t>Das verwendete Java-Spieleentwicklungsframework libGDX steht unter der Apache 2.0 Lizenz. Diese legt uns unter anderem folgende Pflichten auf, wollen wir libGDX verwenden:</w:t>
      </w:r>
    </w:p>
    <w:p w14:paraId="0B34ED59" w14:textId="77777777" w:rsidR="000226D9" w:rsidRDefault="000226D9" w:rsidP="000226D9">
      <w:pPr>
        <w:pStyle w:val="Listenabsatz"/>
        <w:numPr>
          <w:ilvl w:val="0"/>
          <w:numId w:val="20"/>
        </w:numPr>
        <w:ind w:left="709"/>
      </w:pPr>
      <w:r>
        <w:lastRenderedPageBreak/>
        <w:t xml:space="preserve">Es muss eindeutig darauf hingewiesen werden, dass diese </w:t>
      </w:r>
      <w:proofErr w:type="gramStart"/>
      <w:r>
        <w:t>Software (libGDX) unter der Apache</w:t>
      </w:r>
      <w:proofErr w:type="gramEnd"/>
      <w:r>
        <w:t xml:space="preserve"> 2.0 Lizenz steht und diese vom Lizenzgeber stammt.</w:t>
      </w:r>
    </w:p>
    <w:p w14:paraId="088223B6" w14:textId="77777777" w:rsidR="000226D9" w:rsidRDefault="000226D9" w:rsidP="000226D9">
      <w:pPr>
        <w:pStyle w:val="Listenabsatz"/>
        <w:numPr>
          <w:ilvl w:val="0"/>
          <w:numId w:val="20"/>
        </w:numPr>
      </w:pPr>
      <w:r>
        <w:t>Eine Kopie der Lizenz muss dem Paket beiliegen</w:t>
      </w:r>
    </w:p>
    <w:p w14:paraId="03A0AF53" w14:textId="77777777" w:rsidR="000226D9" w:rsidRPr="00945048" w:rsidRDefault="000226D9" w:rsidP="000226D9">
      <w:r>
        <w:t>Im Gegenzug dürfen wir das Softwarepaket kostenlos verwenden</w:t>
      </w:r>
      <w:proofErr w:type="gramStart"/>
      <w:r>
        <w:t>, auch</w:t>
      </w:r>
      <w:proofErr w:type="gramEnd"/>
      <w:r>
        <w:t xml:space="preserve"> für kommerzielle Zwecke. Unsere Software ist nicht gezwungen, die Apache 2.0 Lizenz zu verwenden. Da wir keine Änderungen an libGDX vornehmen werden, betreffen uns die speziellen Bedingungen dazu nicht.</w:t>
      </w:r>
    </w:p>
    <w:p w14:paraId="4672AB17" w14:textId="77777777" w:rsidR="000226D9" w:rsidRDefault="000226D9" w:rsidP="000226D9">
      <w:r w:rsidRPr="00945048">
        <w:t xml:space="preserve">Siehe </w:t>
      </w:r>
      <w:hyperlink r:id="rId21" w:history="1">
        <w:r w:rsidRPr="00945048">
          <w:rPr>
            <w:rStyle w:val="Link"/>
          </w:rPr>
          <w:t>http://www.apache.org/licenses/LICENSE-2.0.html</w:t>
        </w:r>
      </w:hyperlink>
      <w:r w:rsidRPr="00945048">
        <w:t xml:space="preserve"> für die komplette Lizenz.</w:t>
      </w:r>
    </w:p>
    <w:p w14:paraId="381A6414" w14:textId="77777777" w:rsidR="000226D9" w:rsidRPr="00945048" w:rsidRDefault="000226D9" w:rsidP="000226D9">
      <w:r>
        <w:t xml:space="preserve">Die Lizenzbedingungen für das Android SDK finden sich unter </w:t>
      </w:r>
      <w:hyperlink r:id="rId22" w:history="1">
        <w:r w:rsidRPr="00810F7D">
          <w:rPr>
            <w:rStyle w:val="Link"/>
          </w:rPr>
          <w:t>https://developer.android.com/sdk/terms.html</w:t>
        </w:r>
      </w:hyperlink>
      <w:r>
        <w:t>. Sie schränken unser Projekt nicht ein, da wir weder planen, Änderungen am SDK vorzunehmen</w:t>
      </w:r>
      <w:proofErr w:type="gramStart"/>
      <w:r>
        <w:t>, noch</w:t>
      </w:r>
      <w:proofErr w:type="gramEnd"/>
      <w:r>
        <w:t xml:space="preserve"> mit unserer Applikation gegen geltendes Gesetz zu verstossen.</w:t>
      </w:r>
    </w:p>
    <w:p w14:paraId="677E1B1F" w14:textId="77777777" w:rsidR="000226D9" w:rsidRDefault="000226D9" w:rsidP="000226D9">
      <w:pPr>
        <w:pStyle w:val="berschrift1"/>
        <w:rPr>
          <w:rFonts w:ascii="Calibri Light" w:hAnsi="Calibri Light"/>
        </w:rPr>
      </w:pPr>
      <w:r>
        <w:rPr>
          <w:rFonts w:ascii="Calibri Light" w:hAnsi="Calibri Light"/>
        </w:rPr>
        <w:t>Urheberrecht</w:t>
      </w:r>
    </w:p>
    <w:p w14:paraId="6BE35584" w14:textId="77777777" w:rsidR="000226D9" w:rsidRDefault="000226D9" w:rsidP="000226D9">
      <w:r>
        <w:t>Die Urheberrechte am Spiel stehen gemäss URG Artikel 7 allen Personen</w:t>
      </w:r>
      <w:proofErr w:type="gramStart"/>
      <w:r>
        <w:t>, die</w:t>
      </w:r>
      <w:proofErr w:type="gramEnd"/>
      <w:r>
        <w:t xml:space="preserve"> als Urheber und Urheberinnen an der Schaffung des Werks mitgewirkt haben, gemeinschaftlich zu. In unserem Fall umfasst das alle Mitglieder des Projektteams.</w:t>
      </w:r>
    </w:p>
    <w:p w14:paraId="592B5E24" w14:textId="0B54A051" w:rsidR="000226D9" w:rsidRPr="000226D9" w:rsidRDefault="000226D9" w:rsidP="000226D9">
      <w:r>
        <w:t>Wir haben keine Rechte an den verwendeten Bibliotheken und Frameworks.</w:t>
      </w:r>
      <w:r>
        <w:tab/>
      </w:r>
      <w:r>
        <w:tab/>
      </w:r>
    </w:p>
    <w:p w14:paraId="48784C54" w14:textId="0B6E9FED" w:rsidR="001059F4" w:rsidRPr="00A54A98" w:rsidRDefault="001059F4" w:rsidP="00CA32E2">
      <w:pPr>
        <w:pStyle w:val="berschrift1"/>
        <w:rPr>
          <w:rStyle w:val="Herausstellen"/>
        </w:rPr>
      </w:pPr>
      <w:r w:rsidRPr="00A54A98">
        <w:rPr>
          <w:rStyle w:val="Herausstellen"/>
        </w:rPr>
        <w:lastRenderedPageBreak/>
        <w:t>System-</w:t>
      </w:r>
      <w:r w:rsidRPr="004574F2">
        <w:rPr>
          <w:rStyle w:val="Herausstellen"/>
        </w:rPr>
        <w:t>Sequenzdiagramm</w:t>
      </w:r>
    </w:p>
    <w:p w14:paraId="2DF9ED76" w14:textId="1C2BAA1D" w:rsidR="000226D9" w:rsidRDefault="000226D9" w:rsidP="000226D9">
      <w:r>
        <w:rPr>
          <w:noProof/>
          <w:lang w:val="de-DE" w:eastAsia="de-DE"/>
        </w:rPr>
        <w:drawing>
          <wp:inline distT="0" distB="0" distL="0" distR="0" wp14:anchorId="70680B1E" wp14:editId="3976FBBD">
            <wp:extent cx="4207510" cy="5384175"/>
            <wp:effectExtent l="0" t="0" r="8890" b="635"/>
            <wp:docPr id="4"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7510" cy="5384175"/>
                    </a:xfrm>
                    <a:prstGeom prst="rect">
                      <a:avLst/>
                    </a:prstGeom>
                    <a:noFill/>
                    <a:ln>
                      <a:noFill/>
                    </a:ln>
                  </pic:spPr>
                </pic:pic>
              </a:graphicData>
            </a:graphic>
          </wp:inline>
        </w:drawing>
      </w:r>
    </w:p>
    <w:p w14:paraId="7FC044B2" w14:textId="0E184F30" w:rsidR="00650E7A" w:rsidRPr="000226D9" w:rsidRDefault="00650E7A" w:rsidP="000226D9">
      <w:r>
        <w:br w:type="page"/>
      </w:r>
    </w:p>
    <w:p w14:paraId="598A4C7E" w14:textId="14325F10" w:rsidR="001059F4" w:rsidRDefault="001059F4" w:rsidP="00CA32E2">
      <w:pPr>
        <w:pStyle w:val="berschrift1"/>
      </w:pPr>
      <w:r>
        <w:lastRenderedPageBreak/>
        <w:t>Systemoperationen</w:t>
      </w:r>
    </w:p>
    <w:tbl>
      <w:tblPr>
        <w:tblStyle w:val="Tabellenraster"/>
        <w:tblW w:w="0" w:type="auto"/>
        <w:tblLook w:val="04A0" w:firstRow="1" w:lastRow="0" w:firstColumn="1" w:lastColumn="0" w:noHBand="0" w:noVBand="1"/>
      </w:tblPr>
      <w:tblGrid>
        <w:gridCol w:w="4531"/>
        <w:gridCol w:w="4531"/>
      </w:tblGrid>
      <w:tr w:rsidR="000226D9" w14:paraId="35EDD4A4" w14:textId="77777777" w:rsidTr="00650E7A">
        <w:tc>
          <w:tcPr>
            <w:tcW w:w="9062" w:type="dxa"/>
            <w:gridSpan w:val="2"/>
            <w:tcBorders>
              <w:bottom w:val="single" w:sz="4" w:space="0" w:color="auto"/>
            </w:tcBorders>
          </w:tcPr>
          <w:p w14:paraId="1C103C81" w14:textId="77777777" w:rsidR="000226D9" w:rsidRPr="00220AE0" w:rsidRDefault="000226D9" w:rsidP="00650E7A">
            <w:pPr>
              <w:spacing w:line="360" w:lineRule="auto"/>
              <w:rPr>
                <w:b/>
              </w:rPr>
            </w:pPr>
            <w:r w:rsidRPr="00220AE0">
              <w:rPr>
                <w:b/>
              </w:rPr>
              <w:t xml:space="preserve">Contract CO1: starte </w:t>
            </w:r>
            <w:r>
              <w:rPr>
                <w:b/>
              </w:rPr>
              <w:t>„S</w:t>
            </w:r>
            <w:r w:rsidRPr="00220AE0">
              <w:rPr>
                <w:b/>
              </w:rPr>
              <w:t>chnelles Spiel</w:t>
            </w:r>
            <w:r>
              <w:rPr>
                <w:b/>
              </w:rPr>
              <w:t>“</w:t>
            </w:r>
          </w:p>
        </w:tc>
      </w:tr>
      <w:tr w:rsidR="000226D9" w14:paraId="569C9A1C" w14:textId="77777777" w:rsidTr="00650E7A">
        <w:tc>
          <w:tcPr>
            <w:tcW w:w="4531" w:type="dxa"/>
            <w:tcBorders>
              <w:bottom w:val="nil"/>
              <w:right w:val="nil"/>
            </w:tcBorders>
          </w:tcPr>
          <w:p w14:paraId="00035EC4" w14:textId="77777777" w:rsidR="000226D9" w:rsidRDefault="000226D9" w:rsidP="00650E7A">
            <w:r w:rsidRPr="00DF5152">
              <w:rPr>
                <w:b/>
              </w:rPr>
              <w:t>Operation:</w:t>
            </w:r>
          </w:p>
        </w:tc>
        <w:tc>
          <w:tcPr>
            <w:tcW w:w="4531" w:type="dxa"/>
            <w:tcBorders>
              <w:left w:val="nil"/>
              <w:bottom w:val="nil"/>
            </w:tcBorders>
          </w:tcPr>
          <w:p w14:paraId="1C5727BF" w14:textId="77777777" w:rsidR="000226D9" w:rsidRDefault="000226D9" w:rsidP="00650E7A">
            <w:r>
              <w:t>starteSchnellesSpiel</w:t>
            </w:r>
          </w:p>
        </w:tc>
      </w:tr>
      <w:tr w:rsidR="000226D9" w14:paraId="37D75641" w14:textId="77777777" w:rsidTr="00650E7A">
        <w:tc>
          <w:tcPr>
            <w:tcW w:w="4531" w:type="dxa"/>
            <w:tcBorders>
              <w:top w:val="nil"/>
              <w:bottom w:val="nil"/>
              <w:right w:val="nil"/>
            </w:tcBorders>
          </w:tcPr>
          <w:p w14:paraId="50D11606" w14:textId="77777777" w:rsidR="000226D9" w:rsidRDefault="000226D9" w:rsidP="00650E7A">
            <w:r w:rsidRPr="00DF5152">
              <w:rPr>
                <w:b/>
              </w:rPr>
              <w:t>Querverweise</w:t>
            </w:r>
            <w:r>
              <w:rPr>
                <w:b/>
              </w:rPr>
              <w:t>:</w:t>
            </w:r>
          </w:p>
        </w:tc>
        <w:tc>
          <w:tcPr>
            <w:tcW w:w="4531" w:type="dxa"/>
            <w:tcBorders>
              <w:top w:val="nil"/>
              <w:left w:val="nil"/>
              <w:bottom w:val="nil"/>
            </w:tcBorders>
          </w:tcPr>
          <w:p w14:paraId="0046D148" w14:textId="77777777" w:rsidR="000226D9" w:rsidRDefault="000226D9" w:rsidP="00650E7A">
            <w:r>
              <w:t>Use Cases: Schnelles Spiel</w:t>
            </w:r>
          </w:p>
        </w:tc>
      </w:tr>
      <w:tr w:rsidR="000226D9" w14:paraId="354990C8" w14:textId="77777777" w:rsidTr="00650E7A">
        <w:tc>
          <w:tcPr>
            <w:tcW w:w="4531" w:type="dxa"/>
            <w:tcBorders>
              <w:top w:val="nil"/>
              <w:bottom w:val="nil"/>
              <w:right w:val="nil"/>
            </w:tcBorders>
          </w:tcPr>
          <w:p w14:paraId="5B14BDB3" w14:textId="77777777" w:rsidR="000226D9" w:rsidRDefault="000226D9" w:rsidP="00650E7A">
            <w:r w:rsidRPr="00DF5152">
              <w:rPr>
                <w:b/>
              </w:rPr>
              <w:t>Vorbedingungen</w:t>
            </w:r>
            <w:r>
              <w:rPr>
                <w:b/>
              </w:rPr>
              <w:t>:</w:t>
            </w:r>
          </w:p>
        </w:tc>
        <w:tc>
          <w:tcPr>
            <w:tcW w:w="4531" w:type="dxa"/>
            <w:tcBorders>
              <w:top w:val="nil"/>
              <w:left w:val="nil"/>
              <w:bottom w:val="nil"/>
            </w:tcBorders>
          </w:tcPr>
          <w:p w14:paraId="45BE6C32" w14:textId="77777777" w:rsidR="000226D9" w:rsidRDefault="000226D9" w:rsidP="00650E7A">
            <w:r>
              <w:t>Der Spieler hat die Anwendung geöffnet.</w:t>
            </w:r>
          </w:p>
        </w:tc>
      </w:tr>
      <w:tr w:rsidR="000226D9" w14:paraId="1A926F98" w14:textId="77777777" w:rsidTr="00650E7A">
        <w:tc>
          <w:tcPr>
            <w:tcW w:w="4531" w:type="dxa"/>
            <w:tcBorders>
              <w:top w:val="nil"/>
              <w:right w:val="nil"/>
            </w:tcBorders>
          </w:tcPr>
          <w:p w14:paraId="62442198" w14:textId="77777777" w:rsidR="000226D9" w:rsidRDefault="000226D9" w:rsidP="00650E7A">
            <w:r w:rsidRPr="00DF5152">
              <w:rPr>
                <w:b/>
              </w:rPr>
              <w:t>Nachbedingungen</w:t>
            </w:r>
            <w:r>
              <w:rPr>
                <w:b/>
              </w:rPr>
              <w:t>:</w:t>
            </w:r>
          </w:p>
        </w:tc>
        <w:tc>
          <w:tcPr>
            <w:tcW w:w="4531" w:type="dxa"/>
            <w:tcBorders>
              <w:top w:val="nil"/>
              <w:left w:val="nil"/>
            </w:tcBorders>
          </w:tcPr>
          <w:p w14:paraId="6AC9B55C" w14:textId="77777777" w:rsidR="000226D9" w:rsidRDefault="000226D9" w:rsidP="000226D9">
            <w:pPr>
              <w:pStyle w:val="Listenabsatz"/>
              <w:numPr>
                <w:ilvl w:val="0"/>
                <w:numId w:val="15"/>
              </w:numPr>
            </w:pPr>
            <w:r>
              <w:t>Ressourcen wurden geladen</w:t>
            </w:r>
          </w:p>
          <w:p w14:paraId="573F6EE6" w14:textId="77777777" w:rsidR="000226D9" w:rsidRDefault="000226D9" w:rsidP="000226D9">
            <w:pPr>
              <w:pStyle w:val="Listenabsatz"/>
              <w:numPr>
                <w:ilvl w:val="0"/>
                <w:numId w:val="15"/>
              </w:numPr>
            </w:pPr>
            <w:r>
              <w:t>Das Spiel ist gestartet, d.h.</w:t>
            </w:r>
          </w:p>
          <w:p w14:paraId="378E5DB9" w14:textId="77777777" w:rsidR="000226D9" w:rsidRDefault="000226D9" w:rsidP="000226D9">
            <w:pPr>
              <w:pStyle w:val="Listenabsatz"/>
              <w:numPr>
                <w:ilvl w:val="1"/>
                <w:numId w:val="15"/>
              </w:numPr>
            </w:pPr>
            <w:r>
              <w:t>Zug bewegt sich</w:t>
            </w:r>
          </w:p>
          <w:p w14:paraId="6BAE58D2" w14:textId="77777777" w:rsidR="000226D9" w:rsidRDefault="000226D9" w:rsidP="000226D9">
            <w:pPr>
              <w:pStyle w:val="Listenabsatz"/>
              <w:numPr>
                <w:ilvl w:val="1"/>
                <w:numId w:val="15"/>
              </w:numPr>
            </w:pPr>
            <w:r>
              <w:t>Interner Timer läuft</w:t>
            </w:r>
          </w:p>
        </w:tc>
      </w:tr>
    </w:tbl>
    <w:p w14:paraId="7ECFE512" w14:textId="77777777" w:rsidR="000226D9" w:rsidRDefault="000226D9" w:rsidP="000226D9"/>
    <w:tbl>
      <w:tblPr>
        <w:tblStyle w:val="Tabellenraster"/>
        <w:tblW w:w="0" w:type="auto"/>
        <w:tblLook w:val="04A0" w:firstRow="1" w:lastRow="0" w:firstColumn="1" w:lastColumn="0" w:noHBand="0" w:noVBand="1"/>
      </w:tblPr>
      <w:tblGrid>
        <w:gridCol w:w="4531"/>
        <w:gridCol w:w="4531"/>
      </w:tblGrid>
      <w:tr w:rsidR="000226D9" w14:paraId="297885AC" w14:textId="77777777" w:rsidTr="00650E7A">
        <w:tc>
          <w:tcPr>
            <w:tcW w:w="9062" w:type="dxa"/>
            <w:gridSpan w:val="2"/>
            <w:tcBorders>
              <w:bottom w:val="single" w:sz="4" w:space="0" w:color="auto"/>
            </w:tcBorders>
          </w:tcPr>
          <w:p w14:paraId="0893CEFD" w14:textId="77777777" w:rsidR="000226D9" w:rsidRPr="00220AE0" w:rsidRDefault="000226D9" w:rsidP="00650E7A">
            <w:pPr>
              <w:spacing w:line="360" w:lineRule="auto"/>
              <w:rPr>
                <w:b/>
              </w:rPr>
            </w:pPr>
            <w:r w:rsidRPr="00220AE0">
              <w:rPr>
                <w:b/>
              </w:rPr>
              <w:t>Contract CO</w:t>
            </w:r>
            <w:r>
              <w:rPr>
                <w:b/>
              </w:rPr>
              <w:t>2</w:t>
            </w:r>
            <w:r w:rsidRPr="00220AE0">
              <w:rPr>
                <w:b/>
              </w:rPr>
              <w:t xml:space="preserve">: </w:t>
            </w:r>
            <w:r>
              <w:rPr>
                <w:b/>
              </w:rPr>
              <w:t>platziere den vordersten Container auf dem Schiff</w:t>
            </w:r>
          </w:p>
        </w:tc>
      </w:tr>
      <w:tr w:rsidR="000226D9" w14:paraId="23024603" w14:textId="77777777" w:rsidTr="00650E7A">
        <w:tc>
          <w:tcPr>
            <w:tcW w:w="4531" w:type="dxa"/>
            <w:tcBorders>
              <w:bottom w:val="nil"/>
              <w:right w:val="nil"/>
            </w:tcBorders>
          </w:tcPr>
          <w:p w14:paraId="0FACCF16" w14:textId="77777777" w:rsidR="000226D9" w:rsidRDefault="000226D9" w:rsidP="00650E7A">
            <w:r w:rsidRPr="00DF5152">
              <w:rPr>
                <w:b/>
              </w:rPr>
              <w:t>Operation:</w:t>
            </w:r>
          </w:p>
        </w:tc>
        <w:tc>
          <w:tcPr>
            <w:tcW w:w="4531" w:type="dxa"/>
            <w:tcBorders>
              <w:left w:val="nil"/>
              <w:bottom w:val="nil"/>
            </w:tcBorders>
          </w:tcPr>
          <w:p w14:paraId="739129EC" w14:textId="77777777" w:rsidR="000226D9" w:rsidRDefault="000226D9" w:rsidP="00650E7A">
            <w:r>
              <w:t>platziereContainer(position)</w:t>
            </w:r>
          </w:p>
        </w:tc>
      </w:tr>
      <w:tr w:rsidR="000226D9" w14:paraId="3C8CE29A" w14:textId="77777777" w:rsidTr="00650E7A">
        <w:tc>
          <w:tcPr>
            <w:tcW w:w="4531" w:type="dxa"/>
            <w:tcBorders>
              <w:top w:val="nil"/>
              <w:bottom w:val="nil"/>
              <w:right w:val="nil"/>
            </w:tcBorders>
          </w:tcPr>
          <w:p w14:paraId="29449D8F" w14:textId="77777777" w:rsidR="000226D9" w:rsidRDefault="000226D9" w:rsidP="00650E7A">
            <w:r w:rsidRPr="00DF5152">
              <w:rPr>
                <w:b/>
              </w:rPr>
              <w:t>Querverweise</w:t>
            </w:r>
            <w:r>
              <w:rPr>
                <w:b/>
              </w:rPr>
              <w:t>:</w:t>
            </w:r>
          </w:p>
        </w:tc>
        <w:tc>
          <w:tcPr>
            <w:tcW w:w="4531" w:type="dxa"/>
            <w:tcBorders>
              <w:top w:val="nil"/>
              <w:left w:val="nil"/>
              <w:bottom w:val="nil"/>
            </w:tcBorders>
          </w:tcPr>
          <w:p w14:paraId="485D40D4" w14:textId="77777777" w:rsidR="000226D9" w:rsidRDefault="000226D9" w:rsidP="00650E7A">
            <w:r>
              <w:t>Use Cases: Schnelles Spiel</w:t>
            </w:r>
          </w:p>
        </w:tc>
      </w:tr>
      <w:tr w:rsidR="000226D9" w14:paraId="2A715804" w14:textId="77777777" w:rsidTr="00650E7A">
        <w:tc>
          <w:tcPr>
            <w:tcW w:w="4531" w:type="dxa"/>
            <w:tcBorders>
              <w:top w:val="nil"/>
              <w:bottom w:val="nil"/>
              <w:right w:val="nil"/>
            </w:tcBorders>
          </w:tcPr>
          <w:p w14:paraId="03DE02C5" w14:textId="77777777" w:rsidR="000226D9" w:rsidRDefault="000226D9" w:rsidP="00650E7A">
            <w:r w:rsidRPr="00DF5152">
              <w:rPr>
                <w:b/>
              </w:rPr>
              <w:t>Vorbedingungen</w:t>
            </w:r>
            <w:r>
              <w:rPr>
                <w:b/>
              </w:rPr>
              <w:t>:</w:t>
            </w:r>
          </w:p>
        </w:tc>
        <w:tc>
          <w:tcPr>
            <w:tcW w:w="4531" w:type="dxa"/>
            <w:tcBorders>
              <w:top w:val="nil"/>
              <w:left w:val="nil"/>
              <w:bottom w:val="nil"/>
            </w:tcBorders>
          </w:tcPr>
          <w:p w14:paraId="771CE45A" w14:textId="77777777" w:rsidR="000226D9" w:rsidRDefault="000226D9" w:rsidP="00650E7A">
            <w:r>
              <w:t>Das Spiel ist gestartet und es sind zu platzierende Container im Bildschirm.</w:t>
            </w:r>
          </w:p>
        </w:tc>
      </w:tr>
      <w:tr w:rsidR="000226D9" w14:paraId="2D3544C9" w14:textId="77777777" w:rsidTr="00650E7A">
        <w:tc>
          <w:tcPr>
            <w:tcW w:w="4531" w:type="dxa"/>
            <w:tcBorders>
              <w:top w:val="nil"/>
              <w:right w:val="nil"/>
            </w:tcBorders>
          </w:tcPr>
          <w:p w14:paraId="594A6D17" w14:textId="77777777" w:rsidR="000226D9" w:rsidRDefault="000226D9" w:rsidP="00650E7A">
            <w:r w:rsidRPr="00DF5152">
              <w:rPr>
                <w:b/>
              </w:rPr>
              <w:t>Nachbedingungen</w:t>
            </w:r>
            <w:r>
              <w:rPr>
                <w:b/>
              </w:rPr>
              <w:t>:</w:t>
            </w:r>
          </w:p>
        </w:tc>
        <w:tc>
          <w:tcPr>
            <w:tcW w:w="4531" w:type="dxa"/>
            <w:tcBorders>
              <w:top w:val="nil"/>
              <w:left w:val="nil"/>
            </w:tcBorders>
          </w:tcPr>
          <w:p w14:paraId="1747EAD1" w14:textId="77777777" w:rsidR="000226D9" w:rsidRDefault="000226D9" w:rsidP="000226D9">
            <w:pPr>
              <w:pStyle w:val="Listenabsatz"/>
              <w:numPr>
                <w:ilvl w:val="0"/>
                <w:numId w:val="15"/>
              </w:numPr>
            </w:pPr>
            <w:r>
              <w:t>Der Platz auf dem Schiff ist von diesem Container belegt</w:t>
            </w:r>
          </w:p>
          <w:p w14:paraId="3D081723" w14:textId="77777777" w:rsidR="000226D9" w:rsidRDefault="000226D9" w:rsidP="000226D9">
            <w:pPr>
              <w:pStyle w:val="Listenabsatz"/>
              <w:numPr>
                <w:ilvl w:val="0"/>
                <w:numId w:val="15"/>
              </w:numPr>
            </w:pPr>
            <w:r>
              <w:t>Der Hafenkran hat den Container an der vorgegebenen Stelle platziert.</w:t>
            </w:r>
          </w:p>
          <w:p w14:paraId="7A6C70EE" w14:textId="77777777" w:rsidR="000226D9" w:rsidRDefault="000226D9" w:rsidP="000226D9">
            <w:pPr>
              <w:pStyle w:val="Listenabsatz"/>
              <w:numPr>
                <w:ilvl w:val="0"/>
                <w:numId w:val="15"/>
              </w:numPr>
            </w:pPr>
            <w:r>
              <w:t>Die Gewichtsverteilung wurde neu berechnet.</w:t>
            </w:r>
          </w:p>
        </w:tc>
      </w:tr>
    </w:tbl>
    <w:p w14:paraId="6B75AA39" w14:textId="77777777" w:rsidR="000226D9" w:rsidRPr="000226D9" w:rsidRDefault="000226D9" w:rsidP="000226D9"/>
    <w:p w14:paraId="47A04DE3" w14:textId="6BD8DD39" w:rsidR="001059F4" w:rsidRPr="00A54A98" w:rsidRDefault="001059F4" w:rsidP="000F1EA5">
      <w:pPr>
        <w:pStyle w:val="berschrift2"/>
        <w:rPr>
          <w:rStyle w:val="Herausstellen"/>
        </w:rPr>
      </w:pPr>
      <w:r w:rsidRPr="00A54A98">
        <w:rPr>
          <w:rStyle w:val="Herausstellen"/>
        </w:rPr>
        <w:t>Glossar</w:t>
      </w:r>
    </w:p>
    <w:p w14:paraId="4850C140" w14:textId="77777777" w:rsidR="004F6783" w:rsidRPr="0087332A" w:rsidRDefault="004F6783" w:rsidP="004F6783">
      <w:r w:rsidRPr="0087332A">
        <w:t>Dieses Glossar erklärt wesentliche Begriffe 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4F6783" w:rsidRPr="0087332A" w14:paraId="591E3628" w14:textId="77777777" w:rsidTr="00A54A98">
        <w:tc>
          <w:tcPr>
            <w:tcW w:w="2263" w:type="dxa"/>
          </w:tcPr>
          <w:p w14:paraId="5D129787" w14:textId="77777777" w:rsidR="004F6783" w:rsidRPr="0087332A" w:rsidRDefault="004F6783" w:rsidP="00A54A98">
            <w:pPr>
              <w:rPr>
                <w:b/>
              </w:rPr>
            </w:pPr>
            <w:r w:rsidRPr="0087332A">
              <w:rPr>
                <w:b/>
              </w:rPr>
              <w:t>Begriff:</w:t>
            </w:r>
          </w:p>
        </w:tc>
        <w:tc>
          <w:tcPr>
            <w:tcW w:w="6799" w:type="dxa"/>
          </w:tcPr>
          <w:p w14:paraId="2D4C09BC" w14:textId="77777777" w:rsidR="004F6783" w:rsidRPr="0087332A" w:rsidRDefault="004F6783" w:rsidP="00A54A98">
            <w:r w:rsidRPr="0087332A">
              <w:t>Der zu erklärende Terminus</w:t>
            </w:r>
          </w:p>
        </w:tc>
      </w:tr>
      <w:tr w:rsidR="004F6783" w:rsidRPr="0087332A" w14:paraId="34D95296" w14:textId="77777777" w:rsidTr="00A54A98">
        <w:tc>
          <w:tcPr>
            <w:tcW w:w="2263" w:type="dxa"/>
          </w:tcPr>
          <w:p w14:paraId="77107398" w14:textId="77777777" w:rsidR="004F6783" w:rsidRPr="0087332A" w:rsidRDefault="004F6783" w:rsidP="00A54A98">
            <w:pPr>
              <w:rPr>
                <w:b/>
              </w:rPr>
            </w:pPr>
            <w:r w:rsidRPr="0087332A">
              <w:rPr>
                <w:b/>
              </w:rPr>
              <w:t>Definition:</w:t>
            </w:r>
          </w:p>
        </w:tc>
        <w:tc>
          <w:tcPr>
            <w:tcW w:w="6799" w:type="dxa"/>
          </w:tcPr>
          <w:p w14:paraId="4D2F90F8" w14:textId="77777777" w:rsidR="004F6783" w:rsidRPr="0087332A" w:rsidRDefault="004F6783" w:rsidP="00A54A98">
            <w:r w:rsidRPr="0087332A">
              <w:t xml:space="preserve">Kurze Definition des Begriffs </w:t>
            </w:r>
          </w:p>
        </w:tc>
      </w:tr>
      <w:tr w:rsidR="004F6783" w:rsidRPr="0087332A" w14:paraId="4E9DF39E" w14:textId="77777777" w:rsidTr="00A54A98">
        <w:tc>
          <w:tcPr>
            <w:tcW w:w="2263" w:type="dxa"/>
          </w:tcPr>
          <w:p w14:paraId="10420BD4" w14:textId="77777777" w:rsidR="004F6783" w:rsidRPr="0087332A" w:rsidRDefault="004F6783" w:rsidP="00A54A98">
            <w:pPr>
              <w:rPr>
                <w:b/>
              </w:rPr>
            </w:pPr>
            <w:r w:rsidRPr="0087332A">
              <w:rPr>
                <w:b/>
              </w:rPr>
              <w:t>Weitere Erklärungen:</w:t>
            </w:r>
          </w:p>
        </w:tc>
        <w:tc>
          <w:tcPr>
            <w:tcW w:w="6799" w:type="dxa"/>
          </w:tcPr>
          <w:p w14:paraId="50CC747E" w14:textId="77777777" w:rsidR="004F6783" w:rsidRPr="0087332A" w:rsidRDefault="004F6783" w:rsidP="00A54A98">
            <w:r w:rsidRPr="0087332A">
              <w:t>Weitere Informationen zum Begriff (optional)</w:t>
            </w:r>
          </w:p>
        </w:tc>
      </w:tr>
      <w:tr w:rsidR="004F6783" w:rsidRPr="0087332A" w14:paraId="50F3E7CE" w14:textId="77777777" w:rsidTr="00A54A98">
        <w:tc>
          <w:tcPr>
            <w:tcW w:w="2263" w:type="dxa"/>
          </w:tcPr>
          <w:p w14:paraId="1C97D92E" w14:textId="77777777" w:rsidR="004F6783" w:rsidRPr="0087332A" w:rsidRDefault="004F6783" w:rsidP="00A54A98">
            <w:pPr>
              <w:rPr>
                <w:b/>
              </w:rPr>
            </w:pPr>
            <w:r w:rsidRPr="0087332A">
              <w:rPr>
                <w:b/>
              </w:rPr>
              <w:t>Format:</w:t>
            </w:r>
          </w:p>
        </w:tc>
        <w:tc>
          <w:tcPr>
            <w:tcW w:w="6799" w:type="dxa"/>
          </w:tcPr>
          <w:p w14:paraId="087378F4" w14:textId="77777777" w:rsidR="004F6783" w:rsidRPr="0087332A" w:rsidRDefault="004F6783" w:rsidP="00A54A98">
            <w:r w:rsidRPr="0087332A">
              <w:t>Typ, Länge, Einheit (optional)</w:t>
            </w:r>
          </w:p>
        </w:tc>
      </w:tr>
      <w:tr w:rsidR="004F6783" w:rsidRPr="0087332A" w14:paraId="4622D7D1" w14:textId="77777777" w:rsidTr="00A54A98">
        <w:tc>
          <w:tcPr>
            <w:tcW w:w="2263" w:type="dxa"/>
          </w:tcPr>
          <w:p w14:paraId="3810A865" w14:textId="77777777" w:rsidR="004F6783" w:rsidRPr="0087332A" w:rsidRDefault="004F6783" w:rsidP="00A54A98">
            <w:pPr>
              <w:rPr>
                <w:b/>
              </w:rPr>
            </w:pPr>
            <w:r w:rsidRPr="0087332A">
              <w:rPr>
                <w:b/>
              </w:rPr>
              <w:t>Validierungsregeln:</w:t>
            </w:r>
          </w:p>
        </w:tc>
        <w:tc>
          <w:tcPr>
            <w:tcW w:w="6799" w:type="dxa"/>
          </w:tcPr>
          <w:p w14:paraId="72190D5F" w14:textId="77777777" w:rsidR="004F6783" w:rsidRPr="0087332A" w:rsidRDefault="004F6783" w:rsidP="00A54A98">
            <w:r w:rsidRPr="0087332A">
              <w:t>Validierungsregeln für Parameter (optional)</w:t>
            </w:r>
          </w:p>
        </w:tc>
      </w:tr>
      <w:tr w:rsidR="004F6783" w:rsidRPr="0087332A" w14:paraId="7AB6FF44" w14:textId="77777777" w:rsidTr="00A54A98">
        <w:tc>
          <w:tcPr>
            <w:tcW w:w="2263" w:type="dxa"/>
          </w:tcPr>
          <w:p w14:paraId="41BE52C1" w14:textId="77777777" w:rsidR="004F6783" w:rsidRPr="0087332A" w:rsidRDefault="004F6783" w:rsidP="00A54A98">
            <w:pPr>
              <w:rPr>
                <w:b/>
              </w:rPr>
            </w:pPr>
            <w:r w:rsidRPr="0087332A">
              <w:rPr>
                <w:b/>
              </w:rPr>
              <w:t>Aliase:</w:t>
            </w:r>
          </w:p>
        </w:tc>
        <w:tc>
          <w:tcPr>
            <w:tcW w:w="6799" w:type="dxa"/>
          </w:tcPr>
          <w:p w14:paraId="3D798A2F" w14:textId="77777777" w:rsidR="004F6783" w:rsidRPr="0087332A" w:rsidRDefault="004F6783" w:rsidP="00A54A98">
            <w:r w:rsidRPr="0087332A">
              <w:t>Synonyme (optional)</w:t>
            </w:r>
          </w:p>
        </w:tc>
      </w:tr>
      <w:tr w:rsidR="004F6783" w:rsidRPr="0087332A" w14:paraId="139D397E" w14:textId="77777777" w:rsidTr="00A54A98">
        <w:tc>
          <w:tcPr>
            <w:tcW w:w="2263" w:type="dxa"/>
          </w:tcPr>
          <w:p w14:paraId="596BDDDF" w14:textId="77777777" w:rsidR="004F6783" w:rsidRPr="0087332A" w:rsidRDefault="004F6783" w:rsidP="00A54A98">
            <w:pPr>
              <w:rPr>
                <w:b/>
              </w:rPr>
            </w:pPr>
            <w:r w:rsidRPr="0087332A">
              <w:rPr>
                <w:b/>
              </w:rPr>
              <w:t>Beziehungen:</w:t>
            </w:r>
          </w:p>
        </w:tc>
        <w:tc>
          <w:tcPr>
            <w:tcW w:w="6799" w:type="dxa"/>
          </w:tcPr>
          <w:p w14:paraId="1A2B8BC1" w14:textId="77777777" w:rsidR="004F6783" w:rsidRPr="0087332A" w:rsidRDefault="004F6783" w:rsidP="00A54A98">
            <w:r w:rsidRPr="0087332A">
              <w:t>Beziehungen dieses Begriffs zu anderen Elementen (optional)</w:t>
            </w:r>
          </w:p>
        </w:tc>
      </w:tr>
    </w:tbl>
    <w:p w14:paraId="11B34A1A" w14:textId="77777777" w:rsidR="004F6783" w:rsidRPr="0087332A" w:rsidRDefault="004F6783" w:rsidP="004F6783">
      <w:pPr>
        <w:spacing w:before="240"/>
      </w:pPr>
      <w:r w:rsidRPr="0087332A">
        <w:t>Diese Auflistung soll nur als Richtlinie dienen. Die meisten Begriffe sollten in kurzer Prosa erklärt werden.</w:t>
      </w:r>
    </w:p>
    <w:p w14:paraId="262E8B2F" w14:textId="77777777" w:rsidR="004F6783" w:rsidRDefault="004F6783" w:rsidP="004F6783">
      <w:pPr>
        <w:pStyle w:val="berschrift1"/>
      </w:pPr>
      <w:r w:rsidRPr="0087332A">
        <w:t>Projektdomäne</w:t>
      </w:r>
    </w:p>
    <w:p w14:paraId="629E4557" w14:textId="77777777" w:rsidR="004F6783" w:rsidRPr="00E73D17" w:rsidRDefault="004F6783" w:rsidP="004F6783">
      <w:r w:rsidRPr="004F6783">
        <w:rPr>
          <w:rStyle w:val="SchwacheHervorhebung"/>
        </w:rPr>
        <w:t>Primärbegriffe</w:t>
      </w:r>
    </w:p>
    <w:tbl>
      <w:tblPr>
        <w:tblStyle w:val="PlainTable4"/>
        <w:tblW w:w="0" w:type="auto"/>
        <w:tblLook w:val="0400" w:firstRow="0" w:lastRow="0" w:firstColumn="0" w:lastColumn="0" w:noHBand="0" w:noVBand="1"/>
      </w:tblPr>
      <w:tblGrid>
        <w:gridCol w:w="1271"/>
        <w:gridCol w:w="7791"/>
      </w:tblGrid>
      <w:tr w:rsidR="004F6783" w:rsidRPr="0087332A" w14:paraId="2FC2A80F" w14:textId="77777777" w:rsidTr="00A54A98">
        <w:trPr>
          <w:cnfStyle w:val="000000100000" w:firstRow="0" w:lastRow="0" w:firstColumn="0" w:lastColumn="0" w:oddVBand="0" w:evenVBand="0" w:oddHBand="1" w:evenHBand="0" w:firstRowFirstColumn="0" w:firstRowLastColumn="0" w:lastRowFirstColumn="0" w:lastRowLastColumn="0"/>
        </w:trPr>
        <w:tc>
          <w:tcPr>
            <w:tcW w:w="1271" w:type="dxa"/>
          </w:tcPr>
          <w:p w14:paraId="6CD70E71" w14:textId="77777777" w:rsidR="004F6783" w:rsidRPr="0087332A" w:rsidRDefault="004F6783" w:rsidP="00A54A98">
            <w:pPr>
              <w:jc w:val="right"/>
            </w:pPr>
            <w:r w:rsidRPr="0087332A">
              <w:t>Spieler</w:t>
            </w:r>
          </w:p>
        </w:tc>
        <w:tc>
          <w:tcPr>
            <w:tcW w:w="7791" w:type="dxa"/>
          </w:tcPr>
          <w:p w14:paraId="1151FE37" w14:textId="77777777" w:rsidR="004F6783" w:rsidRDefault="004F6783" w:rsidP="00A54A98">
            <w:r w:rsidRPr="0087332A">
              <w:t xml:space="preserve">Der Spieler ist </w:t>
            </w:r>
            <w:r>
              <w:t>der einzige menschliche Akteur in der Projektdomäne.</w:t>
            </w:r>
          </w:p>
          <w:p w14:paraId="11922C85" w14:textId="77777777" w:rsidR="004F6783" w:rsidRPr="0087332A" w:rsidRDefault="004F6783" w:rsidP="00A54A98">
            <w:r>
              <w:t>Synonyme: Benutzer, User, Anwender</w:t>
            </w:r>
          </w:p>
        </w:tc>
      </w:tr>
      <w:tr w:rsidR="004F6783" w:rsidRPr="0087332A" w14:paraId="1EA70FFC" w14:textId="77777777" w:rsidTr="00A54A98">
        <w:tc>
          <w:tcPr>
            <w:tcW w:w="1271" w:type="dxa"/>
          </w:tcPr>
          <w:p w14:paraId="59B614B3" w14:textId="77777777" w:rsidR="004F6783" w:rsidRPr="0087332A" w:rsidRDefault="004F6783" w:rsidP="00A54A98">
            <w:pPr>
              <w:jc w:val="right"/>
            </w:pPr>
            <w:r w:rsidRPr="0087332A">
              <w:t>Spiel</w:t>
            </w:r>
          </w:p>
        </w:tc>
        <w:tc>
          <w:tcPr>
            <w:tcW w:w="7791" w:type="dxa"/>
          </w:tcPr>
          <w:p w14:paraId="3944FB48" w14:textId="77777777" w:rsidR="004F6783" w:rsidRDefault="004F6783" w:rsidP="00A54A98">
            <w:r>
              <w:t>Das Spiel beinhaltet sowohl die Spielregeln und –Logik, als auch den aktuellen Zustand des Spiels, etwa Timer oder die aktuelle Punktezahl. Verschiedene Spielmodi führen zu verschiedenen Ausprägungen des Spiel-Objekts.</w:t>
            </w:r>
          </w:p>
          <w:p w14:paraId="2668D459" w14:textId="77777777" w:rsidR="004F6783" w:rsidRPr="0087332A" w:rsidRDefault="004F6783" w:rsidP="00A54A98">
            <w:r>
              <w:t>Synonyme: Game</w:t>
            </w:r>
          </w:p>
        </w:tc>
      </w:tr>
      <w:tr w:rsidR="004F6783" w:rsidRPr="0087332A" w14:paraId="26DD4366" w14:textId="77777777" w:rsidTr="00A54A98">
        <w:trPr>
          <w:cnfStyle w:val="000000100000" w:firstRow="0" w:lastRow="0" w:firstColumn="0" w:lastColumn="0" w:oddVBand="0" w:evenVBand="0" w:oddHBand="1" w:evenHBand="0" w:firstRowFirstColumn="0" w:firstRowLastColumn="0" w:lastRowFirstColumn="0" w:lastRowLastColumn="0"/>
        </w:trPr>
        <w:tc>
          <w:tcPr>
            <w:tcW w:w="1271" w:type="dxa"/>
          </w:tcPr>
          <w:p w14:paraId="0A1CEC20" w14:textId="77777777" w:rsidR="004F6783" w:rsidRPr="0087332A" w:rsidRDefault="004F6783" w:rsidP="00A54A98">
            <w:pPr>
              <w:jc w:val="right"/>
            </w:pPr>
            <w:r w:rsidRPr="0087332A">
              <w:lastRenderedPageBreak/>
              <w:t>Schiff</w:t>
            </w:r>
          </w:p>
        </w:tc>
        <w:tc>
          <w:tcPr>
            <w:tcW w:w="7791" w:type="dxa"/>
          </w:tcPr>
          <w:p w14:paraId="129B363C" w14:textId="77777777" w:rsidR="004F6783" w:rsidRDefault="004F6783" w:rsidP="00A54A98">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677C4E85" w14:textId="77777777" w:rsidR="004F6783" w:rsidRPr="0087332A" w:rsidRDefault="004F6783" w:rsidP="00A54A98">
            <w:r>
              <w:t>Synonyme: Frachtschiff, Containerschiff</w:t>
            </w:r>
          </w:p>
        </w:tc>
      </w:tr>
      <w:tr w:rsidR="004F6783" w:rsidRPr="0087332A" w14:paraId="493E23D2" w14:textId="77777777" w:rsidTr="00A54A98">
        <w:tc>
          <w:tcPr>
            <w:tcW w:w="1271" w:type="dxa"/>
          </w:tcPr>
          <w:p w14:paraId="116F55EE" w14:textId="77777777" w:rsidR="004F6783" w:rsidRPr="0087332A" w:rsidRDefault="004F6783" w:rsidP="00A54A98">
            <w:pPr>
              <w:jc w:val="right"/>
            </w:pPr>
            <w:r w:rsidRPr="0087332A">
              <w:t>Zug</w:t>
            </w:r>
          </w:p>
        </w:tc>
        <w:tc>
          <w:tcPr>
            <w:tcW w:w="7791" w:type="dxa"/>
          </w:tcPr>
          <w:p w14:paraId="774055F0" w14:textId="77777777" w:rsidR="004F6783" w:rsidRDefault="004F6783" w:rsidP="00A54A98">
            <w:r>
              <w:t>Der Zug ist dafür zuständig, die zu verladenden Container in den Spielbereich zu „liefern“. Abhängig von seiner Geschwindigkeit wird das Spiel einfacher oder schwieriger.</w:t>
            </w:r>
          </w:p>
          <w:p w14:paraId="7A2DC727" w14:textId="77777777" w:rsidR="004F6783" w:rsidRPr="0087332A" w:rsidRDefault="004F6783" w:rsidP="00A54A98">
            <w:r>
              <w:t>Synonyme: Güterzug, Containerzug</w:t>
            </w:r>
          </w:p>
        </w:tc>
      </w:tr>
      <w:tr w:rsidR="004F6783" w:rsidRPr="0087332A" w14:paraId="1ABBC4AD" w14:textId="77777777" w:rsidTr="00A54A98">
        <w:trPr>
          <w:cnfStyle w:val="000000100000" w:firstRow="0" w:lastRow="0" w:firstColumn="0" w:lastColumn="0" w:oddVBand="0" w:evenVBand="0" w:oddHBand="1" w:evenHBand="0" w:firstRowFirstColumn="0" w:firstRowLastColumn="0" w:lastRowFirstColumn="0" w:lastRowLastColumn="0"/>
        </w:trPr>
        <w:tc>
          <w:tcPr>
            <w:tcW w:w="1271" w:type="dxa"/>
          </w:tcPr>
          <w:p w14:paraId="6FF1047B" w14:textId="77777777" w:rsidR="004F6783" w:rsidRPr="0087332A" w:rsidRDefault="004F6783" w:rsidP="00A54A98">
            <w:pPr>
              <w:jc w:val="right"/>
            </w:pPr>
            <w:r w:rsidRPr="0087332A">
              <w:t>Container</w:t>
            </w:r>
          </w:p>
        </w:tc>
        <w:tc>
          <w:tcPr>
            <w:tcW w:w="7791" w:type="dxa"/>
          </w:tcPr>
          <w:p w14:paraId="0C45D0AF" w14:textId="77777777" w:rsidR="004F6783" w:rsidRDefault="004F6783" w:rsidP="00A54A98">
            <w:r>
              <w:t>Ein Container muss durch den Spieler vom Zug auf das Schiff verladen werden. Container erscheinen in verschiedenen Ausführungen, die sich in Gewicht, Grösse und Farbe unterscheiden können.</w:t>
            </w:r>
          </w:p>
          <w:p w14:paraId="6D636F8F" w14:textId="77777777" w:rsidR="004F6783" w:rsidRPr="0087332A" w:rsidRDefault="004F6783" w:rsidP="00A54A98">
            <w:r>
              <w:t>Synonyme: Frachtcontainer</w:t>
            </w:r>
          </w:p>
        </w:tc>
      </w:tr>
      <w:tr w:rsidR="004F6783" w:rsidRPr="0087332A" w14:paraId="1CD3DB4A" w14:textId="77777777" w:rsidTr="00A54A98">
        <w:tc>
          <w:tcPr>
            <w:tcW w:w="1271" w:type="dxa"/>
          </w:tcPr>
          <w:p w14:paraId="3074E0EA" w14:textId="77777777" w:rsidR="004F6783" w:rsidRPr="0087332A" w:rsidRDefault="004F6783" w:rsidP="00A54A98">
            <w:pPr>
              <w:jc w:val="right"/>
            </w:pPr>
            <w:r w:rsidRPr="0087332A">
              <w:t>Kran</w:t>
            </w:r>
          </w:p>
        </w:tc>
        <w:tc>
          <w:tcPr>
            <w:tcW w:w="7791" w:type="dxa"/>
          </w:tcPr>
          <w:p w14:paraId="0EE5301A" w14:textId="77777777" w:rsidR="004F6783" w:rsidRDefault="004F6783" w:rsidP="00A54A98">
            <w:r>
              <w:t>Der Kran hat die Aufgabe, Container vom Zug auf das Schiff zu befördern. Dabei bestimmt der Spieler welcher Container auf welche Position gesetzt werden soll. Der Kran führt diese Anweisung dann selbstständig durch.</w:t>
            </w:r>
          </w:p>
          <w:p w14:paraId="097306AD" w14:textId="77777777" w:rsidR="004F6783" w:rsidRPr="0087332A" w:rsidRDefault="004F6783" w:rsidP="00A54A98">
            <w:r>
              <w:t>Synonyme: Hafenkran</w:t>
            </w:r>
          </w:p>
        </w:tc>
      </w:tr>
      <w:tr w:rsidR="004F6783" w:rsidRPr="0087332A" w14:paraId="0C7C4E4E" w14:textId="77777777" w:rsidTr="00A54A98">
        <w:trPr>
          <w:cnfStyle w:val="000000100000" w:firstRow="0" w:lastRow="0" w:firstColumn="0" w:lastColumn="0" w:oddVBand="0" w:evenVBand="0" w:oddHBand="1" w:evenHBand="0" w:firstRowFirstColumn="0" w:firstRowLastColumn="0" w:lastRowFirstColumn="0" w:lastRowLastColumn="0"/>
        </w:trPr>
        <w:tc>
          <w:tcPr>
            <w:tcW w:w="1271" w:type="dxa"/>
          </w:tcPr>
          <w:p w14:paraId="06906174" w14:textId="77777777" w:rsidR="004F6783" w:rsidRPr="0087332A" w:rsidRDefault="004F6783" w:rsidP="00A54A98">
            <w:pPr>
              <w:jc w:val="right"/>
            </w:pPr>
            <w:r w:rsidRPr="0087332A">
              <w:t>Level</w:t>
            </w:r>
          </w:p>
        </w:tc>
        <w:tc>
          <w:tcPr>
            <w:tcW w:w="7791" w:type="dxa"/>
          </w:tcPr>
          <w:p w14:paraId="6BF76220" w14:textId="77777777" w:rsidR="004F6783" w:rsidRPr="0087332A" w:rsidRDefault="004F6783" w:rsidP="00A54A98">
            <w:r>
              <w:t>Ein Level ist eine vordefinierte Spielkonfiguration, die für den Karrieremodus benötigt wird. Es bestimmt, in welcher Reihenfolge welche Container vom Zug in den Spielbereich gebracht werden. Levels sind persistent und werden vom Spiel geladen.</w:t>
            </w:r>
          </w:p>
        </w:tc>
      </w:tr>
      <w:tr w:rsidR="004F6783" w:rsidRPr="0087332A" w14:paraId="0490E2F7" w14:textId="77777777" w:rsidTr="00A54A98">
        <w:tc>
          <w:tcPr>
            <w:tcW w:w="1271" w:type="dxa"/>
          </w:tcPr>
          <w:p w14:paraId="17D4B060" w14:textId="77777777" w:rsidR="004F6783" w:rsidRPr="0087332A" w:rsidRDefault="004F6783" w:rsidP="00A54A98">
            <w:pPr>
              <w:jc w:val="right"/>
            </w:pPr>
            <w:r w:rsidRPr="0087332A">
              <w:t>Handicap</w:t>
            </w:r>
          </w:p>
        </w:tc>
        <w:tc>
          <w:tcPr>
            <w:tcW w:w="7791" w:type="dxa"/>
          </w:tcPr>
          <w:p w14:paraId="557F0287" w14:textId="77777777" w:rsidR="004F6783" w:rsidRPr="0087332A" w:rsidRDefault="004F6783" w:rsidP="00A54A98">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14:paraId="455FE31D" w14:textId="77777777" w:rsidR="004F6783" w:rsidRDefault="004F6783" w:rsidP="000F1EA5">
      <w:pPr>
        <w:pStyle w:val="berschrift2"/>
      </w:pPr>
      <w:r>
        <w:t>Sekundärbegriffe</w:t>
      </w:r>
    </w:p>
    <w:tbl>
      <w:tblPr>
        <w:tblStyle w:val="PlainTable4"/>
        <w:tblW w:w="0" w:type="auto"/>
        <w:tblLook w:val="0400" w:firstRow="0" w:lastRow="0" w:firstColumn="0" w:lastColumn="0" w:noHBand="0" w:noVBand="1"/>
      </w:tblPr>
      <w:tblGrid>
        <w:gridCol w:w="1545"/>
        <w:gridCol w:w="7527"/>
      </w:tblGrid>
      <w:tr w:rsidR="004F6783" w:rsidRPr="0087332A" w14:paraId="3A037F28" w14:textId="77777777" w:rsidTr="00A54A98">
        <w:trPr>
          <w:cnfStyle w:val="000000100000" w:firstRow="0" w:lastRow="0" w:firstColumn="0" w:lastColumn="0" w:oddVBand="0" w:evenVBand="0" w:oddHBand="1" w:evenHBand="0" w:firstRowFirstColumn="0" w:firstRowLastColumn="0" w:lastRowFirstColumn="0" w:lastRowLastColumn="0"/>
        </w:trPr>
        <w:tc>
          <w:tcPr>
            <w:tcW w:w="1545" w:type="dxa"/>
          </w:tcPr>
          <w:p w14:paraId="0A98B105" w14:textId="77777777" w:rsidR="004F6783" w:rsidRPr="0087332A" w:rsidRDefault="004F6783" w:rsidP="00A54A98">
            <w:pPr>
              <w:jc w:val="right"/>
            </w:pPr>
            <w:r>
              <w:t>Spielbereich</w:t>
            </w:r>
          </w:p>
        </w:tc>
        <w:tc>
          <w:tcPr>
            <w:tcW w:w="7527" w:type="dxa"/>
          </w:tcPr>
          <w:p w14:paraId="1ECBCC5C" w14:textId="77777777" w:rsidR="004F6783" w:rsidRDefault="004F6783" w:rsidP="00A54A98">
            <w:r>
              <w:t>Der Spielbereich ist der „Viewport“, also der Teil des Spiels, der für den Spieler sichtbar auf dem Bildschirm erscheint. So können Objekte theoretisch im negativen Bereich des Spielkoordinatensystems und damit nicht im Spielbereich befinden.</w:t>
            </w:r>
          </w:p>
          <w:p w14:paraId="0B6B9A1A" w14:textId="77777777" w:rsidR="004F6783" w:rsidRPr="0087332A" w:rsidRDefault="004F6783" w:rsidP="00A54A98">
            <w:r>
              <w:t>Synonyme: Spielfeld</w:t>
            </w:r>
          </w:p>
        </w:tc>
      </w:tr>
      <w:tr w:rsidR="004F6783" w:rsidRPr="0087332A" w14:paraId="4CF99870" w14:textId="77777777" w:rsidTr="00A54A98">
        <w:tc>
          <w:tcPr>
            <w:tcW w:w="1545" w:type="dxa"/>
          </w:tcPr>
          <w:p w14:paraId="333205B6" w14:textId="77777777" w:rsidR="004F6783" w:rsidRPr="0087332A" w:rsidRDefault="004F6783" w:rsidP="00A54A98">
            <w:pPr>
              <w:jc w:val="right"/>
            </w:pPr>
            <w:r>
              <w:t>Spielmodus</w:t>
            </w:r>
          </w:p>
        </w:tc>
        <w:tc>
          <w:tcPr>
            <w:tcW w:w="7527" w:type="dxa"/>
          </w:tcPr>
          <w:p w14:paraId="2111EB57" w14:textId="77777777" w:rsidR="004F6783" w:rsidRDefault="004F6783" w:rsidP="00A54A98">
            <w:r>
              <w:t>Der Spielmodus ist eine Variante des Spiels. Während die Grundregeln und -Aufgaben (Schiff beladen) identisch bleiben, beeinflussen sie das Spielerlebnis wesentlich. Im Moment gibt es drei mögliche Spielmodi</w:t>
            </w:r>
            <w:proofErr w:type="gramStart"/>
            <w:r>
              <w:t>: Das</w:t>
            </w:r>
            <w:proofErr w:type="gramEnd"/>
            <w:r>
              <w:t xml:space="preserve"> Schnelle Spiel, das Unendliche Spiel und den Karrieremodus.</w:t>
            </w:r>
          </w:p>
          <w:p w14:paraId="477E2260" w14:textId="77777777" w:rsidR="004F6783" w:rsidRPr="0087332A" w:rsidRDefault="004F6783" w:rsidP="00A54A98">
            <w:r>
              <w:t>Synonyme: Spielvariante</w:t>
            </w:r>
          </w:p>
        </w:tc>
      </w:tr>
      <w:tr w:rsidR="004F6783" w:rsidRPr="0087332A" w14:paraId="53AFC337" w14:textId="77777777" w:rsidTr="00A54A98">
        <w:trPr>
          <w:cnfStyle w:val="000000100000" w:firstRow="0" w:lastRow="0" w:firstColumn="0" w:lastColumn="0" w:oddVBand="0" w:evenVBand="0" w:oddHBand="1" w:evenHBand="0" w:firstRowFirstColumn="0" w:firstRowLastColumn="0" w:lastRowFirstColumn="0" w:lastRowLastColumn="0"/>
        </w:trPr>
        <w:tc>
          <w:tcPr>
            <w:tcW w:w="1545" w:type="dxa"/>
          </w:tcPr>
          <w:p w14:paraId="1E59D92E" w14:textId="77777777" w:rsidR="004F6783" w:rsidRPr="0087332A" w:rsidRDefault="004F6783" w:rsidP="00A54A98">
            <w:pPr>
              <w:jc w:val="right"/>
            </w:pPr>
            <w:r>
              <w:t>Schnelles Spiel</w:t>
            </w:r>
          </w:p>
        </w:tc>
        <w:tc>
          <w:tcPr>
            <w:tcW w:w="7527" w:type="dxa"/>
          </w:tcPr>
          <w:p w14:paraId="77ED810A" w14:textId="77777777" w:rsidR="004F6783" w:rsidRDefault="004F6783" w:rsidP="00A54A98">
            <w:r>
              <w:t>Das schnelle Spiel ist der simpelste Spielmodus. Er beinhaltet ausschliesslich die Grundregeln.</w:t>
            </w:r>
          </w:p>
          <w:p w14:paraId="6D7C59D6" w14:textId="77777777" w:rsidR="004F6783" w:rsidRDefault="004F6783" w:rsidP="00A54A98">
            <w:r>
              <w:t>Synonyme: Quick Game</w:t>
            </w:r>
          </w:p>
          <w:p w14:paraId="568F54A9" w14:textId="77777777" w:rsidR="004F6783" w:rsidRPr="0087332A" w:rsidRDefault="004F6783" w:rsidP="00A54A98">
            <w:r>
              <w:t>Beziehungen: Use Case „Schnelles Spiel“</w:t>
            </w:r>
          </w:p>
        </w:tc>
      </w:tr>
      <w:tr w:rsidR="004F6783" w:rsidRPr="0087332A" w14:paraId="6FD1D318" w14:textId="77777777" w:rsidTr="00A54A98">
        <w:tc>
          <w:tcPr>
            <w:tcW w:w="1545" w:type="dxa"/>
          </w:tcPr>
          <w:p w14:paraId="18E0FD6F" w14:textId="77777777" w:rsidR="004F6783" w:rsidRDefault="004F6783" w:rsidP="00A54A98">
            <w:pPr>
              <w:jc w:val="right"/>
            </w:pPr>
            <w:r>
              <w:t>Unendliches Spiel</w:t>
            </w:r>
          </w:p>
        </w:tc>
        <w:tc>
          <w:tcPr>
            <w:tcW w:w="7527" w:type="dxa"/>
          </w:tcPr>
          <w:p w14:paraId="0A6746BF" w14:textId="77777777" w:rsidR="004F6783" w:rsidRDefault="004F6783" w:rsidP="00A54A98">
            <w:r>
              <w:t>Das unendliche Spiel baut auf dem schnellen Spiel auf, ist aber zeitlich nicht begrenzt. Bloss die ansteigende Schwierigkeit limitiert die Spieldauer. Im Gegensatz zum schnellen Spiel können mehrere Schiffe in Progression beladen werden.</w:t>
            </w:r>
          </w:p>
          <w:p w14:paraId="3711C270" w14:textId="77777777" w:rsidR="004F6783" w:rsidRDefault="004F6783" w:rsidP="00A54A98">
            <w:r>
              <w:t>Synonyme: Endloses Spiel, Endless Game, Infinite Game</w:t>
            </w:r>
          </w:p>
          <w:p w14:paraId="3F5D0D3E" w14:textId="77777777" w:rsidR="004F6783" w:rsidRPr="0087332A" w:rsidRDefault="004F6783" w:rsidP="00A54A98">
            <w:r>
              <w:t>Beziehungen: Use Case „Unendliches Spiel“</w:t>
            </w:r>
          </w:p>
        </w:tc>
      </w:tr>
      <w:tr w:rsidR="004F6783" w:rsidRPr="0087332A" w14:paraId="57FEB21F" w14:textId="77777777" w:rsidTr="00A54A98">
        <w:trPr>
          <w:cnfStyle w:val="000000100000" w:firstRow="0" w:lastRow="0" w:firstColumn="0" w:lastColumn="0" w:oddVBand="0" w:evenVBand="0" w:oddHBand="1" w:evenHBand="0" w:firstRowFirstColumn="0" w:firstRowLastColumn="0" w:lastRowFirstColumn="0" w:lastRowLastColumn="0"/>
        </w:trPr>
        <w:tc>
          <w:tcPr>
            <w:tcW w:w="1545" w:type="dxa"/>
          </w:tcPr>
          <w:p w14:paraId="5F9C3C2C" w14:textId="77777777" w:rsidR="004F6783" w:rsidRDefault="004F6783" w:rsidP="00A54A98">
            <w:pPr>
              <w:jc w:val="right"/>
            </w:pPr>
            <w:r>
              <w:t>Karrieremodus</w:t>
            </w:r>
          </w:p>
        </w:tc>
        <w:tc>
          <w:tcPr>
            <w:tcW w:w="7527" w:type="dxa"/>
          </w:tcPr>
          <w:p w14:paraId="07BD58F4" w14:textId="77777777" w:rsidR="004F6783" w:rsidRDefault="004F6783" w:rsidP="00A54A98">
            <w:r>
              <w:t>Der Karrieremodus teilt das Spielerlebnis in mehrere, vordefinierte Level auf. Ist ein Level geschafft, wird der nächste freigeschaltet.</w:t>
            </w:r>
          </w:p>
          <w:p w14:paraId="060A2A83" w14:textId="77777777" w:rsidR="004F6783" w:rsidRDefault="004F6783" w:rsidP="00A54A98">
            <w:r>
              <w:t>Synonyme: Career Game</w:t>
            </w:r>
          </w:p>
          <w:p w14:paraId="4F0D9AF6" w14:textId="77777777" w:rsidR="004F6783" w:rsidRPr="0087332A" w:rsidRDefault="004F6783" w:rsidP="00A54A98">
            <w:r>
              <w:t>Beziehungen: „Karriere-Modus mit Level-Freischaltung“</w:t>
            </w:r>
          </w:p>
        </w:tc>
      </w:tr>
    </w:tbl>
    <w:p w14:paraId="268B47DD" w14:textId="77777777" w:rsidR="004F6783" w:rsidRPr="004F6783" w:rsidRDefault="004F6783" w:rsidP="004F6783"/>
    <w:sectPr w:rsidR="004F6783" w:rsidRPr="004F6783" w:rsidSect="00C865D2">
      <w:headerReference w:type="default" r:id="rId24"/>
      <w:footerReference w:type="default" r:id="rId25"/>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5F329" w14:textId="77777777" w:rsidR="00A54A98" w:rsidRDefault="00A54A98" w:rsidP="00261079">
      <w:pPr>
        <w:spacing w:after="0" w:line="240" w:lineRule="auto"/>
      </w:pPr>
      <w:r>
        <w:separator/>
      </w:r>
    </w:p>
  </w:endnote>
  <w:endnote w:type="continuationSeparator" w:id="0">
    <w:p w14:paraId="169AA7AE" w14:textId="77777777" w:rsidR="00A54A98" w:rsidRDefault="00A54A98"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A54A98" w:rsidRDefault="00A54A98" w:rsidP="00C865D2">
    <w:pPr>
      <w:pStyle w:val="Fuzeile"/>
      <w:tabs>
        <w:tab w:val="clear" w:pos="9072"/>
        <w:tab w:val="right" w:pos="14317"/>
      </w:tabs>
    </w:pPr>
    <w:r>
      <w:tab/>
    </w:r>
    <w:r>
      <w:fldChar w:fldCharType="begin"/>
    </w:r>
    <w:r>
      <w:instrText xml:space="preserve"> PAGE   \* MERGEFORMAT </w:instrText>
    </w:r>
    <w:r>
      <w:fldChar w:fldCharType="separate"/>
    </w:r>
    <w:r w:rsidR="000F1EA5">
      <w:rPr>
        <w:noProof/>
      </w:rPr>
      <w:t>1</w:t>
    </w:r>
    <w:r>
      <w:fldChar w:fldCharType="end"/>
    </w:r>
    <w:r>
      <w:t>/</w:t>
    </w:r>
    <w:fldSimple w:instr=" NUMPAGES   \* MERGEFORMAT ">
      <w:r w:rsidR="000F1EA5">
        <w:rPr>
          <w:noProof/>
        </w:rPr>
        <w:t>21</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A54A98" w:rsidRDefault="00A54A98" w:rsidP="00C74FE0">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0F1EA5">
      <w:rPr>
        <w:noProof/>
      </w:rPr>
      <w:t>5</w:t>
    </w:r>
    <w:r>
      <w:fldChar w:fldCharType="end"/>
    </w:r>
    <w:r>
      <w:t>/</w:t>
    </w:r>
    <w:fldSimple w:instr=" NUMPAGES   \* MERGEFORMAT ">
      <w:r w:rsidR="000F1EA5">
        <w:rPr>
          <w:noProof/>
        </w:rPr>
        <w:t>21</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A54A98" w:rsidRDefault="00A54A98" w:rsidP="00C865D2">
    <w:pPr>
      <w:pStyle w:val="Fuzeile"/>
      <w:tabs>
        <w:tab w:val="clear" w:pos="9072"/>
        <w:tab w:val="right" w:pos="14317"/>
      </w:tabs>
    </w:pPr>
    <w:r>
      <w:tab/>
    </w:r>
    <w:r>
      <w:fldChar w:fldCharType="begin"/>
    </w:r>
    <w:r>
      <w:instrText xml:space="preserve"> PAGE   \* MERGEFORMAT </w:instrText>
    </w:r>
    <w:r>
      <w:fldChar w:fldCharType="separate"/>
    </w:r>
    <w:r w:rsidR="000F1EA5">
      <w:rPr>
        <w:noProof/>
      </w:rPr>
      <w:t>21</w:t>
    </w:r>
    <w:r>
      <w:fldChar w:fldCharType="end"/>
    </w:r>
    <w:r>
      <w:t>/</w:t>
    </w:r>
    <w:fldSimple w:instr=" NUMPAGES   \* MERGEFORMAT ">
      <w:r w:rsidR="000F1EA5">
        <w:rPr>
          <w:noProof/>
        </w:rPr>
        <w:t>21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C11C6" w14:textId="77777777" w:rsidR="00A54A98" w:rsidRDefault="00A54A98" w:rsidP="00261079">
      <w:pPr>
        <w:spacing w:after="0" w:line="240" w:lineRule="auto"/>
      </w:pPr>
      <w:r>
        <w:separator/>
      </w:r>
    </w:p>
  </w:footnote>
  <w:footnote w:type="continuationSeparator" w:id="0">
    <w:p w14:paraId="32A85D60" w14:textId="77777777" w:rsidR="00A54A98" w:rsidRDefault="00A54A98" w:rsidP="002610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A54A98" w:rsidRDefault="00A54A98">
    <w:pPr>
      <w:pStyle w:val="Kopfzeile"/>
    </w:pPr>
    <w:r>
      <w:t>Projektskizze Docker</w:t>
    </w:r>
    <w:r>
      <w:tab/>
    </w:r>
    <w:r>
      <w:tab/>
      <w:t>Gruppe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A54A98" w:rsidRDefault="00A54A98" w:rsidP="00C74FE0">
    <w:pPr>
      <w:pStyle w:val="Kopfzeile"/>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A54A98" w:rsidRDefault="00A54A98">
    <w:pPr>
      <w:pStyle w:val="Kopfzeile"/>
    </w:pPr>
    <w:r>
      <w:t>Projektskizze Docker</w:t>
    </w:r>
    <w:r>
      <w:tab/>
    </w:r>
    <w:r>
      <w:tab/>
      <w:t>Gruppe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15">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6">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20"/>
  </w:num>
  <w:num w:numId="5">
    <w:abstractNumId w:val="21"/>
  </w:num>
  <w:num w:numId="6">
    <w:abstractNumId w:val="7"/>
  </w:num>
  <w:num w:numId="7">
    <w:abstractNumId w:val="3"/>
  </w:num>
  <w:num w:numId="8">
    <w:abstractNumId w:val="6"/>
  </w:num>
  <w:num w:numId="9">
    <w:abstractNumId w:val="16"/>
  </w:num>
  <w:num w:numId="10">
    <w:abstractNumId w:val="15"/>
  </w:num>
  <w:num w:numId="11">
    <w:abstractNumId w:val="1"/>
  </w:num>
  <w:num w:numId="12">
    <w:abstractNumId w:val="8"/>
  </w:num>
  <w:num w:numId="13">
    <w:abstractNumId w:val="18"/>
  </w:num>
  <w:num w:numId="14">
    <w:abstractNumId w:val="14"/>
  </w:num>
  <w:num w:numId="15">
    <w:abstractNumId w:val="5"/>
  </w:num>
  <w:num w:numId="16">
    <w:abstractNumId w:val="10"/>
  </w:num>
  <w:num w:numId="17">
    <w:abstractNumId w:val="19"/>
  </w:num>
  <w:num w:numId="18">
    <w:abstractNumId w:val="0"/>
  </w:num>
  <w:num w:numId="19">
    <w:abstractNumId w:val="17"/>
  </w:num>
  <w:num w:numId="20">
    <w:abstractNumId w:val="4"/>
  </w:num>
  <w:num w:numId="21">
    <w:abstractNumId w:val="9"/>
  </w:num>
  <w:num w:numId="2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12230"/>
    <w:rsid w:val="000226D9"/>
    <w:rsid w:val="000240A9"/>
    <w:rsid w:val="00035036"/>
    <w:rsid w:val="000370EC"/>
    <w:rsid w:val="0005043B"/>
    <w:rsid w:val="00054C87"/>
    <w:rsid w:val="00075EA3"/>
    <w:rsid w:val="000964C6"/>
    <w:rsid w:val="000B4151"/>
    <w:rsid w:val="000D7655"/>
    <w:rsid w:val="000D7977"/>
    <w:rsid w:val="000E2C38"/>
    <w:rsid w:val="000F1EA5"/>
    <w:rsid w:val="00104AC5"/>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A181D"/>
    <w:rsid w:val="002C1727"/>
    <w:rsid w:val="002D4B7E"/>
    <w:rsid w:val="003C784E"/>
    <w:rsid w:val="003E2611"/>
    <w:rsid w:val="003F5DD3"/>
    <w:rsid w:val="00414D6D"/>
    <w:rsid w:val="004433B2"/>
    <w:rsid w:val="004574F2"/>
    <w:rsid w:val="00485EF2"/>
    <w:rsid w:val="004A0713"/>
    <w:rsid w:val="004B2EED"/>
    <w:rsid w:val="004B582F"/>
    <w:rsid w:val="004B5B90"/>
    <w:rsid w:val="004C4B00"/>
    <w:rsid w:val="004C5D43"/>
    <w:rsid w:val="004D6355"/>
    <w:rsid w:val="004F06B4"/>
    <w:rsid w:val="004F6783"/>
    <w:rsid w:val="00511B01"/>
    <w:rsid w:val="00554EAC"/>
    <w:rsid w:val="0056570A"/>
    <w:rsid w:val="00584CC4"/>
    <w:rsid w:val="00597CE4"/>
    <w:rsid w:val="005D0B70"/>
    <w:rsid w:val="005D1CD2"/>
    <w:rsid w:val="005F03A9"/>
    <w:rsid w:val="00605019"/>
    <w:rsid w:val="0060651A"/>
    <w:rsid w:val="00606905"/>
    <w:rsid w:val="00650E7A"/>
    <w:rsid w:val="00652B98"/>
    <w:rsid w:val="00696481"/>
    <w:rsid w:val="006B1DEF"/>
    <w:rsid w:val="006B4B10"/>
    <w:rsid w:val="006D6068"/>
    <w:rsid w:val="006D700A"/>
    <w:rsid w:val="006F3585"/>
    <w:rsid w:val="006F45C2"/>
    <w:rsid w:val="00776DB3"/>
    <w:rsid w:val="00781DCF"/>
    <w:rsid w:val="00785F3A"/>
    <w:rsid w:val="00796F83"/>
    <w:rsid w:val="007A0EBC"/>
    <w:rsid w:val="007A45DA"/>
    <w:rsid w:val="007A6140"/>
    <w:rsid w:val="007E5C2F"/>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02EB"/>
    <w:rsid w:val="00975DF4"/>
    <w:rsid w:val="00985A23"/>
    <w:rsid w:val="0099005C"/>
    <w:rsid w:val="009E04BE"/>
    <w:rsid w:val="009F51AC"/>
    <w:rsid w:val="00A45E07"/>
    <w:rsid w:val="00A52509"/>
    <w:rsid w:val="00A54A98"/>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CD0EC5"/>
    <w:rsid w:val="00CE3901"/>
    <w:rsid w:val="00D33636"/>
    <w:rsid w:val="00D7656B"/>
    <w:rsid w:val="00D91F4B"/>
    <w:rsid w:val="00E33825"/>
    <w:rsid w:val="00E5102F"/>
    <w:rsid w:val="00E66845"/>
    <w:rsid w:val="00EE2067"/>
    <w:rsid w:val="00F12FAF"/>
    <w:rsid w:val="00F573B9"/>
    <w:rsid w:val="00F72062"/>
    <w:rsid w:val="00F76C21"/>
    <w:rsid w:val="00FB02E0"/>
    <w:rsid w:val="00FB05BC"/>
    <w:rsid w:val="00FD31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eiche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autoRedefine/>
    <w:uiPriority w:val="9"/>
    <w:unhideWhenUsed/>
    <w:qFormat/>
    <w:rsid w:val="000F1EA5"/>
    <w:pPr>
      <w:keepNext/>
      <w:keepLines/>
      <w:spacing w:before="200" w:after="0"/>
      <w:outlineLvl w:val="1"/>
    </w:pPr>
    <w:rPr>
      <w:rFonts w:asciiTheme="minorHAnsi" w:eastAsiaTheme="majorEastAsia" w:hAnsiTheme="minorHAnsi" w:cstheme="majorBidi"/>
      <w:b/>
      <w:bCs/>
      <w:color w:val="595959" w:themeColor="text1" w:themeTint="A6"/>
      <w:sz w:val="28"/>
      <w:szCs w:val="28"/>
    </w:rPr>
  </w:style>
  <w:style w:type="paragraph" w:styleId="berschrift3">
    <w:name w:val="heading 3"/>
    <w:basedOn w:val="Standard"/>
    <w:next w:val="Standard"/>
    <w:link w:val="berschrift3Zeichen"/>
    <w:uiPriority w:val="9"/>
    <w:semiHidden/>
    <w:unhideWhenUsed/>
    <w:rsid w:val="000F1E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F1EA5"/>
    <w:rPr>
      <w:rFonts w:eastAsiaTheme="majorEastAsia" w:cstheme="majorBidi"/>
      <w:b/>
      <w:bCs/>
      <w:color w:val="595959" w:themeColor="text1" w:themeTint="A6"/>
      <w:sz w:val="28"/>
      <w:szCs w:val="28"/>
    </w:rPr>
  </w:style>
  <w:style w:type="table" w:styleId="Tabellenraster">
    <w:name w:val="Table Grid"/>
    <w:basedOn w:val="NormaleTabelle"/>
    <w:uiPriority w:val="59"/>
    <w:rsid w:val="00C405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eiche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eichen"/>
    <w:uiPriority w:val="99"/>
    <w:unhideWhenUsed/>
    <w:rsid w:val="0026107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261079"/>
  </w:style>
  <w:style w:type="paragraph" w:styleId="Fuzeile">
    <w:name w:val="footer"/>
    <w:basedOn w:val="Standard"/>
    <w:link w:val="FuzeileZeichen"/>
    <w:uiPriority w:val="99"/>
    <w:unhideWhenUsed/>
    <w:rsid w:val="0026107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61079"/>
  </w:style>
  <w:style w:type="paragraph" w:styleId="Untertitel">
    <w:name w:val="Subtitle"/>
    <w:basedOn w:val="Standard"/>
    <w:next w:val="Standard"/>
    <w:link w:val="UntertitelZeiche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eichen"/>
    <w:uiPriority w:val="99"/>
    <w:semiHidden/>
    <w:unhideWhenUsed/>
    <w:rsid w:val="00802B6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eichen"/>
    <w:uiPriority w:val="99"/>
    <w:semiHidden/>
    <w:unhideWhenUsed/>
    <w:rsid w:val="00802B68"/>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0964C6"/>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0964C6"/>
    <w:rPr>
      <w:rFonts w:ascii="Calibri" w:hAnsi="Calibri"/>
      <w:b/>
      <w:bCs/>
      <w:sz w:val="20"/>
      <w:szCs w:val="20"/>
    </w:rPr>
  </w:style>
  <w:style w:type="character" w:styleId="Link">
    <w:name w:val="Hyperlink"/>
    <w:basedOn w:val="Absatzstandardschriftart"/>
    <w:uiPriority w:val="99"/>
    <w:unhideWhenUsed/>
    <w:rsid w:val="000226D9"/>
    <w:rPr>
      <w:color w:val="0563C1" w:themeColor="hyperlink"/>
      <w:u w:val="single"/>
    </w:rPr>
  </w:style>
  <w:style w:type="table" w:customStyle="1" w:styleId="PlainTable4">
    <w:name w:val="Plain Table 4"/>
    <w:basedOn w:val="NormaleTabelle"/>
    <w:uiPriority w:val="44"/>
    <w:rsid w:val="004F67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4F6783"/>
    <w:rPr>
      <w:i/>
      <w:iCs/>
      <w:color w:val="808080" w:themeColor="text1" w:themeTint="7F"/>
    </w:rPr>
  </w:style>
  <w:style w:type="character" w:styleId="Herausstellen">
    <w:name w:val="Emphasis"/>
    <w:basedOn w:val="Absatzstandardschriftart"/>
    <w:uiPriority w:val="20"/>
    <w:qFormat/>
    <w:rsid w:val="00A54A98"/>
    <w:rPr>
      <w:i/>
      <w:iCs/>
    </w:rPr>
  </w:style>
  <w:style w:type="character" w:styleId="Betont">
    <w:name w:val="Strong"/>
    <w:basedOn w:val="Absatzstandardschriftart"/>
    <w:uiPriority w:val="22"/>
    <w:qFormat/>
    <w:rsid w:val="004574F2"/>
    <w:rPr>
      <w:b/>
      <w:bCs/>
    </w:rPr>
  </w:style>
  <w:style w:type="character" w:customStyle="1" w:styleId="berschrift3Zeichen">
    <w:name w:val="Überschrift 3 Zeichen"/>
    <w:basedOn w:val="Absatzstandardschriftart"/>
    <w:link w:val="berschrift3"/>
    <w:uiPriority w:val="9"/>
    <w:semiHidden/>
    <w:rsid w:val="000F1EA5"/>
    <w:rPr>
      <w:rFonts w:asciiTheme="majorHAnsi" w:eastAsiaTheme="majorEastAsia" w:hAnsiTheme="majorHAnsi" w:cstheme="majorBidi"/>
      <w:b/>
      <w:bCs/>
      <w:color w:val="5B9BD5" w:themeColor="accent1"/>
    </w:rPr>
  </w:style>
  <w:style w:type="paragraph" w:customStyle="1" w:styleId="asdf">
    <w:name w:val="asdf"/>
    <w:basedOn w:val="Standard"/>
    <w:link w:val="asdfZchn"/>
    <w:qFormat/>
    <w:rsid w:val="000F1EA5"/>
  </w:style>
  <w:style w:type="character" w:customStyle="1" w:styleId="asdfZchn">
    <w:name w:val="asdf Zchn"/>
    <w:basedOn w:val="Absatzstandardschriftart"/>
    <w:link w:val="asdf"/>
    <w:rsid w:val="000F1EA5"/>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eiche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autoRedefine/>
    <w:uiPriority w:val="9"/>
    <w:unhideWhenUsed/>
    <w:qFormat/>
    <w:rsid w:val="000F1EA5"/>
    <w:pPr>
      <w:keepNext/>
      <w:keepLines/>
      <w:spacing w:before="200" w:after="0"/>
      <w:outlineLvl w:val="1"/>
    </w:pPr>
    <w:rPr>
      <w:rFonts w:asciiTheme="minorHAnsi" w:eastAsiaTheme="majorEastAsia" w:hAnsiTheme="minorHAnsi" w:cstheme="majorBidi"/>
      <w:b/>
      <w:bCs/>
      <w:color w:val="595959" w:themeColor="text1" w:themeTint="A6"/>
      <w:sz w:val="28"/>
      <w:szCs w:val="28"/>
    </w:rPr>
  </w:style>
  <w:style w:type="paragraph" w:styleId="berschrift3">
    <w:name w:val="heading 3"/>
    <w:basedOn w:val="Standard"/>
    <w:next w:val="Standard"/>
    <w:link w:val="berschrift3Zeichen"/>
    <w:uiPriority w:val="9"/>
    <w:semiHidden/>
    <w:unhideWhenUsed/>
    <w:rsid w:val="000F1E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F1EA5"/>
    <w:rPr>
      <w:rFonts w:eastAsiaTheme="majorEastAsia" w:cstheme="majorBidi"/>
      <w:b/>
      <w:bCs/>
      <w:color w:val="595959" w:themeColor="text1" w:themeTint="A6"/>
      <w:sz w:val="28"/>
      <w:szCs w:val="28"/>
    </w:rPr>
  </w:style>
  <w:style w:type="table" w:styleId="Tabellenraster">
    <w:name w:val="Table Grid"/>
    <w:basedOn w:val="NormaleTabelle"/>
    <w:uiPriority w:val="59"/>
    <w:rsid w:val="00C405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eiche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eichen"/>
    <w:uiPriority w:val="99"/>
    <w:unhideWhenUsed/>
    <w:rsid w:val="0026107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261079"/>
  </w:style>
  <w:style w:type="paragraph" w:styleId="Fuzeile">
    <w:name w:val="footer"/>
    <w:basedOn w:val="Standard"/>
    <w:link w:val="FuzeileZeichen"/>
    <w:uiPriority w:val="99"/>
    <w:unhideWhenUsed/>
    <w:rsid w:val="0026107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61079"/>
  </w:style>
  <w:style w:type="paragraph" w:styleId="Untertitel">
    <w:name w:val="Subtitle"/>
    <w:basedOn w:val="Standard"/>
    <w:next w:val="Standard"/>
    <w:link w:val="UntertitelZeiche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eichen"/>
    <w:uiPriority w:val="99"/>
    <w:semiHidden/>
    <w:unhideWhenUsed/>
    <w:rsid w:val="00802B6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eichen"/>
    <w:uiPriority w:val="99"/>
    <w:semiHidden/>
    <w:unhideWhenUsed/>
    <w:rsid w:val="00802B68"/>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0964C6"/>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0964C6"/>
    <w:rPr>
      <w:rFonts w:ascii="Calibri" w:hAnsi="Calibri"/>
      <w:b/>
      <w:bCs/>
      <w:sz w:val="20"/>
      <w:szCs w:val="20"/>
    </w:rPr>
  </w:style>
  <w:style w:type="character" w:styleId="Link">
    <w:name w:val="Hyperlink"/>
    <w:basedOn w:val="Absatzstandardschriftart"/>
    <w:uiPriority w:val="99"/>
    <w:unhideWhenUsed/>
    <w:rsid w:val="000226D9"/>
    <w:rPr>
      <w:color w:val="0563C1" w:themeColor="hyperlink"/>
      <w:u w:val="single"/>
    </w:rPr>
  </w:style>
  <w:style w:type="table" w:customStyle="1" w:styleId="PlainTable4">
    <w:name w:val="Plain Table 4"/>
    <w:basedOn w:val="NormaleTabelle"/>
    <w:uiPriority w:val="44"/>
    <w:rsid w:val="004F67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4F6783"/>
    <w:rPr>
      <w:i/>
      <w:iCs/>
      <w:color w:val="808080" w:themeColor="text1" w:themeTint="7F"/>
    </w:rPr>
  </w:style>
  <w:style w:type="character" w:styleId="Herausstellen">
    <w:name w:val="Emphasis"/>
    <w:basedOn w:val="Absatzstandardschriftart"/>
    <w:uiPriority w:val="20"/>
    <w:qFormat/>
    <w:rsid w:val="00A54A98"/>
    <w:rPr>
      <w:i/>
      <w:iCs/>
    </w:rPr>
  </w:style>
  <w:style w:type="character" w:styleId="Betont">
    <w:name w:val="Strong"/>
    <w:basedOn w:val="Absatzstandardschriftart"/>
    <w:uiPriority w:val="22"/>
    <w:qFormat/>
    <w:rsid w:val="004574F2"/>
    <w:rPr>
      <w:b/>
      <w:bCs/>
    </w:rPr>
  </w:style>
  <w:style w:type="character" w:customStyle="1" w:styleId="berschrift3Zeichen">
    <w:name w:val="Überschrift 3 Zeichen"/>
    <w:basedOn w:val="Absatzstandardschriftart"/>
    <w:link w:val="berschrift3"/>
    <w:uiPriority w:val="9"/>
    <w:semiHidden/>
    <w:rsid w:val="000F1EA5"/>
    <w:rPr>
      <w:rFonts w:asciiTheme="majorHAnsi" w:eastAsiaTheme="majorEastAsia" w:hAnsiTheme="majorHAnsi" w:cstheme="majorBidi"/>
      <w:b/>
      <w:bCs/>
      <w:color w:val="5B9BD5" w:themeColor="accent1"/>
    </w:rPr>
  </w:style>
  <w:style w:type="paragraph" w:customStyle="1" w:styleId="asdf">
    <w:name w:val="asdf"/>
    <w:basedOn w:val="Standard"/>
    <w:link w:val="asdfZchn"/>
    <w:qFormat/>
    <w:rsid w:val="000F1EA5"/>
  </w:style>
  <w:style w:type="character" w:customStyle="1" w:styleId="asdfZchn">
    <w:name w:val="asdf Zchn"/>
    <w:basedOn w:val="Absatzstandardschriftart"/>
    <w:link w:val="asdf"/>
    <w:rsid w:val="000F1EA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1564193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png"/><Relationship Id="rId21" Type="http://schemas.openxmlformats.org/officeDocument/2006/relationships/hyperlink" Target="http://www.apache.org/licenses/LICENSE-2.0.html" TargetMode="External"/><Relationship Id="rId22" Type="http://schemas.openxmlformats.org/officeDocument/2006/relationships/hyperlink" Target="https://developer.android.com/sdk/terms.html" TargetMode="External"/><Relationship Id="rId23" Type="http://schemas.openxmlformats.org/officeDocument/2006/relationships/image" Target="media/image5.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package" Target="embeddings/Microsoft_Visio-Zeichnung11.vsdx"/><Relationship Id="rId15" Type="http://schemas.openxmlformats.org/officeDocument/2006/relationships/image" Target="media/image2.emf"/><Relationship Id="rId16" Type="http://schemas.openxmlformats.org/officeDocument/2006/relationships/package" Target="embeddings/Microsoft_Visio-Zeichnung12.vsdx"/><Relationship Id="rId17" Type="http://schemas.openxmlformats.org/officeDocument/2006/relationships/hyperlink" Target="http://libgdx.badlogicgames.com/" TargetMode="External"/><Relationship Id="rId18" Type="http://schemas.openxmlformats.org/officeDocument/2006/relationships/image" Target="media/image3.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87253-89C6-BB4C-80D3-100C0FA5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4832</Words>
  <Characters>30447</Characters>
  <Application>Microsoft Macintosh Word</Application>
  <DocSecurity>0</DocSecurity>
  <Lines>253</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Clemens</cp:lastModifiedBy>
  <cp:revision>6</cp:revision>
  <cp:lastPrinted>2014-10-19T14:21:00Z</cp:lastPrinted>
  <dcterms:created xsi:type="dcterms:W3CDTF">2014-10-19T12:35:00Z</dcterms:created>
  <dcterms:modified xsi:type="dcterms:W3CDTF">2014-10-19T14:33:00Z</dcterms:modified>
</cp:coreProperties>
</file>